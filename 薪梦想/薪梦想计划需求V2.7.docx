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sz w:val="30"/>
          <w:szCs w:val="30"/>
        </w:rPr>
      </w:pPr>
      <w:r>
        <w:rPr>
          <w:rFonts w:hint="eastAsia" w:ascii="微软雅黑" w:hAnsi="微软雅黑" w:eastAsia="微软雅黑"/>
          <w:b/>
          <w:sz w:val="30"/>
          <w:szCs w:val="30"/>
          <w:lang w:val="en-US" w:eastAsia="zh-CN"/>
        </w:rPr>
        <w:t>薪梦想</w:t>
      </w:r>
      <w:r>
        <w:rPr>
          <w:rFonts w:hint="eastAsia" w:ascii="微软雅黑" w:hAnsi="微软雅黑" w:eastAsia="微软雅黑"/>
          <w:b/>
          <w:sz w:val="30"/>
          <w:szCs w:val="30"/>
        </w:rPr>
        <w:t>需求</w:t>
      </w:r>
    </w:p>
    <w:p>
      <w:pPr>
        <w:jc w:val="center"/>
        <w:rPr>
          <w:rFonts w:hint="eastAsia" w:ascii="微软雅黑" w:hAnsi="微软雅黑" w:eastAsia="微软雅黑"/>
          <w:b/>
          <w:sz w:val="30"/>
          <w:szCs w:val="30"/>
          <w:lang w:val="en-US" w:eastAsia="zh-CN"/>
        </w:rPr>
      </w:pPr>
      <w:r>
        <w:rPr>
          <w:rFonts w:hint="eastAsia" w:ascii="微软雅黑" w:hAnsi="微软雅黑" w:eastAsia="微软雅黑"/>
          <w:b/>
          <w:sz w:val="30"/>
          <w:szCs w:val="30"/>
        </w:rPr>
        <w:t xml:space="preserve">  编号</w:t>
      </w:r>
      <w:r>
        <w:rPr>
          <w:rFonts w:ascii="微软雅黑" w:hAnsi="微软雅黑" w:eastAsia="微软雅黑"/>
          <w:b/>
          <w:sz w:val="30"/>
          <w:szCs w:val="30"/>
        </w:rPr>
        <w:t>：</w:t>
      </w:r>
      <w:r>
        <w:rPr>
          <w:rFonts w:hint="eastAsia" w:ascii="微软雅黑" w:hAnsi="微软雅黑" w:eastAsia="微软雅黑"/>
          <w:b/>
          <w:sz w:val="30"/>
          <w:szCs w:val="30"/>
        </w:rPr>
        <w:t>201</w:t>
      </w:r>
      <w:r>
        <w:rPr>
          <w:rFonts w:hint="eastAsia" w:ascii="微软雅黑" w:hAnsi="微软雅黑" w:eastAsia="微软雅黑"/>
          <w:b/>
          <w:sz w:val="30"/>
          <w:szCs w:val="30"/>
          <w:lang w:val="en-US" w:eastAsia="zh-CN"/>
        </w:rPr>
        <w:t>8111</w:t>
      </w:r>
      <w:ins w:id="0" w:author="KWAN" w:date="2018-11-23T13:50:27Z">
        <w:r>
          <w:rPr>
            <w:rFonts w:hint="eastAsia" w:ascii="微软雅黑" w:hAnsi="微软雅黑" w:eastAsia="微软雅黑"/>
            <w:b/>
            <w:sz w:val="30"/>
            <w:szCs w:val="30"/>
            <w:lang w:val="en-US" w:eastAsia="zh-CN"/>
          </w:rPr>
          <w:t>23</w:t>
        </w:r>
      </w:ins>
      <w:r>
        <w:rPr>
          <w:rFonts w:hint="eastAsia" w:ascii="微软雅黑" w:hAnsi="微软雅黑" w:eastAsia="微软雅黑"/>
          <w:b/>
          <w:sz w:val="30"/>
          <w:szCs w:val="30"/>
        </w:rPr>
        <w:t>01</w:t>
      </w:r>
      <w:r>
        <w:rPr>
          <w:rFonts w:ascii="微软雅黑" w:hAnsi="微软雅黑" w:eastAsia="微软雅黑"/>
          <w:b/>
          <w:sz w:val="30"/>
          <w:szCs w:val="30"/>
        </w:rPr>
        <w:t xml:space="preserve">  </w:t>
      </w:r>
      <w:r>
        <w:rPr>
          <w:rFonts w:hint="eastAsia" w:ascii="微软雅黑" w:hAnsi="微软雅黑" w:eastAsia="微软雅黑"/>
          <w:b/>
          <w:sz w:val="30"/>
          <w:szCs w:val="30"/>
        </w:rPr>
        <w:t>版本</w:t>
      </w:r>
      <w:r>
        <w:rPr>
          <w:rFonts w:ascii="微软雅黑" w:hAnsi="微软雅黑" w:eastAsia="微软雅黑"/>
          <w:b/>
          <w:sz w:val="30"/>
          <w:szCs w:val="30"/>
        </w:rPr>
        <w:t>：</w:t>
      </w:r>
      <w:r>
        <w:rPr>
          <w:rFonts w:hint="eastAsia" w:ascii="微软雅黑" w:hAnsi="微软雅黑" w:eastAsia="微软雅黑"/>
          <w:b/>
          <w:sz w:val="30"/>
          <w:szCs w:val="30"/>
        </w:rPr>
        <w:t>V</w:t>
      </w:r>
      <w:r>
        <w:rPr>
          <w:rFonts w:hint="eastAsia" w:ascii="微软雅黑" w:hAnsi="微软雅黑" w:eastAsia="微软雅黑"/>
          <w:b/>
          <w:sz w:val="30"/>
          <w:szCs w:val="30"/>
          <w:lang w:val="en-US" w:eastAsia="zh-CN"/>
        </w:rPr>
        <w:t>2.</w:t>
      </w:r>
      <w:ins w:id="1" w:author="KWAN" w:date="2018-11-26T11:35:26Z">
        <w:r>
          <w:rPr>
            <w:rFonts w:hint="eastAsia" w:ascii="微软雅黑" w:hAnsi="微软雅黑" w:eastAsia="微软雅黑"/>
            <w:b/>
            <w:sz w:val="30"/>
            <w:szCs w:val="30"/>
            <w:lang w:val="en-US" w:eastAsia="zh-CN"/>
          </w:rPr>
          <w:t>7</w:t>
        </w:r>
      </w:ins>
    </w:p>
    <w:tbl>
      <w:tblPr>
        <w:tblStyle w:val="8"/>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144"/>
        <w:gridCol w:w="3652"/>
        <w:gridCol w:w="1163"/>
        <w:gridCol w:w="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1266"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日期</w:t>
            </w:r>
          </w:p>
        </w:tc>
        <w:tc>
          <w:tcPr>
            <w:tcW w:w="1144"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版本</w:t>
            </w:r>
            <w:r>
              <w:rPr>
                <w:rFonts w:ascii="宋体" w:hAnsi="宋体"/>
                <w:color w:val="000000"/>
                <w:sz w:val="18"/>
                <w:szCs w:val="18"/>
              </w:rPr>
              <w:t>号</w:t>
            </w:r>
          </w:p>
        </w:tc>
        <w:tc>
          <w:tcPr>
            <w:tcW w:w="3652"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内容</w:t>
            </w:r>
          </w:p>
        </w:tc>
        <w:tc>
          <w:tcPr>
            <w:tcW w:w="1163"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负责人</w:t>
            </w:r>
          </w:p>
        </w:tc>
        <w:tc>
          <w:tcPr>
            <w:tcW w:w="895" w:type="dxa"/>
            <w:vAlign w:val="top"/>
          </w:tcPr>
          <w:p>
            <w:pPr>
              <w:pStyle w:val="5"/>
              <w:ind w:firstLine="0"/>
              <w:jc w:val="center"/>
              <w:rPr>
                <w:rFonts w:ascii="宋体" w:hAnsi="宋体"/>
                <w:color w:val="000000"/>
                <w:sz w:val="18"/>
                <w:szCs w:val="18"/>
              </w:rPr>
            </w:pPr>
            <w:r>
              <w:rPr>
                <w:rFonts w:hint="eastAsia" w:ascii="宋体" w:hAnsi="宋体"/>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eastAsia="宋体"/>
                <w:color w:val="000000"/>
                <w:sz w:val="18"/>
                <w:szCs w:val="18"/>
                <w:lang w:eastAsia="zh-CN"/>
              </w:rPr>
            </w:pPr>
            <w:r>
              <w:rPr>
                <w:rFonts w:hint="eastAsia" w:ascii="宋体" w:hAnsi="宋体"/>
                <w:color w:val="000000"/>
                <w:sz w:val="18"/>
                <w:szCs w:val="18"/>
                <w:lang w:val="en-US" w:eastAsia="zh-CN"/>
              </w:rPr>
              <w:t>2018.7.23</w:t>
            </w:r>
          </w:p>
        </w:tc>
        <w:tc>
          <w:tcPr>
            <w:tcW w:w="1144"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V1.0</w:t>
            </w:r>
          </w:p>
        </w:tc>
        <w:tc>
          <w:tcPr>
            <w:tcW w:w="3652" w:type="dxa"/>
            <w:vAlign w:val="top"/>
          </w:tcPr>
          <w:p>
            <w:pPr>
              <w:pStyle w:val="5"/>
              <w:ind w:left="0" w:leftChars="0" w:firstLine="0" w:firstLineChars="0"/>
              <w:jc w:val="center"/>
              <w:rPr>
                <w:rFonts w:ascii="宋体" w:hAnsi="宋体"/>
                <w:color w:val="000000"/>
                <w:sz w:val="18"/>
                <w:szCs w:val="18"/>
              </w:rPr>
            </w:pPr>
            <w:r>
              <w:rPr>
                <w:rFonts w:hint="eastAsia" w:ascii="宋体" w:hAnsi="宋体"/>
                <w:color w:val="000000"/>
                <w:sz w:val="18"/>
                <w:szCs w:val="18"/>
              </w:rPr>
              <w:t>原版</w:t>
            </w:r>
          </w:p>
        </w:tc>
        <w:tc>
          <w:tcPr>
            <w:tcW w:w="1163" w:type="dxa"/>
            <w:vAlign w:val="top"/>
          </w:tcPr>
          <w:p>
            <w:pPr>
              <w:pStyle w:val="5"/>
              <w:ind w:left="0" w:leftChars="0" w:firstLine="0" w:firstLineChars="0"/>
              <w:jc w:val="center"/>
              <w:rPr>
                <w:rFonts w:hint="eastAsia" w:ascii="宋体" w:hAnsi="宋体" w:eastAsia="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2018.10.8</w:t>
            </w:r>
          </w:p>
        </w:tc>
        <w:tc>
          <w:tcPr>
            <w:tcW w:w="1144" w:type="dxa"/>
            <w:vAlign w:val="top"/>
          </w:tcPr>
          <w:p>
            <w:pPr>
              <w:pStyle w:val="5"/>
              <w:ind w:left="0" w:leftChars="0" w:firstLine="0" w:firstLineChars="0"/>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V1.2</w:t>
            </w:r>
          </w:p>
        </w:tc>
        <w:tc>
          <w:tcPr>
            <w:tcW w:w="3652" w:type="dxa"/>
            <w:vAlign w:val="top"/>
          </w:tcPr>
          <w:p>
            <w:pPr>
              <w:pStyle w:val="5"/>
              <w:ind w:left="0" w:leftChars="0" w:firstLine="0" w:firstLineChars="0"/>
              <w:jc w:val="center"/>
              <w:rPr>
                <w:rFonts w:hint="eastAsia" w:ascii="宋体" w:hAnsi="宋体" w:eastAsia="宋体"/>
                <w:color w:val="000000"/>
                <w:sz w:val="18"/>
                <w:szCs w:val="18"/>
                <w:lang w:eastAsia="zh-CN"/>
              </w:rPr>
            </w:pPr>
            <w:r>
              <w:rPr>
                <w:rFonts w:hint="eastAsia" w:ascii="宋体" w:hAnsi="宋体"/>
                <w:color w:val="000000"/>
                <w:sz w:val="18"/>
                <w:szCs w:val="18"/>
                <w:lang w:eastAsia="zh-CN"/>
              </w:rPr>
              <w:t>补充“我的薪梦想”页面已到期和已退出状态</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2018.10.10</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V1.3</w:t>
            </w:r>
          </w:p>
        </w:tc>
        <w:tc>
          <w:tcPr>
            <w:tcW w:w="3652"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部分文案调整</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2018.10.25</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V1.4</w:t>
            </w:r>
          </w:p>
        </w:tc>
        <w:tc>
          <w:tcPr>
            <w:tcW w:w="3652"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eastAsia="zh-CN"/>
              </w:rPr>
              <w:t>应合规需求，拦截风险评测为</w:t>
            </w:r>
            <w:r>
              <w:rPr>
                <w:rFonts w:hint="eastAsia" w:ascii="宋体" w:hAnsi="宋体"/>
                <w:color w:val="000000"/>
                <w:sz w:val="18"/>
                <w:szCs w:val="18"/>
                <w:lang w:val="en-US" w:eastAsia="zh-CN"/>
              </w:rPr>
              <w:t>21分的用户</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2018.10.29</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V1.5</w:t>
            </w:r>
          </w:p>
        </w:tc>
        <w:tc>
          <w:tcPr>
            <w:tcW w:w="3652" w:type="dxa"/>
            <w:vAlign w:val="top"/>
          </w:tcPr>
          <w:p>
            <w:pPr>
              <w:pStyle w:val="5"/>
              <w:numPr>
                <w:ilvl w:val="0"/>
                <w:numId w:val="1"/>
              </w:numPr>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补充到期还款短信</w:t>
            </w:r>
          </w:p>
          <w:p>
            <w:pPr>
              <w:pStyle w:val="5"/>
              <w:numPr>
                <w:ilvl w:val="0"/>
                <w:numId w:val="1"/>
              </w:numPr>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存入日期</w:t>
            </w:r>
            <w:r>
              <w:rPr>
                <w:rFonts w:hint="eastAsia" w:ascii="宋体" w:hAnsi="宋体"/>
                <w:color w:val="000000"/>
                <w:sz w:val="18"/>
                <w:szCs w:val="18"/>
                <w:lang w:val="en-US" w:eastAsia="zh-CN"/>
              </w:rPr>
              <w:t>toast提示改为气泡</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V1.6</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补充短信部分</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2018.11.5</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V1.7</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部分细节调整</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2018.11.8</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V1.8</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进度页增加协议查看入口</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2018.11.9</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V1.9</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t>调整每月存入金额取值范围</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2018.11.13</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V2.0</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eastAsia="zh-CN"/>
              </w:rPr>
            </w:pPr>
            <w:r>
              <w:rPr>
                <w:rFonts w:hint="eastAsia" w:ascii="宋体" w:hAnsi="宋体"/>
                <w:color w:val="000000"/>
                <w:sz w:val="18"/>
                <w:szCs w:val="18"/>
                <w:lang w:eastAsia="zh-CN"/>
              </w:rPr>
              <w:fldChar w:fldCharType="begin"/>
            </w:r>
            <w:r>
              <w:rPr>
                <w:rFonts w:hint="eastAsia" w:ascii="宋体" w:hAnsi="宋体"/>
                <w:color w:val="000000"/>
                <w:sz w:val="18"/>
                <w:szCs w:val="18"/>
                <w:lang w:eastAsia="zh-CN"/>
              </w:rPr>
              <w:instrText xml:space="preserve"> HYPERLINK \l "_7.3薪梦想详情" </w:instrText>
            </w:r>
            <w:r>
              <w:rPr>
                <w:rFonts w:hint="eastAsia" w:ascii="宋体" w:hAnsi="宋体"/>
                <w:color w:val="000000"/>
                <w:sz w:val="18"/>
                <w:szCs w:val="18"/>
                <w:lang w:eastAsia="zh-CN"/>
              </w:rPr>
              <w:fldChar w:fldCharType="separate"/>
            </w:r>
            <w:r>
              <w:rPr>
                <w:rStyle w:val="7"/>
                <w:rFonts w:hint="eastAsia" w:ascii="宋体" w:hAnsi="宋体"/>
                <w:color w:val="000000"/>
                <w:sz w:val="18"/>
                <w:szCs w:val="18"/>
                <w:lang w:eastAsia="zh-CN"/>
              </w:rPr>
              <w:t>补充换卡导致代扣失败场景</w:t>
            </w:r>
            <w:r>
              <w:rPr>
                <w:rFonts w:hint="eastAsia" w:ascii="宋体" w:hAnsi="宋体"/>
                <w:color w:val="000000"/>
                <w:sz w:val="18"/>
                <w:szCs w:val="18"/>
                <w:lang w:eastAsia="zh-CN"/>
              </w:rPr>
              <w:fldChar w:fldCharType="end"/>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2018.11.14</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V2.1</w:t>
            </w:r>
          </w:p>
        </w:tc>
        <w:tc>
          <w:tcPr>
            <w:tcW w:w="3652" w:type="dxa"/>
            <w:vAlign w:val="top"/>
          </w:tcPr>
          <w:p>
            <w:pPr>
              <w:pStyle w:val="5"/>
              <w:numPr>
                <w:ilvl w:val="0"/>
                <w:numId w:val="2"/>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fldChar w:fldCharType="begin"/>
            </w:r>
            <w:r>
              <w:rPr>
                <w:rFonts w:hint="eastAsia" w:ascii="宋体" w:hAnsi="宋体"/>
                <w:color w:val="000000"/>
                <w:sz w:val="18"/>
                <w:szCs w:val="18"/>
                <w:lang w:val="en-US" w:eastAsia="zh-CN"/>
              </w:rPr>
              <w:instrText xml:space="preserve"> HYPERLINK \l "_7.3薪梦想详情" </w:instrText>
            </w:r>
            <w:r>
              <w:rPr>
                <w:rFonts w:hint="eastAsia" w:ascii="宋体" w:hAnsi="宋体"/>
                <w:color w:val="000000"/>
                <w:sz w:val="18"/>
                <w:szCs w:val="18"/>
                <w:lang w:val="en-US" w:eastAsia="zh-CN"/>
              </w:rPr>
              <w:fldChar w:fldCharType="separate"/>
            </w:r>
            <w:r>
              <w:rPr>
                <w:rStyle w:val="7"/>
                <w:rFonts w:hint="eastAsia" w:ascii="宋体" w:hAnsi="宋体"/>
                <w:color w:val="000000"/>
                <w:sz w:val="18"/>
                <w:szCs w:val="18"/>
                <w:lang w:val="en-US" w:eastAsia="zh-CN"/>
              </w:rPr>
              <w:t>增加不支持银行卡拦截；</w:t>
            </w:r>
            <w:r>
              <w:rPr>
                <w:rFonts w:hint="eastAsia" w:ascii="宋体" w:hAnsi="宋体"/>
                <w:color w:val="000000"/>
                <w:sz w:val="18"/>
                <w:szCs w:val="18"/>
                <w:lang w:val="en-US" w:eastAsia="zh-CN"/>
              </w:rPr>
              <w:fldChar w:fldCharType="end"/>
            </w:r>
          </w:p>
          <w:p>
            <w:pPr>
              <w:pStyle w:val="5"/>
              <w:numPr>
                <w:ilvl w:val="0"/>
                <w:numId w:val="2"/>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fldChar w:fldCharType="begin"/>
            </w:r>
            <w:r>
              <w:rPr>
                <w:rFonts w:hint="eastAsia" w:ascii="宋体" w:hAnsi="宋体"/>
                <w:color w:val="000000"/>
                <w:sz w:val="18"/>
                <w:szCs w:val="18"/>
                <w:lang w:val="en-US" w:eastAsia="zh-CN"/>
              </w:rPr>
              <w:instrText xml:space="preserve"> HYPERLINK \l "_7.4薪梦想进度" </w:instrText>
            </w:r>
            <w:r>
              <w:rPr>
                <w:rFonts w:hint="eastAsia" w:ascii="宋体" w:hAnsi="宋体"/>
                <w:color w:val="000000"/>
                <w:sz w:val="18"/>
                <w:szCs w:val="18"/>
                <w:lang w:val="en-US" w:eastAsia="zh-CN"/>
              </w:rPr>
              <w:fldChar w:fldCharType="separate"/>
            </w:r>
            <w:r>
              <w:rPr>
                <w:rStyle w:val="7"/>
                <w:rFonts w:hint="eastAsia" w:ascii="宋体" w:hAnsi="宋体"/>
                <w:color w:val="000000"/>
                <w:sz w:val="18"/>
                <w:szCs w:val="18"/>
                <w:lang w:val="en-US" w:eastAsia="zh-CN"/>
              </w:rPr>
              <w:t>明确进度页底部文案提示；</w:t>
            </w:r>
            <w:r>
              <w:rPr>
                <w:rFonts w:hint="eastAsia" w:ascii="宋体" w:hAnsi="宋体"/>
                <w:color w:val="000000"/>
                <w:sz w:val="18"/>
                <w:szCs w:val="18"/>
                <w:lang w:val="en-US" w:eastAsia="zh-CN"/>
              </w:rPr>
              <w:fldChar w:fldCharType="end"/>
            </w:r>
          </w:p>
          <w:p>
            <w:pPr>
              <w:pStyle w:val="5"/>
              <w:numPr>
                <w:ilvl w:val="0"/>
                <w:numId w:val="2"/>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fldChar w:fldCharType="begin"/>
            </w:r>
            <w:r>
              <w:rPr>
                <w:rFonts w:hint="eastAsia" w:ascii="宋体" w:hAnsi="宋体"/>
                <w:color w:val="000000"/>
                <w:sz w:val="18"/>
                <w:szCs w:val="18"/>
                <w:lang w:val="en-US" w:eastAsia="zh-CN"/>
              </w:rPr>
              <w:instrText xml:space="preserve"> HYPERLINK \l "_7.4薪梦想进度" </w:instrText>
            </w:r>
            <w:r>
              <w:rPr>
                <w:rFonts w:hint="eastAsia" w:ascii="宋体" w:hAnsi="宋体"/>
                <w:color w:val="000000"/>
                <w:sz w:val="18"/>
                <w:szCs w:val="18"/>
                <w:lang w:val="en-US" w:eastAsia="zh-CN"/>
              </w:rPr>
              <w:fldChar w:fldCharType="separate"/>
            </w:r>
            <w:r>
              <w:rPr>
                <w:rStyle w:val="7"/>
                <w:rFonts w:hint="eastAsia" w:ascii="宋体" w:hAnsi="宋体"/>
                <w:color w:val="000000"/>
                <w:sz w:val="18"/>
                <w:szCs w:val="18"/>
                <w:lang w:val="en-US" w:eastAsia="zh-CN"/>
              </w:rPr>
              <w:t>拦截扣款日提前退出；</w:t>
            </w:r>
            <w:r>
              <w:rPr>
                <w:rFonts w:hint="eastAsia" w:ascii="宋体" w:hAnsi="宋体"/>
                <w:color w:val="000000"/>
                <w:sz w:val="18"/>
                <w:szCs w:val="18"/>
                <w:lang w:val="en-US" w:eastAsia="zh-CN"/>
              </w:rPr>
              <w:fldChar w:fldCharType="end"/>
            </w:r>
          </w:p>
          <w:p>
            <w:pPr>
              <w:pStyle w:val="5"/>
              <w:numPr>
                <w:ilvl w:val="0"/>
                <w:numId w:val="2"/>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fldChar w:fldCharType="begin"/>
            </w:r>
            <w:r>
              <w:rPr>
                <w:rFonts w:hint="eastAsia" w:ascii="宋体" w:hAnsi="宋体"/>
                <w:color w:val="000000"/>
                <w:sz w:val="18"/>
                <w:szCs w:val="18"/>
                <w:lang w:val="en-US" w:eastAsia="zh-CN"/>
              </w:rPr>
              <w:instrText xml:space="preserve"> HYPERLINK \l "_7.7短信&amp;站内信" </w:instrText>
            </w:r>
            <w:r>
              <w:rPr>
                <w:rFonts w:hint="eastAsia" w:ascii="宋体" w:hAnsi="宋体"/>
                <w:color w:val="000000"/>
                <w:sz w:val="18"/>
                <w:szCs w:val="18"/>
                <w:lang w:val="en-US" w:eastAsia="zh-CN"/>
              </w:rPr>
              <w:fldChar w:fldCharType="separate"/>
            </w:r>
            <w:r>
              <w:rPr>
                <w:rStyle w:val="7"/>
                <w:rFonts w:hint="eastAsia" w:ascii="宋体" w:hAnsi="宋体"/>
                <w:color w:val="000000"/>
                <w:sz w:val="18"/>
                <w:szCs w:val="18"/>
                <w:lang w:val="en-US" w:eastAsia="zh-CN"/>
              </w:rPr>
              <w:t>修正短信站内信内容；</w:t>
            </w:r>
            <w:r>
              <w:rPr>
                <w:rFonts w:hint="eastAsia" w:ascii="宋体" w:hAnsi="宋体"/>
                <w:color w:val="000000"/>
                <w:sz w:val="18"/>
                <w:szCs w:val="18"/>
                <w:lang w:val="en-US" w:eastAsia="zh-CN"/>
              </w:rPr>
              <w:fldChar w:fldCharType="end"/>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2018.11.15</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V2.2</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t>因标的起息时间调整，到期日做相应调整</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2018.11.19</w:t>
            </w:r>
          </w:p>
        </w:tc>
        <w:tc>
          <w:tcPr>
            <w:tcW w:w="1144" w:type="dxa"/>
            <w:vAlign w:val="top"/>
          </w:tcPr>
          <w:p>
            <w:pPr>
              <w:pStyle w:val="5"/>
              <w:ind w:left="0" w:leftChars="0" w:firstLine="0" w:firstLineChars="0"/>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V2.3</w:t>
            </w:r>
          </w:p>
        </w:tc>
        <w:tc>
          <w:tcPr>
            <w:tcW w:w="3652" w:type="dxa"/>
            <w:vAlign w:val="top"/>
          </w:tcPr>
          <w:p>
            <w:pPr>
              <w:pStyle w:val="5"/>
              <w:numPr>
                <w:ilvl w:val="-1"/>
                <w:numId w:val="0"/>
              </w:numPr>
              <w:ind w:left="0" w:leftChars="0" w:firstLine="0" w:firstLineChars="0"/>
              <w:jc w:val="both"/>
              <w:rPr>
                <w:rFonts w:hint="eastAsia" w:ascii="宋体" w:hAnsi="宋体"/>
                <w:color w:val="000000"/>
                <w:sz w:val="18"/>
                <w:szCs w:val="18"/>
                <w:lang w:val="en-US" w:eastAsia="zh-CN"/>
              </w:rPr>
            </w:pPr>
            <w:r>
              <w:rPr>
                <w:rFonts w:hint="eastAsia" w:ascii="宋体" w:hAnsi="宋体"/>
                <w:color w:val="000000"/>
                <w:sz w:val="18"/>
                <w:szCs w:val="18"/>
                <w:lang w:val="en-US" w:eastAsia="zh-CN"/>
              </w:rPr>
              <w:t>补充交易记录说明</w:t>
            </w:r>
          </w:p>
        </w:tc>
        <w:tc>
          <w:tcPr>
            <w:tcW w:w="1163" w:type="dxa"/>
            <w:vAlign w:val="top"/>
          </w:tcPr>
          <w:p>
            <w:pPr>
              <w:pStyle w:val="5"/>
              <w:ind w:left="0" w:leftChars="0" w:firstLine="0" w:firstLineChars="0"/>
              <w:jc w:val="center"/>
              <w:rPr>
                <w:rFonts w:hint="eastAsia" w:ascii="宋体" w:hAnsi="宋体"/>
                <w:color w:val="000000"/>
                <w:sz w:val="18"/>
                <w:szCs w:val="18"/>
                <w:lang w:eastAsia="zh-CN"/>
              </w:rPr>
            </w:pPr>
            <w:r>
              <w:rPr>
                <w:rFonts w:hint="eastAsia" w:ascii="宋体" w:hAnsi="宋体"/>
                <w:color w:val="000000"/>
                <w:sz w:val="18"/>
                <w:szCs w:val="18"/>
                <w:lang w:eastAsia="zh-CN"/>
              </w:rPr>
              <w:t>官纯</w:t>
            </w:r>
          </w:p>
        </w:tc>
        <w:tc>
          <w:tcPr>
            <w:tcW w:w="895" w:type="dxa"/>
            <w:vAlign w:val="top"/>
          </w:tcPr>
          <w:p>
            <w:pPr>
              <w:pStyle w:val="5"/>
              <w:ind w:firstLine="360"/>
              <w:jc w:val="center"/>
              <w:rPr>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 w:author="KWAN" w:date="2018-11-22T10:39:48Z"/>
        </w:trPr>
        <w:tc>
          <w:tcPr>
            <w:tcW w:w="1266" w:type="dxa"/>
            <w:vAlign w:val="top"/>
          </w:tcPr>
          <w:p>
            <w:pPr>
              <w:pStyle w:val="5"/>
              <w:ind w:left="0" w:leftChars="0" w:firstLine="0" w:firstLineChars="0"/>
              <w:jc w:val="center"/>
              <w:rPr>
                <w:ins w:id="3" w:author="KWAN" w:date="2018-11-22T10:39:48Z"/>
                <w:rFonts w:hint="eastAsia" w:ascii="宋体" w:hAnsi="宋体"/>
                <w:color w:val="000000"/>
                <w:sz w:val="18"/>
                <w:szCs w:val="18"/>
                <w:lang w:val="en-US" w:eastAsia="zh-CN"/>
              </w:rPr>
            </w:pPr>
            <w:ins w:id="4" w:author="KWAN" w:date="2018-11-22T10:39:50Z">
              <w:r>
                <w:rPr>
                  <w:rFonts w:hint="eastAsia" w:ascii="宋体" w:hAnsi="宋体"/>
                  <w:color w:val="000000"/>
                  <w:sz w:val="18"/>
                  <w:szCs w:val="18"/>
                  <w:lang w:val="en-US" w:eastAsia="zh-CN"/>
                </w:rPr>
                <w:t>201</w:t>
              </w:r>
            </w:ins>
            <w:ins w:id="5" w:author="KWAN" w:date="2018-11-22T10:39:51Z">
              <w:r>
                <w:rPr>
                  <w:rFonts w:hint="eastAsia" w:ascii="宋体" w:hAnsi="宋体"/>
                  <w:color w:val="000000"/>
                  <w:sz w:val="18"/>
                  <w:szCs w:val="18"/>
                  <w:lang w:val="en-US" w:eastAsia="zh-CN"/>
                </w:rPr>
                <w:t>8.11.</w:t>
              </w:r>
            </w:ins>
            <w:ins w:id="6" w:author="KWAN" w:date="2018-11-22T10:39:53Z">
              <w:r>
                <w:rPr>
                  <w:rFonts w:hint="eastAsia" w:ascii="宋体" w:hAnsi="宋体"/>
                  <w:color w:val="000000"/>
                  <w:sz w:val="18"/>
                  <w:szCs w:val="18"/>
                  <w:lang w:val="en-US" w:eastAsia="zh-CN"/>
                </w:rPr>
                <w:t>2</w:t>
              </w:r>
            </w:ins>
            <w:ins w:id="7" w:author="KWAN" w:date="2018-11-22T10:39:54Z">
              <w:r>
                <w:rPr>
                  <w:rFonts w:hint="eastAsia" w:ascii="宋体" w:hAnsi="宋体"/>
                  <w:color w:val="000000"/>
                  <w:sz w:val="18"/>
                  <w:szCs w:val="18"/>
                  <w:lang w:val="en-US" w:eastAsia="zh-CN"/>
                </w:rPr>
                <w:t>2</w:t>
              </w:r>
            </w:ins>
          </w:p>
        </w:tc>
        <w:tc>
          <w:tcPr>
            <w:tcW w:w="1144" w:type="dxa"/>
            <w:vAlign w:val="top"/>
          </w:tcPr>
          <w:p>
            <w:pPr>
              <w:pStyle w:val="5"/>
              <w:ind w:left="0" w:leftChars="0" w:firstLine="0" w:firstLineChars="0"/>
              <w:jc w:val="center"/>
              <w:rPr>
                <w:ins w:id="8" w:author="KWAN" w:date="2018-11-22T10:39:48Z"/>
                <w:rFonts w:hint="eastAsia" w:ascii="宋体" w:hAnsi="宋体"/>
                <w:color w:val="000000"/>
                <w:sz w:val="18"/>
                <w:szCs w:val="18"/>
                <w:lang w:val="en-US" w:eastAsia="zh-CN"/>
              </w:rPr>
            </w:pPr>
            <w:ins w:id="9" w:author="KWAN" w:date="2018-11-22T10:39:55Z">
              <w:r>
                <w:rPr>
                  <w:rFonts w:hint="eastAsia" w:ascii="宋体" w:hAnsi="宋体"/>
                  <w:color w:val="000000"/>
                  <w:sz w:val="18"/>
                  <w:szCs w:val="18"/>
                  <w:lang w:val="en-US" w:eastAsia="zh-CN"/>
                </w:rPr>
                <w:t>V</w:t>
              </w:r>
            </w:ins>
            <w:ins w:id="10" w:author="KWAN" w:date="2018-11-22T10:39:59Z">
              <w:r>
                <w:rPr>
                  <w:rFonts w:hint="eastAsia" w:ascii="宋体" w:hAnsi="宋体"/>
                  <w:color w:val="000000"/>
                  <w:sz w:val="18"/>
                  <w:szCs w:val="18"/>
                  <w:lang w:val="en-US" w:eastAsia="zh-CN"/>
                </w:rPr>
                <w:t>2.4</w:t>
              </w:r>
            </w:ins>
          </w:p>
        </w:tc>
        <w:tc>
          <w:tcPr>
            <w:tcW w:w="3652" w:type="dxa"/>
            <w:vAlign w:val="top"/>
          </w:tcPr>
          <w:p>
            <w:pPr>
              <w:pStyle w:val="5"/>
              <w:numPr>
                <w:ilvl w:val="-1"/>
                <w:numId w:val="0"/>
              </w:numPr>
              <w:ind w:left="0" w:leftChars="0" w:firstLine="0" w:firstLineChars="0"/>
              <w:jc w:val="both"/>
              <w:rPr>
                <w:ins w:id="11" w:author="KWAN" w:date="2018-11-22T10:39:48Z"/>
                <w:rFonts w:hint="eastAsia" w:ascii="宋体" w:hAnsi="宋体"/>
                <w:color w:val="000000"/>
                <w:sz w:val="18"/>
                <w:szCs w:val="18"/>
                <w:lang w:val="en-US" w:eastAsia="zh-CN"/>
              </w:rPr>
            </w:pPr>
            <w:ins w:id="12" w:author="KWAN" w:date="2018-11-22T10:40:01Z">
              <w:r>
                <w:rPr>
                  <w:rFonts w:hint="eastAsia" w:ascii="宋体" w:hAnsi="宋体"/>
                  <w:color w:val="000000"/>
                  <w:sz w:val="18"/>
                  <w:szCs w:val="18"/>
                  <w:lang w:val="en-US" w:eastAsia="zh-CN"/>
                </w:rPr>
                <w:t>补充</w:t>
              </w:r>
            </w:ins>
            <w:ins w:id="13" w:author="KWAN" w:date="2018-11-22T10:40:04Z">
              <w:r>
                <w:rPr>
                  <w:rFonts w:hint="eastAsia" w:ascii="宋体" w:hAnsi="宋体"/>
                  <w:color w:val="000000"/>
                  <w:sz w:val="18"/>
                  <w:szCs w:val="18"/>
                  <w:lang w:val="en-US" w:eastAsia="zh-CN"/>
                </w:rPr>
                <w:t>交易</w:t>
              </w:r>
            </w:ins>
            <w:ins w:id="14" w:author="KWAN" w:date="2018-11-22T10:40:05Z">
              <w:r>
                <w:rPr>
                  <w:rFonts w:hint="eastAsia" w:ascii="宋体" w:hAnsi="宋体"/>
                  <w:color w:val="000000"/>
                  <w:sz w:val="18"/>
                  <w:szCs w:val="18"/>
                  <w:lang w:val="en-US" w:eastAsia="zh-CN"/>
                </w:rPr>
                <w:t>记录</w:t>
              </w:r>
            </w:ins>
            <w:ins w:id="15" w:author="KWAN" w:date="2018-11-22T10:40:06Z">
              <w:r>
                <w:rPr>
                  <w:rFonts w:hint="eastAsia" w:ascii="宋体" w:hAnsi="宋体"/>
                  <w:color w:val="000000"/>
                  <w:sz w:val="18"/>
                  <w:szCs w:val="18"/>
                  <w:lang w:val="en-US" w:eastAsia="zh-CN"/>
                </w:rPr>
                <w:t>tab</w:t>
              </w:r>
            </w:ins>
            <w:ins w:id="16" w:author="KWAN" w:date="2018-11-22T10:40:07Z">
              <w:r>
                <w:rPr>
                  <w:rFonts w:hint="eastAsia" w:ascii="宋体" w:hAnsi="宋体"/>
                  <w:color w:val="000000"/>
                  <w:sz w:val="18"/>
                  <w:szCs w:val="18"/>
                  <w:lang w:val="en-US" w:eastAsia="zh-CN"/>
                </w:rPr>
                <w:t>说明</w:t>
              </w:r>
            </w:ins>
          </w:p>
        </w:tc>
        <w:tc>
          <w:tcPr>
            <w:tcW w:w="1163" w:type="dxa"/>
            <w:vAlign w:val="top"/>
          </w:tcPr>
          <w:p>
            <w:pPr>
              <w:pStyle w:val="5"/>
              <w:ind w:left="0" w:leftChars="0" w:firstLine="0" w:firstLineChars="0"/>
              <w:jc w:val="center"/>
              <w:rPr>
                <w:ins w:id="17" w:author="KWAN" w:date="2018-11-22T10:39:48Z"/>
                <w:rFonts w:hint="eastAsia" w:ascii="宋体" w:hAnsi="宋体"/>
                <w:color w:val="000000"/>
                <w:sz w:val="18"/>
                <w:szCs w:val="18"/>
                <w:lang w:eastAsia="zh-CN"/>
              </w:rPr>
            </w:pPr>
            <w:ins w:id="18" w:author="KWAN" w:date="2018-11-22T10:40:08Z">
              <w:r>
                <w:rPr>
                  <w:rFonts w:hint="eastAsia" w:ascii="宋体" w:hAnsi="宋体"/>
                  <w:color w:val="000000"/>
                  <w:sz w:val="18"/>
                  <w:szCs w:val="18"/>
                  <w:lang w:eastAsia="zh-CN"/>
                </w:rPr>
                <w:t>官纯</w:t>
              </w:r>
            </w:ins>
          </w:p>
        </w:tc>
        <w:tc>
          <w:tcPr>
            <w:tcW w:w="895" w:type="dxa"/>
            <w:vAlign w:val="top"/>
          </w:tcPr>
          <w:p>
            <w:pPr>
              <w:pStyle w:val="5"/>
              <w:ind w:firstLine="360"/>
              <w:jc w:val="center"/>
              <w:rPr>
                <w:ins w:id="19" w:author="KWAN" w:date="2018-11-22T10:39:48Z"/>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0" w:author="KWAN" w:date="2018-11-22T16:15:13Z"/>
        </w:trPr>
        <w:tc>
          <w:tcPr>
            <w:tcW w:w="1266" w:type="dxa"/>
            <w:vAlign w:val="top"/>
          </w:tcPr>
          <w:p>
            <w:pPr>
              <w:pStyle w:val="5"/>
              <w:ind w:left="0" w:leftChars="0" w:firstLine="0" w:firstLineChars="0"/>
              <w:jc w:val="center"/>
              <w:rPr>
                <w:ins w:id="21" w:author="KWAN" w:date="2018-11-22T16:15:13Z"/>
                <w:rFonts w:hint="eastAsia" w:ascii="宋体" w:hAnsi="宋体"/>
                <w:color w:val="000000"/>
                <w:sz w:val="18"/>
                <w:szCs w:val="18"/>
                <w:lang w:val="en-US" w:eastAsia="zh-CN"/>
              </w:rPr>
            </w:pPr>
            <w:ins w:id="22" w:author="KWAN" w:date="2018-11-22T16:15:15Z">
              <w:r>
                <w:rPr>
                  <w:rFonts w:hint="eastAsia" w:ascii="宋体" w:hAnsi="宋体"/>
                  <w:color w:val="000000"/>
                  <w:sz w:val="18"/>
                  <w:szCs w:val="18"/>
                  <w:lang w:val="en-US" w:eastAsia="zh-CN"/>
                </w:rPr>
                <w:t>2018.</w:t>
              </w:r>
            </w:ins>
            <w:ins w:id="23" w:author="KWAN" w:date="2018-11-22T16:15:16Z">
              <w:r>
                <w:rPr>
                  <w:rFonts w:hint="eastAsia" w:ascii="宋体" w:hAnsi="宋体"/>
                  <w:color w:val="000000"/>
                  <w:sz w:val="18"/>
                  <w:szCs w:val="18"/>
                  <w:lang w:val="en-US" w:eastAsia="zh-CN"/>
                </w:rPr>
                <w:t>11.2</w:t>
              </w:r>
            </w:ins>
            <w:ins w:id="24" w:author="KWAN" w:date="2018-11-22T16:15:18Z">
              <w:r>
                <w:rPr>
                  <w:rFonts w:hint="eastAsia" w:ascii="宋体" w:hAnsi="宋体"/>
                  <w:color w:val="000000"/>
                  <w:sz w:val="18"/>
                  <w:szCs w:val="18"/>
                  <w:lang w:val="en-US" w:eastAsia="zh-CN"/>
                </w:rPr>
                <w:t>2</w:t>
              </w:r>
            </w:ins>
          </w:p>
        </w:tc>
        <w:tc>
          <w:tcPr>
            <w:tcW w:w="1144" w:type="dxa"/>
            <w:vAlign w:val="top"/>
          </w:tcPr>
          <w:p>
            <w:pPr>
              <w:pStyle w:val="5"/>
              <w:ind w:left="0" w:leftChars="0" w:firstLine="0" w:firstLineChars="0"/>
              <w:jc w:val="center"/>
              <w:rPr>
                <w:ins w:id="25" w:author="KWAN" w:date="2018-11-22T16:15:13Z"/>
                <w:rFonts w:hint="eastAsia" w:ascii="宋体" w:hAnsi="宋体"/>
                <w:color w:val="000000"/>
                <w:sz w:val="18"/>
                <w:szCs w:val="18"/>
                <w:lang w:val="en-US" w:eastAsia="zh-CN"/>
              </w:rPr>
            </w:pPr>
            <w:ins w:id="26" w:author="KWAN" w:date="2018-11-22T16:15:19Z">
              <w:r>
                <w:rPr>
                  <w:rFonts w:hint="eastAsia" w:ascii="宋体" w:hAnsi="宋体"/>
                  <w:color w:val="000000"/>
                  <w:sz w:val="18"/>
                  <w:szCs w:val="18"/>
                  <w:lang w:val="en-US" w:eastAsia="zh-CN"/>
                </w:rPr>
                <w:t>V</w:t>
              </w:r>
            </w:ins>
            <w:ins w:id="27" w:author="KWAN" w:date="2018-11-22T16:15:20Z">
              <w:r>
                <w:rPr>
                  <w:rFonts w:hint="eastAsia" w:ascii="宋体" w:hAnsi="宋体"/>
                  <w:color w:val="000000"/>
                  <w:sz w:val="18"/>
                  <w:szCs w:val="18"/>
                  <w:lang w:val="en-US" w:eastAsia="zh-CN"/>
                </w:rPr>
                <w:t>2.5</w:t>
              </w:r>
            </w:ins>
          </w:p>
        </w:tc>
        <w:tc>
          <w:tcPr>
            <w:tcW w:w="3652" w:type="dxa"/>
            <w:vAlign w:val="top"/>
          </w:tcPr>
          <w:p>
            <w:pPr>
              <w:pStyle w:val="5"/>
              <w:numPr>
                <w:ilvl w:val="-1"/>
                <w:numId w:val="0"/>
              </w:numPr>
              <w:ind w:left="0" w:leftChars="0" w:firstLine="0" w:firstLineChars="0"/>
              <w:jc w:val="both"/>
              <w:rPr>
                <w:ins w:id="28" w:author="KWAN" w:date="2018-11-22T16:15:13Z"/>
                <w:rFonts w:hint="eastAsia" w:ascii="宋体" w:hAnsi="宋体"/>
                <w:color w:val="000000"/>
                <w:sz w:val="18"/>
                <w:szCs w:val="18"/>
                <w:lang w:val="en-US" w:eastAsia="zh-CN"/>
              </w:rPr>
            </w:pPr>
            <w:ins w:id="29" w:author="KWAN" w:date="2018-11-22T16:15:26Z">
              <w:r>
                <w:rPr>
                  <w:rFonts w:hint="eastAsia" w:ascii="宋体" w:hAnsi="宋体"/>
                  <w:color w:val="000000"/>
                  <w:sz w:val="18"/>
                  <w:szCs w:val="18"/>
                  <w:lang w:val="en-US" w:eastAsia="zh-CN"/>
                </w:rPr>
                <w:t>标题栏</w:t>
              </w:r>
            </w:ins>
            <w:ins w:id="30" w:author="KWAN" w:date="2018-11-22T16:15:27Z">
              <w:r>
                <w:rPr>
                  <w:rFonts w:hint="eastAsia" w:ascii="宋体" w:hAnsi="宋体"/>
                  <w:color w:val="000000"/>
                  <w:sz w:val="18"/>
                  <w:szCs w:val="18"/>
                  <w:lang w:val="en-US" w:eastAsia="zh-CN"/>
                </w:rPr>
                <w:t>增加</w:t>
              </w:r>
            </w:ins>
            <w:ins w:id="31" w:author="KWAN" w:date="2018-11-22T16:15:29Z">
              <w:r>
                <w:rPr>
                  <w:rFonts w:hint="eastAsia" w:ascii="宋体" w:hAnsi="宋体"/>
                  <w:color w:val="000000"/>
                  <w:sz w:val="18"/>
                  <w:szCs w:val="18"/>
                  <w:lang w:val="en-US" w:eastAsia="zh-CN"/>
                </w:rPr>
                <w:t>“</w:t>
              </w:r>
            </w:ins>
            <w:ins w:id="32" w:author="KWAN" w:date="2018-11-22T16:15:30Z">
              <w:r>
                <w:rPr>
                  <w:rFonts w:hint="eastAsia" w:ascii="宋体" w:hAnsi="宋体"/>
                  <w:color w:val="000000"/>
                  <w:sz w:val="18"/>
                  <w:szCs w:val="18"/>
                  <w:lang w:val="en-US" w:eastAsia="zh-CN"/>
                </w:rPr>
                <w:t>关闭</w:t>
              </w:r>
            </w:ins>
            <w:ins w:id="33" w:author="KWAN" w:date="2018-11-22T16:15:29Z">
              <w:r>
                <w:rPr>
                  <w:rFonts w:hint="eastAsia" w:ascii="宋体" w:hAnsi="宋体"/>
                  <w:color w:val="000000"/>
                  <w:sz w:val="18"/>
                  <w:szCs w:val="18"/>
                  <w:lang w:val="en-US" w:eastAsia="zh-CN"/>
                </w:rPr>
                <w:t>”</w:t>
              </w:r>
            </w:ins>
            <w:ins w:id="34" w:author="KWAN" w:date="2018-11-22T16:15:31Z">
              <w:r>
                <w:rPr>
                  <w:rFonts w:hint="eastAsia" w:ascii="宋体" w:hAnsi="宋体"/>
                  <w:color w:val="000000"/>
                  <w:sz w:val="18"/>
                  <w:szCs w:val="18"/>
                  <w:lang w:val="en-US" w:eastAsia="zh-CN"/>
                </w:rPr>
                <w:t>按钮</w:t>
              </w:r>
            </w:ins>
          </w:p>
        </w:tc>
        <w:tc>
          <w:tcPr>
            <w:tcW w:w="1163" w:type="dxa"/>
            <w:vAlign w:val="top"/>
          </w:tcPr>
          <w:p>
            <w:pPr>
              <w:pStyle w:val="5"/>
              <w:ind w:left="0" w:leftChars="0" w:firstLine="0" w:firstLineChars="0"/>
              <w:jc w:val="center"/>
              <w:rPr>
                <w:ins w:id="35" w:author="KWAN" w:date="2018-11-22T16:15:13Z"/>
                <w:rFonts w:hint="eastAsia" w:ascii="宋体" w:hAnsi="宋体"/>
                <w:color w:val="000000"/>
                <w:sz w:val="18"/>
                <w:szCs w:val="18"/>
                <w:lang w:eastAsia="zh-CN"/>
              </w:rPr>
            </w:pPr>
            <w:ins w:id="36" w:author="KWAN" w:date="2018-11-22T16:15:52Z">
              <w:r>
                <w:rPr>
                  <w:rFonts w:hint="eastAsia" w:ascii="宋体" w:hAnsi="宋体"/>
                  <w:color w:val="000000"/>
                  <w:sz w:val="18"/>
                  <w:szCs w:val="18"/>
                  <w:lang w:eastAsia="zh-CN"/>
                </w:rPr>
                <w:t>官纯</w:t>
              </w:r>
            </w:ins>
          </w:p>
        </w:tc>
        <w:tc>
          <w:tcPr>
            <w:tcW w:w="895" w:type="dxa"/>
            <w:vAlign w:val="top"/>
          </w:tcPr>
          <w:p>
            <w:pPr>
              <w:pStyle w:val="5"/>
              <w:ind w:firstLine="360"/>
              <w:jc w:val="center"/>
              <w:rPr>
                <w:ins w:id="37" w:author="KWAN" w:date="2018-11-22T16:15:13Z"/>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8" w:author="KWAN" w:date="2018-11-23T13:49:24Z"/>
        </w:trPr>
        <w:tc>
          <w:tcPr>
            <w:tcW w:w="1266" w:type="dxa"/>
            <w:vAlign w:val="top"/>
          </w:tcPr>
          <w:p>
            <w:pPr>
              <w:pStyle w:val="5"/>
              <w:ind w:left="0" w:leftChars="0" w:firstLine="0" w:firstLineChars="0"/>
              <w:jc w:val="center"/>
              <w:rPr>
                <w:ins w:id="39" w:author="KWAN" w:date="2018-11-23T13:49:24Z"/>
                <w:rFonts w:hint="eastAsia" w:ascii="宋体" w:hAnsi="宋体"/>
                <w:color w:val="000000"/>
                <w:sz w:val="18"/>
                <w:szCs w:val="18"/>
                <w:lang w:val="en-US" w:eastAsia="zh-CN"/>
              </w:rPr>
            </w:pPr>
            <w:ins w:id="40" w:author="KWAN" w:date="2018-11-23T13:49:26Z">
              <w:r>
                <w:rPr>
                  <w:rFonts w:hint="eastAsia" w:ascii="宋体" w:hAnsi="宋体"/>
                  <w:color w:val="000000"/>
                  <w:sz w:val="18"/>
                  <w:szCs w:val="18"/>
                  <w:lang w:val="en-US" w:eastAsia="zh-CN"/>
                </w:rPr>
                <w:t>20</w:t>
              </w:r>
            </w:ins>
            <w:ins w:id="41" w:author="KWAN" w:date="2018-11-23T13:49:28Z">
              <w:r>
                <w:rPr>
                  <w:rFonts w:hint="eastAsia" w:ascii="宋体" w:hAnsi="宋体"/>
                  <w:color w:val="000000"/>
                  <w:sz w:val="18"/>
                  <w:szCs w:val="18"/>
                  <w:lang w:val="en-US" w:eastAsia="zh-CN"/>
                </w:rPr>
                <w:t>18.</w:t>
              </w:r>
            </w:ins>
            <w:ins w:id="42" w:author="KWAN" w:date="2018-11-23T13:49:29Z">
              <w:r>
                <w:rPr>
                  <w:rFonts w:hint="eastAsia" w:ascii="宋体" w:hAnsi="宋体"/>
                  <w:color w:val="000000"/>
                  <w:sz w:val="18"/>
                  <w:szCs w:val="18"/>
                  <w:lang w:val="en-US" w:eastAsia="zh-CN"/>
                </w:rPr>
                <w:t>11.</w:t>
              </w:r>
            </w:ins>
            <w:ins w:id="43" w:author="KWAN" w:date="2018-11-23T13:49:30Z">
              <w:r>
                <w:rPr>
                  <w:rFonts w:hint="eastAsia" w:ascii="宋体" w:hAnsi="宋体"/>
                  <w:color w:val="000000"/>
                  <w:sz w:val="18"/>
                  <w:szCs w:val="18"/>
                  <w:lang w:val="en-US" w:eastAsia="zh-CN"/>
                </w:rPr>
                <w:t>23</w:t>
              </w:r>
            </w:ins>
          </w:p>
        </w:tc>
        <w:tc>
          <w:tcPr>
            <w:tcW w:w="1144" w:type="dxa"/>
            <w:vAlign w:val="top"/>
          </w:tcPr>
          <w:p>
            <w:pPr>
              <w:pStyle w:val="5"/>
              <w:ind w:left="0" w:leftChars="0" w:firstLine="0" w:firstLineChars="0"/>
              <w:jc w:val="center"/>
              <w:rPr>
                <w:ins w:id="44" w:author="KWAN" w:date="2018-11-23T13:49:24Z"/>
                <w:rFonts w:hint="eastAsia" w:ascii="宋体" w:hAnsi="宋体"/>
                <w:color w:val="000000"/>
                <w:sz w:val="18"/>
                <w:szCs w:val="18"/>
                <w:lang w:val="en-US" w:eastAsia="zh-CN"/>
              </w:rPr>
            </w:pPr>
            <w:ins w:id="45" w:author="KWAN" w:date="2018-11-23T13:49:32Z">
              <w:r>
                <w:rPr>
                  <w:rFonts w:hint="eastAsia" w:ascii="宋体" w:hAnsi="宋体"/>
                  <w:color w:val="000000"/>
                  <w:sz w:val="18"/>
                  <w:szCs w:val="18"/>
                  <w:lang w:val="en-US" w:eastAsia="zh-CN"/>
                </w:rPr>
                <w:t>V</w:t>
              </w:r>
            </w:ins>
            <w:ins w:id="46" w:author="KWAN" w:date="2018-11-23T13:49:34Z">
              <w:r>
                <w:rPr>
                  <w:rFonts w:hint="eastAsia" w:ascii="宋体" w:hAnsi="宋体"/>
                  <w:color w:val="000000"/>
                  <w:sz w:val="18"/>
                  <w:szCs w:val="18"/>
                  <w:lang w:val="en-US" w:eastAsia="zh-CN"/>
                </w:rPr>
                <w:t>2.</w:t>
              </w:r>
            </w:ins>
            <w:ins w:id="47" w:author="KWAN" w:date="2018-11-23T13:49:35Z">
              <w:r>
                <w:rPr>
                  <w:rFonts w:hint="eastAsia" w:ascii="宋体" w:hAnsi="宋体"/>
                  <w:color w:val="000000"/>
                  <w:sz w:val="18"/>
                  <w:szCs w:val="18"/>
                  <w:lang w:val="en-US" w:eastAsia="zh-CN"/>
                </w:rPr>
                <w:t>6</w:t>
              </w:r>
            </w:ins>
          </w:p>
        </w:tc>
        <w:tc>
          <w:tcPr>
            <w:tcW w:w="3652" w:type="dxa"/>
            <w:vAlign w:val="top"/>
          </w:tcPr>
          <w:p>
            <w:pPr>
              <w:pStyle w:val="5"/>
              <w:numPr>
                <w:ilvl w:val="-1"/>
                <w:numId w:val="0"/>
              </w:numPr>
              <w:ind w:left="0" w:leftChars="0" w:firstLine="0" w:firstLineChars="0"/>
              <w:jc w:val="both"/>
              <w:rPr>
                <w:ins w:id="48" w:author="KWAN" w:date="2018-11-23T13:49:24Z"/>
                <w:rFonts w:hint="eastAsia" w:ascii="宋体" w:hAnsi="宋体"/>
                <w:color w:val="000000"/>
                <w:sz w:val="18"/>
                <w:szCs w:val="18"/>
                <w:lang w:val="en-US" w:eastAsia="zh-CN"/>
              </w:rPr>
            </w:pPr>
            <w:ins w:id="49" w:author="KWAN" w:date="2018-11-23T13:50:20Z">
              <w:r>
                <w:rPr>
                  <w:rFonts w:hint="eastAsia" w:ascii="宋体" w:hAnsi="宋体"/>
                  <w:color w:val="000000"/>
                  <w:sz w:val="18"/>
                  <w:szCs w:val="18"/>
                  <w:lang w:val="en-US" w:eastAsia="zh-CN"/>
                </w:rPr>
                <w:fldChar w:fldCharType="begin"/>
              </w:r>
            </w:ins>
            <w:ins w:id="50" w:author="KWAN" w:date="2018-11-23T13:50:20Z">
              <w:r>
                <w:rPr>
                  <w:rFonts w:hint="eastAsia" w:ascii="宋体" w:hAnsi="宋体"/>
                  <w:color w:val="000000"/>
                  <w:sz w:val="18"/>
                  <w:szCs w:val="18"/>
                  <w:lang w:val="en-US" w:eastAsia="zh-CN"/>
                </w:rPr>
                <w:instrText xml:space="preserve"> HYPERLINK \l "_7.4薪梦想进度" </w:instrText>
              </w:r>
            </w:ins>
            <w:ins w:id="51" w:author="KWAN" w:date="2018-11-23T13:50:20Z">
              <w:r>
                <w:rPr>
                  <w:rFonts w:hint="eastAsia" w:ascii="宋体" w:hAnsi="宋体"/>
                  <w:color w:val="000000"/>
                  <w:sz w:val="18"/>
                  <w:szCs w:val="18"/>
                  <w:lang w:val="en-US" w:eastAsia="zh-CN"/>
                </w:rPr>
                <w:fldChar w:fldCharType="separate"/>
              </w:r>
            </w:ins>
            <w:ins w:id="52" w:author="KWAN" w:date="2018-11-23T13:50:20Z">
              <w:r>
                <w:rPr>
                  <w:rStyle w:val="7"/>
                  <w:rFonts w:hint="eastAsia" w:ascii="宋体" w:hAnsi="宋体"/>
                  <w:color w:val="000000"/>
                  <w:sz w:val="18"/>
                  <w:szCs w:val="18"/>
                  <w:lang w:val="en-US" w:eastAsia="zh-CN"/>
                </w:rPr>
                <w:t>新增加入金额代投时不允许提前退出说明</w:t>
              </w:r>
            </w:ins>
            <w:ins w:id="53" w:author="KWAN" w:date="2018-11-23T13:50:20Z">
              <w:r>
                <w:rPr>
                  <w:rFonts w:hint="eastAsia" w:ascii="宋体" w:hAnsi="宋体"/>
                  <w:color w:val="000000"/>
                  <w:sz w:val="18"/>
                  <w:szCs w:val="18"/>
                  <w:lang w:val="en-US" w:eastAsia="zh-CN"/>
                </w:rPr>
                <w:fldChar w:fldCharType="end"/>
              </w:r>
            </w:ins>
          </w:p>
        </w:tc>
        <w:tc>
          <w:tcPr>
            <w:tcW w:w="1163" w:type="dxa"/>
            <w:vAlign w:val="top"/>
          </w:tcPr>
          <w:p>
            <w:pPr>
              <w:pStyle w:val="5"/>
              <w:ind w:left="0" w:leftChars="0" w:firstLine="0" w:firstLineChars="0"/>
              <w:jc w:val="center"/>
              <w:rPr>
                <w:ins w:id="54" w:author="KWAN" w:date="2018-11-23T13:49:24Z"/>
                <w:rFonts w:hint="eastAsia" w:ascii="宋体" w:hAnsi="宋体"/>
                <w:color w:val="000000"/>
                <w:sz w:val="18"/>
                <w:szCs w:val="18"/>
                <w:lang w:eastAsia="zh-CN"/>
              </w:rPr>
            </w:pPr>
            <w:ins w:id="55" w:author="KWAN" w:date="2018-11-23T13:50:04Z">
              <w:r>
                <w:rPr>
                  <w:rFonts w:hint="eastAsia" w:ascii="宋体" w:hAnsi="宋体"/>
                  <w:color w:val="000000"/>
                  <w:sz w:val="18"/>
                  <w:szCs w:val="18"/>
                  <w:lang w:eastAsia="zh-CN"/>
                </w:rPr>
                <w:t>官纯</w:t>
              </w:r>
            </w:ins>
          </w:p>
        </w:tc>
        <w:tc>
          <w:tcPr>
            <w:tcW w:w="895" w:type="dxa"/>
            <w:vAlign w:val="top"/>
          </w:tcPr>
          <w:p>
            <w:pPr>
              <w:pStyle w:val="5"/>
              <w:ind w:firstLine="360"/>
              <w:jc w:val="center"/>
              <w:rPr>
                <w:ins w:id="56" w:author="KWAN" w:date="2018-11-23T13:49:24Z"/>
                <w:rFonts w:ascii="宋体" w:hAnsi="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7" w:author="KWAN" w:date="2018-11-26T11:30:43Z"/>
        </w:trPr>
        <w:tc>
          <w:tcPr>
            <w:tcW w:w="1266" w:type="dxa"/>
            <w:vAlign w:val="top"/>
          </w:tcPr>
          <w:p>
            <w:pPr>
              <w:pStyle w:val="5"/>
              <w:ind w:left="0" w:leftChars="0" w:firstLine="0" w:firstLineChars="0"/>
              <w:jc w:val="center"/>
              <w:rPr>
                <w:ins w:id="58" w:author="KWAN" w:date="2018-11-26T11:30:43Z"/>
                <w:rFonts w:hint="eastAsia" w:ascii="宋体" w:hAnsi="宋体"/>
                <w:color w:val="000000"/>
                <w:sz w:val="18"/>
                <w:szCs w:val="18"/>
                <w:lang w:val="en-US" w:eastAsia="zh-CN"/>
              </w:rPr>
            </w:pPr>
            <w:ins w:id="59" w:author="KWAN" w:date="2018-11-26T11:30:44Z">
              <w:r>
                <w:rPr>
                  <w:rFonts w:hint="eastAsia" w:ascii="宋体" w:hAnsi="宋体"/>
                  <w:color w:val="000000"/>
                  <w:sz w:val="18"/>
                  <w:szCs w:val="18"/>
                  <w:lang w:val="en-US" w:eastAsia="zh-CN"/>
                </w:rPr>
                <w:t>201</w:t>
              </w:r>
            </w:ins>
            <w:ins w:id="60" w:author="KWAN" w:date="2018-11-26T11:30:45Z">
              <w:r>
                <w:rPr>
                  <w:rFonts w:hint="eastAsia" w:ascii="宋体" w:hAnsi="宋体"/>
                  <w:color w:val="000000"/>
                  <w:sz w:val="18"/>
                  <w:szCs w:val="18"/>
                  <w:lang w:val="en-US" w:eastAsia="zh-CN"/>
                </w:rPr>
                <w:t>8.11</w:t>
              </w:r>
            </w:ins>
            <w:ins w:id="61" w:author="KWAN" w:date="2018-11-26T11:30:46Z">
              <w:r>
                <w:rPr>
                  <w:rFonts w:hint="eastAsia" w:ascii="宋体" w:hAnsi="宋体"/>
                  <w:color w:val="000000"/>
                  <w:sz w:val="18"/>
                  <w:szCs w:val="18"/>
                  <w:lang w:val="en-US" w:eastAsia="zh-CN"/>
                </w:rPr>
                <w:t>.26</w:t>
              </w:r>
            </w:ins>
          </w:p>
        </w:tc>
        <w:tc>
          <w:tcPr>
            <w:tcW w:w="1144" w:type="dxa"/>
            <w:vAlign w:val="top"/>
          </w:tcPr>
          <w:p>
            <w:pPr>
              <w:pStyle w:val="5"/>
              <w:ind w:left="0" w:leftChars="0" w:firstLine="0" w:firstLineChars="0"/>
              <w:jc w:val="center"/>
              <w:rPr>
                <w:ins w:id="62" w:author="KWAN" w:date="2018-11-26T11:30:43Z"/>
                <w:rFonts w:hint="eastAsia" w:ascii="宋体" w:hAnsi="宋体"/>
                <w:color w:val="000000"/>
                <w:sz w:val="18"/>
                <w:szCs w:val="18"/>
                <w:lang w:val="en-US" w:eastAsia="zh-CN"/>
              </w:rPr>
            </w:pPr>
            <w:ins w:id="63" w:author="KWAN" w:date="2018-11-26T11:30:47Z">
              <w:r>
                <w:rPr>
                  <w:rFonts w:hint="eastAsia" w:ascii="宋体" w:hAnsi="宋体"/>
                  <w:color w:val="000000"/>
                  <w:sz w:val="18"/>
                  <w:szCs w:val="18"/>
                  <w:lang w:val="en-US" w:eastAsia="zh-CN"/>
                </w:rPr>
                <w:t>V</w:t>
              </w:r>
            </w:ins>
            <w:ins w:id="64" w:author="KWAN" w:date="2018-11-26T11:30:48Z">
              <w:r>
                <w:rPr>
                  <w:rFonts w:hint="eastAsia" w:ascii="宋体" w:hAnsi="宋体"/>
                  <w:color w:val="000000"/>
                  <w:sz w:val="18"/>
                  <w:szCs w:val="18"/>
                  <w:lang w:val="en-US" w:eastAsia="zh-CN"/>
                </w:rPr>
                <w:t>2.7</w:t>
              </w:r>
            </w:ins>
          </w:p>
        </w:tc>
        <w:tc>
          <w:tcPr>
            <w:tcW w:w="3652" w:type="dxa"/>
            <w:vAlign w:val="top"/>
          </w:tcPr>
          <w:p>
            <w:pPr>
              <w:pStyle w:val="5"/>
              <w:numPr>
                <w:ilvl w:val="-1"/>
                <w:numId w:val="0"/>
              </w:numPr>
              <w:ind w:left="0" w:leftChars="0" w:firstLine="0" w:firstLineChars="0"/>
              <w:jc w:val="both"/>
              <w:rPr>
                <w:ins w:id="65" w:author="KWAN" w:date="2018-11-26T11:30:43Z"/>
                <w:rFonts w:hint="eastAsia" w:ascii="宋体" w:hAnsi="宋体"/>
                <w:color w:val="000000"/>
                <w:sz w:val="18"/>
                <w:szCs w:val="18"/>
                <w:lang w:val="en-US" w:eastAsia="zh-CN"/>
              </w:rPr>
            </w:pPr>
            <w:ins w:id="66" w:author="KWAN" w:date="2018-11-26T11:30:50Z">
              <w:r>
                <w:rPr>
                  <w:rFonts w:hint="eastAsia" w:ascii="宋体" w:hAnsi="宋体"/>
                  <w:color w:val="000000"/>
                  <w:sz w:val="18"/>
                  <w:szCs w:val="18"/>
                  <w:lang w:val="en-US" w:eastAsia="zh-CN"/>
                </w:rPr>
                <w:t>提前</w:t>
              </w:r>
            </w:ins>
            <w:ins w:id="67" w:author="KWAN" w:date="2018-11-26T11:30:51Z">
              <w:r>
                <w:rPr>
                  <w:rFonts w:hint="eastAsia" w:ascii="宋体" w:hAnsi="宋体"/>
                  <w:color w:val="000000"/>
                  <w:sz w:val="18"/>
                  <w:szCs w:val="18"/>
                  <w:lang w:val="en-US" w:eastAsia="zh-CN"/>
                </w:rPr>
                <w:t>退出短信</w:t>
              </w:r>
            </w:ins>
            <w:ins w:id="68" w:author="KWAN" w:date="2018-11-26T11:30:53Z">
              <w:r>
                <w:rPr>
                  <w:rFonts w:hint="eastAsia" w:ascii="宋体" w:hAnsi="宋体"/>
                  <w:color w:val="000000"/>
                  <w:sz w:val="18"/>
                  <w:szCs w:val="18"/>
                  <w:lang w:val="en-US" w:eastAsia="zh-CN"/>
                </w:rPr>
                <w:t>站内信</w:t>
              </w:r>
            </w:ins>
            <w:ins w:id="69" w:author="KWAN" w:date="2018-11-26T11:30:54Z">
              <w:r>
                <w:rPr>
                  <w:rFonts w:hint="eastAsia" w:ascii="宋体" w:hAnsi="宋体"/>
                  <w:color w:val="000000"/>
                  <w:sz w:val="18"/>
                  <w:szCs w:val="18"/>
                  <w:lang w:val="en-US" w:eastAsia="zh-CN"/>
                </w:rPr>
                <w:t>增加</w:t>
              </w:r>
            </w:ins>
            <w:ins w:id="70" w:author="KWAN" w:date="2018-11-26T11:30:59Z">
              <w:r>
                <w:rPr>
                  <w:rFonts w:hint="eastAsia" w:ascii="宋体" w:hAnsi="宋体"/>
                  <w:color w:val="000000"/>
                  <w:sz w:val="18"/>
                  <w:szCs w:val="18"/>
                  <w:lang w:val="en-US" w:eastAsia="zh-CN"/>
                </w:rPr>
                <w:t>手续费</w:t>
              </w:r>
            </w:ins>
            <w:ins w:id="71" w:author="KWAN" w:date="2018-11-26T11:31:00Z">
              <w:r>
                <w:rPr>
                  <w:rFonts w:hint="eastAsia" w:ascii="宋体" w:hAnsi="宋体"/>
                  <w:color w:val="000000"/>
                  <w:sz w:val="18"/>
                  <w:szCs w:val="18"/>
                  <w:lang w:val="en-US" w:eastAsia="zh-CN"/>
                </w:rPr>
                <w:t>字段</w:t>
              </w:r>
            </w:ins>
          </w:p>
        </w:tc>
        <w:tc>
          <w:tcPr>
            <w:tcW w:w="1163" w:type="dxa"/>
            <w:vAlign w:val="top"/>
          </w:tcPr>
          <w:p>
            <w:pPr>
              <w:pStyle w:val="5"/>
              <w:ind w:left="0" w:leftChars="0" w:firstLine="0" w:firstLineChars="0"/>
              <w:jc w:val="center"/>
              <w:rPr>
                <w:ins w:id="72" w:author="KWAN" w:date="2018-11-26T11:30:43Z"/>
                <w:rFonts w:hint="eastAsia" w:ascii="宋体" w:hAnsi="宋体"/>
                <w:color w:val="000000"/>
                <w:sz w:val="18"/>
                <w:szCs w:val="18"/>
                <w:lang w:eastAsia="zh-CN"/>
              </w:rPr>
            </w:pPr>
            <w:ins w:id="73" w:author="KWAN" w:date="2018-11-26T11:31:01Z">
              <w:r>
                <w:rPr>
                  <w:rFonts w:hint="eastAsia" w:ascii="宋体" w:hAnsi="宋体"/>
                  <w:color w:val="000000"/>
                  <w:sz w:val="18"/>
                  <w:szCs w:val="18"/>
                  <w:lang w:eastAsia="zh-CN"/>
                </w:rPr>
                <w:t>官纯</w:t>
              </w:r>
            </w:ins>
          </w:p>
        </w:tc>
        <w:tc>
          <w:tcPr>
            <w:tcW w:w="895" w:type="dxa"/>
            <w:vAlign w:val="top"/>
          </w:tcPr>
          <w:p>
            <w:pPr>
              <w:pStyle w:val="5"/>
              <w:ind w:firstLine="360"/>
              <w:jc w:val="center"/>
              <w:rPr>
                <w:ins w:id="74" w:author="KWAN" w:date="2018-11-26T11:30:43Z"/>
                <w:rFonts w:ascii="宋体" w:hAnsi="宋体"/>
                <w:color w:val="000000"/>
                <w:sz w:val="18"/>
                <w:szCs w:val="18"/>
              </w:rPr>
            </w:pPr>
          </w:p>
        </w:tc>
      </w:tr>
    </w:tbl>
    <w:p>
      <w:pPr>
        <w:pStyle w:val="2"/>
        <w:numPr>
          <w:ilvl w:val="0"/>
          <w:numId w:val="3"/>
        </w:numPr>
      </w:pPr>
      <w:r>
        <w:rPr>
          <w:rFonts w:hint="eastAsia"/>
        </w:rPr>
        <w:t>需求</w:t>
      </w:r>
      <w:r>
        <w:t>背景</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b w:val="0"/>
          <w:bCs/>
          <w:szCs w:val="21"/>
          <w:lang w:val="en-US" w:eastAsia="zh-CN"/>
        </w:rPr>
        <w:t>当前产品类型较为单一，相较竞品多梯度的标的类型缺乏竞争力，</w:t>
      </w:r>
      <w:r>
        <w:rPr>
          <w:rFonts w:hint="eastAsia" w:ascii="微软雅黑" w:hAnsi="微软雅黑" w:eastAsia="微软雅黑" w:cs="微软雅黑"/>
          <w:lang w:val="en-US" w:eastAsia="zh-CN"/>
        </w:rPr>
        <w:t>薪梦想计划的定位应该是服务于工薪阶层的自动定投工具，为工薪族的月结余提供良好的去处以及培养工薪族的储蓄习惯，薪梦想计划不是作为吸纳投资的主要产品，而是作为投资计划的补充，树立品牌形象的同时争取更年轻化的潜力用户。</w:t>
      </w:r>
    </w:p>
    <w:p>
      <w:pPr>
        <w:pStyle w:val="2"/>
        <w:numPr>
          <w:ilvl w:val="0"/>
          <w:numId w:val="3"/>
        </w:numPr>
      </w:pPr>
      <w:r>
        <w:rPr>
          <w:rFonts w:hint="eastAsia"/>
        </w:rPr>
        <w:t>需求</w:t>
      </w:r>
      <w:r>
        <w:t>对接人</w:t>
      </w:r>
    </w:p>
    <w:p>
      <w:pPr>
        <w:pStyle w:val="10"/>
        <w:numPr>
          <w:ilvl w:val="0"/>
          <w:numId w:val="0"/>
        </w:numPr>
        <w:ind w:leftChars="0" w:firstLine="420" w:firstLineChars="0"/>
        <w:rPr>
          <w:rFonts w:hint="eastAsia" w:ascii="微软雅黑" w:hAnsi="微软雅黑" w:eastAsia="微软雅黑"/>
          <w:b w:val="0"/>
          <w:bCs/>
          <w:szCs w:val="21"/>
          <w:lang w:eastAsia="zh-CN"/>
        </w:rPr>
      </w:pPr>
      <w:r>
        <w:rPr>
          <w:rFonts w:hint="eastAsia" w:ascii="微软雅黑" w:hAnsi="微软雅黑" w:eastAsia="微软雅黑"/>
          <w:b w:val="0"/>
          <w:bCs/>
          <w:szCs w:val="21"/>
          <w:lang w:eastAsia="zh-CN"/>
        </w:rPr>
        <w:t>官纯</w:t>
      </w:r>
    </w:p>
    <w:p>
      <w:pPr>
        <w:pStyle w:val="2"/>
        <w:numPr>
          <w:ilvl w:val="0"/>
          <w:numId w:val="3"/>
        </w:numPr>
      </w:pPr>
      <w:r>
        <w:rPr>
          <w:rFonts w:hint="eastAsia"/>
          <w:lang w:eastAsia="zh-CN"/>
        </w:rPr>
        <w:t>影响平台</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eastAsia="zh-CN"/>
        </w:rPr>
        <w:t>友金所</w:t>
      </w:r>
      <w:r>
        <w:rPr>
          <w:rFonts w:hint="eastAsia" w:ascii="微软雅黑" w:hAnsi="微软雅黑" w:eastAsia="微软雅黑"/>
          <w:b w:val="0"/>
          <w:bCs/>
          <w:szCs w:val="21"/>
          <w:lang w:val="en-US" w:eastAsia="zh-CN"/>
        </w:rPr>
        <w:t>APP端</w:t>
      </w:r>
    </w:p>
    <w:p>
      <w:pPr>
        <w:pStyle w:val="2"/>
        <w:numPr>
          <w:ilvl w:val="0"/>
          <w:numId w:val="3"/>
        </w:numPr>
      </w:pPr>
      <w:r>
        <w:rPr>
          <w:rFonts w:hint="eastAsia"/>
        </w:rPr>
        <w:t>预计</w:t>
      </w:r>
      <w:r>
        <w:t>上线时间</w:t>
      </w:r>
      <w:r>
        <w:rPr>
          <w:rFonts w:hint="eastAsia"/>
        </w:rPr>
        <w:t>&amp;</w:t>
      </w:r>
      <w:r>
        <w:t>预计</w:t>
      </w:r>
      <w:r>
        <w:rPr>
          <w:rFonts w:hint="eastAsia"/>
        </w:rPr>
        <w:t>使用人</w:t>
      </w:r>
      <w:r>
        <w:t>及后续效果</w:t>
      </w:r>
    </w:p>
    <w:p>
      <w:pPr>
        <w:pStyle w:val="10"/>
        <w:numPr>
          <w:ilvl w:val="0"/>
          <w:numId w:val="0"/>
        </w:numPr>
        <w:ind w:leftChars="0" w:firstLine="420" w:firstLineChars="0"/>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10月</w:t>
      </w:r>
    </w:p>
    <w:p>
      <w:pPr>
        <w:pStyle w:val="2"/>
        <w:numPr>
          <w:ilvl w:val="0"/>
          <w:numId w:val="3"/>
        </w:numPr>
      </w:pPr>
      <w:r>
        <w:rPr>
          <w:rFonts w:hint="eastAsia"/>
        </w:rPr>
        <w:t>是否</w:t>
      </w:r>
      <w:r>
        <w:t>需要内测</w:t>
      </w:r>
    </w:p>
    <w:p>
      <w:pPr>
        <w:pStyle w:val="10"/>
        <w:numPr>
          <w:ilvl w:val="0"/>
          <w:numId w:val="0"/>
        </w:numPr>
        <w:ind w:leftChars="0" w:firstLine="420" w:firstLineChars="0"/>
        <w:rPr>
          <w:rFonts w:hint="eastAsia" w:ascii="微软雅黑" w:hAnsi="微软雅黑" w:eastAsia="微软雅黑"/>
          <w:b w:val="0"/>
          <w:bCs/>
          <w:szCs w:val="21"/>
          <w:lang w:eastAsia="zh-CN"/>
        </w:rPr>
      </w:pPr>
      <w:r>
        <w:rPr>
          <w:rFonts w:hint="eastAsia" w:ascii="微软雅黑" w:hAnsi="微软雅黑" w:eastAsia="微软雅黑"/>
          <w:b w:val="0"/>
          <w:bCs/>
          <w:szCs w:val="21"/>
          <w:lang w:eastAsia="zh-CN"/>
        </w:rPr>
        <w:t>是</w:t>
      </w:r>
    </w:p>
    <w:p>
      <w:pPr>
        <w:pStyle w:val="2"/>
        <w:numPr>
          <w:ilvl w:val="0"/>
          <w:numId w:val="3"/>
        </w:numPr>
      </w:pPr>
      <w:r>
        <w:rPr>
          <w:rFonts w:hint="eastAsia"/>
          <w:lang w:eastAsia="zh-CN"/>
        </w:rPr>
        <w:t>需求概述</w:t>
      </w:r>
    </w:p>
    <w:p>
      <w:pPr>
        <w:pStyle w:val="3"/>
        <w:rPr>
          <w:rFonts w:hint="eastAsia"/>
          <w:lang w:val="en-US" w:eastAsia="zh-CN"/>
        </w:rPr>
      </w:pPr>
      <w:r>
        <w:rPr>
          <w:rFonts w:hint="eastAsia"/>
          <w:lang w:val="en-US" w:eastAsia="zh-CN"/>
        </w:rPr>
        <w:t>6.1活动流程图</w:t>
      </w:r>
    </w:p>
    <w:p>
      <w:pPr>
        <w:pStyle w:val="10"/>
        <w:numPr>
          <w:ilvl w:val="0"/>
          <w:numId w:val="0"/>
        </w:numPr>
        <w:ind w:leftChars="0"/>
        <w:rPr>
          <w:rFonts w:hint="eastAsia" w:ascii="微软雅黑" w:hAnsi="微软雅黑" w:eastAsia="微软雅黑"/>
          <w:b/>
          <w:szCs w:val="21"/>
          <w:lang w:eastAsia="zh-CN"/>
        </w:rPr>
      </w:pPr>
      <w:r>
        <w:rPr>
          <w:rFonts w:hint="eastAsia" w:ascii="微软雅黑" w:hAnsi="微软雅黑" w:eastAsia="微软雅黑"/>
          <w:b/>
          <w:szCs w:val="21"/>
          <w:lang w:eastAsia="zh-CN"/>
        </w:rPr>
        <w:drawing>
          <wp:inline distT="0" distB="0" distL="114300" distR="114300">
            <wp:extent cx="5266690" cy="5398770"/>
            <wp:effectExtent l="0" t="0" r="10160" b="11430"/>
            <wp:docPr id="7" name="图片 7" descr="懒投资投资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懒投资投资流程"/>
                    <pic:cNvPicPr>
                      <a:picLocks noChangeAspect="1"/>
                    </pic:cNvPicPr>
                  </pic:nvPicPr>
                  <pic:blipFill>
                    <a:blip r:embed="rId4"/>
                    <a:stretch>
                      <a:fillRect/>
                    </a:stretch>
                  </pic:blipFill>
                  <pic:spPr>
                    <a:xfrm>
                      <a:off x="0" y="0"/>
                      <a:ext cx="5266690" cy="5398770"/>
                    </a:xfrm>
                    <a:prstGeom prst="rect">
                      <a:avLst/>
                    </a:prstGeom>
                  </pic:spPr>
                </pic:pic>
              </a:graphicData>
            </a:graphic>
          </wp:inline>
        </w:drawing>
      </w:r>
    </w:p>
    <w:p>
      <w:pPr>
        <w:pStyle w:val="3"/>
        <w:rPr>
          <w:rFonts w:hint="eastAsia"/>
          <w:lang w:val="en-US" w:eastAsia="zh-CN"/>
        </w:rPr>
      </w:pPr>
      <w:r>
        <w:rPr>
          <w:rFonts w:hint="eastAsia"/>
          <w:lang w:val="en-US" w:eastAsia="zh-CN"/>
        </w:rPr>
        <w:t>6.2页面流程图</w:t>
      </w:r>
    </w:p>
    <w:p>
      <w:pPr>
        <w:pStyle w:val="10"/>
        <w:numPr>
          <w:ilvl w:val="0"/>
          <w:numId w:val="0"/>
        </w:numPr>
        <w:ind w:leftChars="0"/>
      </w:pPr>
      <w:r>
        <w:drawing>
          <wp:inline distT="0" distB="0" distL="114300" distR="114300">
            <wp:extent cx="5257800" cy="2002790"/>
            <wp:effectExtent l="0" t="0" r="0" b="165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57800" cy="200279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6.3产品说明</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开通存管的用户可制定薪梦想计划，设置梦想标题、梦想预算以及每月存入日期，薪梦想计划制定成功后，友金服每月在约定日期从用户绑定存管卡扣除约定金额（不接受手动转入）进行代理投标，约定期满本息返还至用户账户余额；</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梦想计划可以终止或退出，终止计划后不再进行代扣，之前转入的金额不受影响，约定期满本息返还；退出计划后截止退出时间前已加入的金额扣减手续费后本息全额返还，合同终止，后续不再进行代扣；</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自动终止：梦想计划制定成功后，连续两期扣款失败则自动终止该计划，终止计划后已存入金额按既定周期执行，梦想计划到期后本息返还，不扣取手续费；</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主动退出：梦想计划制定成功后，可主动退出该计划，主动退出收取已存入本金*10%的手续费；</w:t>
      </w:r>
    </w:p>
    <w:p>
      <w:pPr>
        <w:pStyle w:val="2"/>
        <w:rPr>
          <w:rFonts w:hint="eastAsia"/>
          <w:lang w:val="en-US" w:eastAsia="zh-CN"/>
        </w:rPr>
      </w:pPr>
      <w:r>
        <w:rPr>
          <w:rFonts w:hint="eastAsia"/>
          <w:lang w:val="en-US" w:eastAsia="zh-CN"/>
        </w:rPr>
        <w:t>6.4利息计算公式</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单期成功出借款项所对应的出借利息：出借利息=Q</w:t>
      </w:r>
      <w:r>
        <w:rPr>
          <w:rFonts w:hint="eastAsia" w:ascii="微软雅黑" w:hAnsi="微软雅黑" w:eastAsia="微软雅黑" w:cs="微软雅黑"/>
          <w:vertAlign w:val="subscript"/>
          <w:lang w:val="en-US" w:eastAsia="zh-CN"/>
        </w:rPr>
        <w:t>1</w:t>
      </w:r>
      <w:r>
        <w:rPr>
          <w:rFonts w:hint="eastAsia" w:ascii="微软雅黑" w:hAnsi="微软雅黑" w:eastAsia="微软雅黑" w:cs="微软雅黑"/>
          <w:lang w:val="en-US" w:eastAsia="zh-CN"/>
        </w:rPr>
        <w:t>×R/360×D</w:t>
      </w:r>
      <w:r>
        <w:rPr>
          <w:rFonts w:hint="eastAsia" w:ascii="微软雅黑" w:hAnsi="微软雅黑" w:eastAsia="微软雅黑" w:cs="微软雅黑"/>
          <w:vertAlign w:val="subscript"/>
          <w:lang w:val="en-US" w:eastAsia="zh-CN"/>
        </w:rPr>
        <w:t>1</w:t>
      </w:r>
      <w:r>
        <w:rPr>
          <w:rFonts w:hint="eastAsia" w:ascii="微软雅黑" w:hAnsi="微软雅黑" w:eastAsia="微软雅黑" w:cs="微软雅黑"/>
          <w:lang w:val="en-US" w:eastAsia="zh-CN"/>
        </w:rPr>
        <w:t>+Q</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×R/360×D</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+Q</w:t>
      </w:r>
      <w:r>
        <w:rPr>
          <w:rFonts w:hint="eastAsia" w:ascii="微软雅黑" w:hAnsi="微软雅黑" w:eastAsia="微软雅黑" w:cs="微软雅黑"/>
          <w:vertAlign w:val="subscript"/>
          <w:lang w:val="en-US" w:eastAsia="zh-CN"/>
        </w:rPr>
        <w:t>n</w:t>
      </w:r>
      <w:r>
        <w:rPr>
          <w:rFonts w:hint="eastAsia" w:ascii="微软雅黑" w:hAnsi="微软雅黑" w:eastAsia="微软雅黑" w:cs="微软雅黑"/>
          <w:lang w:val="en-US" w:eastAsia="zh-CN"/>
        </w:rPr>
        <w:t>×R/360×D</w:t>
      </w:r>
      <w:r>
        <w:rPr>
          <w:rFonts w:hint="eastAsia" w:ascii="微软雅黑" w:hAnsi="微软雅黑" w:eastAsia="微软雅黑" w:cs="微软雅黑"/>
          <w:vertAlign w:val="subscript"/>
          <w:lang w:val="en-US" w:eastAsia="zh-CN"/>
        </w:rPr>
        <w:t>n</w:t>
      </w:r>
      <w:r>
        <w:rPr>
          <w:rFonts w:hint="eastAsia" w:ascii="微软雅黑" w:hAnsi="微软雅黑" w:eastAsia="微软雅黑" w:cs="微软雅黑"/>
          <w:lang w:val="en-US" w:eastAsia="zh-CN"/>
        </w:rPr>
        <w:t>，其中，</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（1）Q：甲方使用本期薪梦想中的每期单笔成功出借金额（Q1、Q2……Qn）；</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（2）R：年化利率；</w:t>
      </w:r>
    </w:p>
    <w:p>
      <w:pPr>
        <w:pStyle w:val="10"/>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（3）D：自授权服务期开始日至授权服务期到期日的前一日或甲方成功提前终止使用本期薪梦想的前一日之间每期单笔成功出借款项所对应的出借期限天数（D1、D2……Dn）。</w:t>
      </w:r>
    </w:p>
    <w:p>
      <w:pPr>
        <w:pStyle w:val="2"/>
        <w:numPr>
          <w:ilvl w:val="0"/>
          <w:numId w:val="3"/>
        </w:numPr>
      </w:pPr>
      <w:r>
        <w:rPr>
          <w:rFonts w:hint="eastAsia"/>
        </w:rPr>
        <w:t>具体</w:t>
      </w:r>
      <w:r>
        <w:t>需求描述</w:t>
      </w:r>
    </w:p>
    <w:p>
      <w:pPr>
        <w:pStyle w:val="3"/>
        <w:rPr>
          <w:rFonts w:hint="eastAsia"/>
          <w:lang w:val="en-US" w:eastAsia="zh-CN"/>
        </w:rPr>
      </w:pPr>
      <w:r>
        <w:rPr>
          <w:rFonts w:hint="eastAsia"/>
          <w:lang w:val="en-US" w:eastAsia="zh-CN"/>
        </w:rPr>
        <w:t>7.1入口</w:t>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APP发现页菜单增加“薪梦想”入口（替换“帮助中心”，将其挪到第二屏）</w:t>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薪梦想入口增加开关控制，关闭后其它icon向前顺延补位；</w:t>
      </w:r>
    </w:p>
    <w:p>
      <w:pPr>
        <w:pStyle w:val="10"/>
        <w:widowControl w:val="0"/>
        <w:numPr>
          <w:ilvl w:val="0"/>
          <w:numId w:val="0"/>
        </w:numPr>
        <w:jc w:val="center"/>
      </w:pPr>
      <w:r>
        <w:drawing>
          <wp:inline distT="0" distB="0" distL="114300" distR="114300">
            <wp:extent cx="2301875" cy="395986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01875" cy="3959860"/>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eastAsia="zh-CN"/>
        </w:rPr>
        <w:t>红点提醒：上线时增加红点提醒，沿用当前红点展示逻辑，用户点击后红点消失（根据用户</w:t>
      </w:r>
      <w:r>
        <w:rPr>
          <w:rFonts w:hint="eastAsia" w:ascii="微软雅黑" w:hAnsi="微软雅黑" w:eastAsia="微软雅黑" w:cs="微软雅黑"/>
          <w:lang w:val="en-US" w:eastAsia="zh-CN"/>
        </w:rPr>
        <w:t>ID判定，已登录用户点击后红点消失，未登录用户红点持续展示</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w:t>
      </w:r>
    </w:p>
    <w:p>
      <w:pPr>
        <w:pStyle w:val="3"/>
        <w:rPr>
          <w:rFonts w:hint="eastAsia"/>
          <w:lang w:val="en-US" w:eastAsia="zh-CN"/>
        </w:rPr>
      </w:pPr>
      <w:r>
        <w:rPr>
          <w:rFonts w:hint="eastAsia"/>
          <w:lang w:val="en-US" w:eastAsia="zh-CN"/>
        </w:rPr>
        <w:t>7.2薪梦想首页</w:t>
      </w:r>
    </w:p>
    <w:p>
      <w:pPr>
        <w:pStyle w:val="4"/>
        <w:rPr>
          <w:rFonts w:hint="eastAsia"/>
          <w:lang w:val="en-US" w:eastAsia="zh-CN"/>
        </w:rPr>
      </w:pPr>
      <w:r>
        <w:rPr>
          <w:rFonts w:hint="eastAsia"/>
          <w:lang w:val="en-US" w:eastAsia="zh-CN"/>
        </w:rPr>
        <w:t>7.2.1用户当前没有进行中的梦想计划时：</w:t>
      </w:r>
    </w:p>
    <w:p>
      <w:pPr>
        <w:pStyle w:val="10"/>
        <w:widowControl w:val="0"/>
        <w:numPr>
          <w:ilvl w:val="0"/>
          <w:numId w:val="0"/>
        </w:numPr>
        <w:jc w:val="center"/>
        <w:rPr>
          <w:rFonts w:hint="eastAsia" w:ascii="微软雅黑" w:hAnsi="微软雅黑" w:eastAsia="微软雅黑"/>
          <w:b w:val="0"/>
          <w:bCs/>
          <w:szCs w:val="21"/>
          <w:lang w:val="en-US" w:eastAsia="zh-CN"/>
        </w:rPr>
      </w:pPr>
      <w:ins w:id="75" w:author="KWAN" w:date="2018-11-22T16:18:53Z">
        <w:r>
          <w:rPr/>
          <w:drawing>
            <wp:inline distT="0" distB="0" distL="114300" distR="114300">
              <wp:extent cx="2520315" cy="4126865"/>
              <wp:effectExtent l="0" t="0" r="13335" b="698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7"/>
                      <a:stretch>
                        <a:fillRect/>
                      </a:stretch>
                    </pic:blipFill>
                    <pic:spPr>
                      <a:xfrm>
                        <a:off x="0" y="0"/>
                        <a:ext cx="2520315" cy="4126865"/>
                      </a:xfrm>
                      <a:prstGeom prst="rect">
                        <a:avLst/>
                      </a:prstGeom>
                      <a:noFill/>
                      <a:ln w="9525">
                        <a:noFill/>
                      </a:ln>
                    </pic:spPr>
                  </pic:pic>
                </a:graphicData>
              </a:graphic>
            </wp:inline>
          </w:drawing>
        </w:r>
      </w:ins>
      <w:del w:id="77" w:author="KWAN" w:date="2018-11-22T16:19:00Z">
        <w:r>
          <w:rPr/>
          <w:drawing>
            <wp:inline distT="0" distB="0" distL="114300" distR="114300">
              <wp:extent cx="2418080" cy="3959860"/>
              <wp:effectExtent l="0" t="0" r="1270" b="254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8"/>
                      <a:stretch>
                        <a:fillRect/>
                      </a:stretch>
                    </pic:blipFill>
                    <pic:spPr>
                      <a:xfrm>
                        <a:off x="0" y="0"/>
                        <a:ext cx="2418080" cy="3959860"/>
                      </a:xfrm>
                      <a:prstGeom prst="rect">
                        <a:avLst/>
                      </a:prstGeom>
                      <a:noFill/>
                      <a:ln w="9525">
                        <a:noFill/>
                      </a:ln>
                    </pic:spPr>
                  </pic:pic>
                </a:graphicData>
              </a:graphic>
            </wp:inline>
          </w:drawing>
        </w:r>
      </w:del>
    </w:p>
    <w:p>
      <w:pPr>
        <w:pStyle w:val="10"/>
        <w:widowControl w:val="0"/>
        <w:numPr>
          <w:ilvl w:val="0"/>
          <w:numId w:val="4"/>
        </w:numPr>
        <w:ind w:left="420" w:leftChars="0" w:firstLine="420" w:firstLineChars="0"/>
        <w:jc w:val="both"/>
        <w:rPr>
          <w:ins w:id="79" w:author="KWAN" w:date="2018-11-22T16:19:20Z"/>
          <w:rFonts w:hint="eastAsia" w:ascii="微软雅黑" w:hAnsi="微软雅黑" w:eastAsia="微软雅黑"/>
          <w:b w:val="0"/>
          <w:bCs/>
          <w:szCs w:val="21"/>
          <w:lang w:val="en-US" w:eastAsia="zh-CN"/>
        </w:rPr>
      </w:pPr>
      <w:ins w:id="80" w:author="KWAN" w:date="2018-11-22T16:49:59Z">
        <w:r>
          <w:rPr>
            <w:rFonts w:hint="eastAsia" w:ascii="微软雅黑" w:hAnsi="微软雅黑" w:eastAsia="微软雅黑"/>
            <w:b w:val="0"/>
            <w:bCs/>
            <w:szCs w:val="21"/>
            <w:lang w:val="en-US" w:eastAsia="zh-CN"/>
          </w:rPr>
          <w:t>标题栏</w:t>
        </w:r>
      </w:ins>
      <w:ins w:id="81" w:author="KWAN" w:date="2018-11-22T16:50:00Z">
        <w:r>
          <w:rPr>
            <w:rFonts w:hint="eastAsia" w:ascii="微软雅黑" w:hAnsi="微软雅黑" w:eastAsia="微软雅黑"/>
            <w:b w:val="0"/>
            <w:bCs/>
            <w:szCs w:val="21"/>
            <w:lang w:val="en-US" w:eastAsia="zh-CN"/>
          </w:rPr>
          <w:t>增加</w:t>
        </w:r>
      </w:ins>
      <w:ins w:id="82" w:author="KWAN" w:date="2018-11-22T16:50:09Z">
        <w:r>
          <w:rPr>
            <w:rFonts w:hint="eastAsia" w:ascii="微软雅黑" w:hAnsi="微软雅黑" w:eastAsia="微软雅黑"/>
            <w:b w:val="0"/>
            <w:bCs/>
            <w:szCs w:val="21"/>
            <w:lang w:val="en-US" w:eastAsia="zh-CN"/>
          </w:rPr>
          <w:t>常驻</w:t>
        </w:r>
      </w:ins>
      <w:ins w:id="83" w:author="KWAN" w:date="2018-11-22T16:50:00Z">
        <w:r>
          <w:rPr>
            <w:rFonts w:hint="eastAsia" w:ascii="微软雅黑" w:hAnsi="微软雅黑" w:eastAsia="微软雅黑"/>
            <w:b w:val="0"/>
            <w:bCs/>
            <w:szCs w:val="21"/>
            <w:lang w:val="en-US" w:eastAsia="zh-CN"/>
          </w:rPr>
          <w:t>“</w:t>
        </w:r>
      </w:ins>
      <w:ins w:id="84" w:author="KWAN" w:date="2018-11-22T16:50:01Z">
        <w:r>
          <w:rPr>
            <w:rFonts w:hint="eastAsia" w:ascii="微软雅黑" w:hAnsi="微软雅黑" w:eastAsia="微软雅黑"/>
            <w:b w:val="0"/>
            <w:bCs/>
            <w:szCs w:val="21"/>
            <w:lang w:val="en-US" w:eastAsia="zh-CN"/>
          </w:rPr>
          <w:t>关闭</w:t>
        </w:r>
      </w:ins>
      <w:ins w:id="85" w:author="KWAN" w:date="2018-11-22T16:50:00Z">
        <w:r>
          <w:rPr>
            <w:rFonts w:hint="eastAsia" w:ascii="微软雅黑" w:hAnsi="微软雅黑" w:eastAsia="微软雅黑"/>
            <w:b w:val="0"/>
            <w:bCs/>
            <w:szCs w:val="21"/>
            <w:lang w:val="en-US" w:eastAsia="zh-CN"/>
          </w:rPr>
          <w:t>”</w:t>
        </w:r>
      </w:ins>
      <w:ins w:id="86" w:author="KWAN" w:date="2018-11-22T16:50:03Z">
        <w:r>
          <w:rPr>
            <w:rFonts w:hint="eastAsia" w:ascii="微软雅黑" w:hAnsi="微软雅黑" w:eastAsia="微软雅黑"/>
            <w:b w:val="0"/>
            <w:bCs/>
            <w:szCs w:val="21"/>
            <w:lang w:val="en-US" w:eastAsia="zh-CN"/>
          </w:rPr>
          <w:t>按钮，</w:t>
        </w:r>
      </w:ins>
      <w:ins w:id="87" w:author="KWAN" w:date="2018-11-22T16:51:14Z">
        <w:r>
          <w:rPr>
            <w:rFonts w:hint="eastAsia" w:ascii="微软雅黑" w:hAnsi="微软雅黑" w:eastAsia="微软雅黑"/>
            <w:b w:val="0"/>
            <w:bCs/>
            <w:szCs w:val="21"/>
            <w:lang w:val="en-US" w:eastAsia="zh-CN"/>
          </w:rPr>
          <w:t>点击“</w:t>
        </w:r>
      </w:ins>
      <w:ins w:id="88" w:author="KWAN" w:date="2018-11-22T16:51:15Z">
        <w:r>
          <w:rPr>
            <w:rFonts w:hint="eastAsia" w:ascii="微软雅黑" w:hAnsi="微软雅黑" w:eastAsia="微软雅黑"/>
            <w:b w:val="0"/>
            <w:bCs/>
            <w:szCs w:val="21"/>
            <w:lang w:val="en-US" w:eastAsia="zh-CN"/>
          </w:rPr>
          <w:t>关闭</w:t>
        </w:r>
      </w:ins>
      <w:ins w:id="89" w:author="KWAN" w:date="2018-11-22T16:51:14Z">
        <w:r>
          <w:rPr>
            <w:rFonts w:hint="eastAsia" w:ascii="微软雅黑" w:hAnsi="微软雅黑" w:eastAsia="微软雅黑"/>
            <w:b w:val="0"/>
            <w:bCs/>
            <w:szCs w:val="21"/>
            <w:lang w:val="en-US" w:eastAsia="zh-CN"/>
          </w:rPr>
          <w:t>”</w:t>
        </w:r>
      </w:ins>
      <w:ins w:id="90" w:author="KWAN" w:date="2018-11-22T16:51:17Z">
        <w:r>
          <w:rPr>
            <w:rFonts w:hint="eastAsia" w:ascii="微软雅黑" w:hAnsi="微软雅黑" w:eastAsia="微软雅黑"/>
            <w:b w:val="0"/>
            <w:bCs/>
            <w:szCs w:val="21"/>
            <w:lang w:val="en-US" w:eastAsia="zh-CN"/>
          </w:rPr>
          <w:t>按钮，</w:t>
        </w:r>
      </w:ins>
      <w:ins w:id="91" w:author="KWAN" w:date="2018-11-22T16:51:23Z">
        <w:r>
          <w:rPr>
            <w:rFonts w:hint="eastAsia" w:ascii="微软雅黑" w:hAnsi="微软雅黑" w:eastAsia="微软雅黑"/>
            <w:b w:val="0"/>
            <w:bCs/>
            <w:szCs w:val="21"/>
            <w:lang w:val="en-US" w:eastAsia="zh-CN"/>
          </w:rPr>
          <w:t>关闭</w:t>
        </w:r>
      </w:ins>
      <w:ins w:id="92" w:author="KWAN" w:date="2018-11-22T16:51:24Z">
        <w:r>
          <w:rPr>
            <w:rFonts w:hint="eastAsia" w:ascii="微软雅黑" w:hAnsi="微软雅黑" w:eastAsia="微软雅黑"/>
            <w:b w:val="0"/>
            <w:bCs/>
            <w:szCs w:val="21"/>
            <w:lang w:val="en-US" w:eastAsia="zh-CN"/>
          </w:rPr>
          <w:t>薪</w:t>
        </w:r>
      </w:ins>
      <w:ins w:id="93" w:author="KWAN" w:date="2018-11-22T16:51:25Z">
        <w:r>
          <w:rPr>
            <w:rFonts w:hint="eastAsia" w:ascii="微软雅黑" w:hAnsi="微软雅黑" w:eastAsia="微软雅黑"/>
            <w:b w:val="0"/>
            <w:bCs/>
            <w:szCs w:val="21"/>
            <w:lang w:val="en-US" w:eastAsia="zh-CN"/>
          </w:rPr>
          <w:t>梦想</w:t>
        </w:r>
      </w:ins>
      <w:ins w:id="94" w:author="KWAN" w:date="2018-11-22T16:51:26Z">
        <w:r>
          <w:rPr>
            <w:rFonts w:hint="eastAsia" w:ascii="微软雅黑" w:hAnsi="微软雅黑" w:eastAsia="微软雅黑"/>
            <w:b w:val="0"/>
            <w:bCs/>
            <w:szCs w:val="21"/>
            <w:lang w:val="en-US" w:eastAsia="zh-CN"/>
          </w:rPr>
          <w:t>H</w:t>
        </w:r>
      </w:ins>
      <w:ins w:id="95" w:author="KWAN" w:date="2018-11-22T16:51:27Z">
        <w:r>
          <w:rPr>
            <w:rFonts w:hint="eastAsia" w:ascii="微软雅黑" w:hAnsi="微软雅黑" w:eastAsia="微软雅黑"/>
            <w:b w:val="0"/>
            <w:bCs/>
            <w:szCs w:val="21"/>
            <w:lang w:val="en-US" w:eastAsia="zh-CN"/>
          </w:rPr>
          <w:t>5页面</w:t>
        </w:r>
      </w:ins>
      <w:ins w:id="96" w:author="KWAN" w:date="2018-11-22T16:51:28Z">
        <w:r>
          <w:rPr>
            <w:rFonts w:hint="eastAsia" w:ascii="微软雅黑" w:hAnsi="微软雅黑" w:eastAsia="微软雅黑"/>
            <w:b w:val="0"/>
            <w:bCs/>
            <w:szCs w:val="21"/>
            <w:lang w:val="en-US" w:eastAsia="zh-CN"/>
          </w:rPr>
          <w:t>，</w:t>
        </w:r>
      </w:ins>
      <w:ins w:id="97" w:author="KWAN" w:date="2018-11-22T16:51:40Z">
        <w:r>
          <w:rPr>
            <w:rFonts w:hint="eastAsia" w:ascii="微软雅黑" w:hAnsi="微软雅黑" w:eastAsia="微软雅黑"/>
            <w:b w:val="0"/>
            <w:bCs/>
            <w:szCs w:val="21"/>
            <w:lang w:val="en-US" w:eastAsia="zh-CN"/>
          </w:rPr>
          <w:t>跳转</w:t>
        </w:r>
      </w:ins>
      <w:ins w:id="98" w:author="KWAN" w:date="2018-11-22T16:51:41Z">
        <w:r>
          <w:rPr>
            <w:rFonts w:hint="eastAsia" w:ascii="微软雅黑" w:hAnsi="微软雅黑" w:eastAsia="微软雅黑"/>
            <w:b w:val="0"/>
            <w:bCs/>
            <w:szCs w:val="21"/>
            <w:lang w:val="en-US" w:eastAsia="zh-CN"/>
          </w:rPr>
          <w:t>至</w:t>
        </w:r>
      </w:ins>
      <w:ins w:id="99" w:author="KWAN" w:date="2018-11-22T16:51:42Z">
        <w:r>
          <w:rPr>
            <w:rFonts w:hint="eastAsia" w:ascii="微软雅黑" w:hAnsi="微软雅黑" w:eastAsia="微软雅黑"/>
            <w:b w:val="0"/>
            <w:bCs/>
            <w:szCs w:val="21"/>
            <w:lang w:val="en-US" w:eastAsia="zh-CN"/>
          </w:rPr>
          <w:t>发现页</w:t>
        </w:r>
      </w:ins>
      <w:ins w:id="100" w:author="KWAN" w:date="2018-11-22T16:51:43Z">
        <w:r>
          <w:rPr>
            <w:rFonts w:hint="eastAsia" w:ascii="微软雅黑" w:hAnsi="微软雅黑" w:eastAsia="微软雅黑"/>
            <w:b w:val="0"/>
            <w:bCs/>
            <w:szCs w:val="21"/>
            <w:lang w:val="en-US" w:eastAsia="zh-CN"/>
          </w:rPr>
          <w:t>；</w:t>
        </w:r>
      </w:ins>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背景图：初始展示一张默认背景图（可更换）；</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皮肤按钮：点击弹框显示可更换图片样式，选择图片并点击确定后更换背景图：</w:t>
      </w:r>
    </w:p>
    <w:p>
      <w:pPr>
        <w:pStyle w:val="10"/>
        <w:widowControl w:val="0"/>
        <w:numPr>
          <w:ilvl w:val="0"/>
          <w:numId w:val="0"/>
        </w:numPr>
        <w:jc w:val="center"/>
      </w:pPr>
      <w:r>
        <w:drawing>
          <wp:inline distT="0" distB="0" distL="114300" distR="114300">
            <wp:extent cx="2418080" cy="3959860"/>
            <wp:effectExtent l="0" t="0" r="127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418080" cy="3959860"/>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展开弹框，当前背景图为已勾选状态，点击其它任一图片即将该图片更改为已勾选状态，点击“确定”后保留选定信息并将背景图设置为已勾选图片；</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cs="微软雅黑"/>
          <w:lang w:val="en-US" w:eastAsia="zh-CN"/>
        </w:rPr>
        <w:t>注：已勾选状态唯一且不可点击；</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宣传语：静态文案“以薪逐梦，励志笃行”；</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【我的梦想】：文本输入栏限15个字符，无输入限制，做前后空格去除，初始文本框提示“来一次旅行”；</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【我的梦想预算（元）】：</w:t>
      </w:r>
    </w:p>
    <w:p>
      <w:pPr>
        <w:pStyle w:val="10"/>
        <w:widowControl w:val="0"/>
        <w:numPr>
          <w:ilvl w:val="0"/>
          <w:numId w:val="5"/>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初始文本框提示“</w:t>
      </w:r>
      <w:r>
        <w:rPr>
          <w:rFonts w:hint="eastAsia" w:ascii="微软雅黑" w:hAnsi="微软雅黑" w:eastAsia="微软雅黑"/>
          <w:b w:val="0"/>
          <w:bCs/>
          <w:color w:val="000000" w:themeColor="text1"/>
          <w:szCs w:val="21"/>
          <w:lang w:val="en-US" w:eastAsia="zh-CN"/>
          <w14:textFill>
            <w14:solidFill>
              <w14:schemeClr w14:val="tx1"/>
            </w14:solidFill>
          </w14:textFill>
        </w:rPr>
        <w:t>生活也有诗和远方~</w:t>
      </w:r>
      <w:r>
        <w:rPr>
          <w:rFonts w:hint="eastAsia" w:ascii="微软雅黑" w:hAnsi="微软雅黑" w:eastAsia="微软雅黑"/>
          <w:b w:val="0"/>
          <w:bCs/>
          <w:szCs w:val="21"/>
          <w:lang w:val="en-US" w:eastAsia="zh-CN"/>
        </w:rPr>
        <w:t>”；</w:t>
      </w:r>
    </w:p>
    <w:p>
      <w:pPr>
        <w:pStyle w:val="10"/>
        <w:widowControl w:val="0"/>
        <w:numPr>
          <w:ilvl w:val="0"/>
          <w:numId w:val="5"/>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szCs w:val="21"/>
          <w:lang w:val="en-US" w:eastAsia="zh-CN"/>
        </w:rPr>
        <w:t>只可输入0~9纯数字，其他类型输入无效，如果输入的首位数字为0，输入栏失焦时自动转换为首位非0的等额数值；</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trike/>
          <w:szCs w:val="21"/>
          <w:lang w:val="en-US" w:eastAsia="zh-CN"/>
        </w:rPr>
        <w:t>3000≤梦想预算金额≤480000，步长为100，</w:t>
      </w:r>
      <w:r>
        <w:rPr>
          <w:rFonts w:hint="eastAsia" w:ascii="微软雅黑" w:hAnsi="微软雅黑" w:eastAsia="微软雅黑"/>
          <w:strike/>
          <w:szCs w:val="21"/>
          <w:lang w:val="en-US" w:eastAsia="zh-CN"/>
        </w:rPr>
        <w:t>金额＜3000时失焦后默认为3000，并toast提示“最低梦想预算3000元”，输入金额＞480000时，失焦后默认为480000，并toast提示“最高梦想预算480000元”；</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【下一步】按钮：初始置灰，不可点击，“我的梦想”和“我的梦想预算（元）”输入完成后按钮高亮，点击后校验梦想预算合法性，</w:t>
      </w:r>
      <w:r>
        <w:rPr>
          <w:rFonts w:hint="eastAsia" w:ascii="微软雅黑" w:hAnsi="微软雅黑" w:eastAsia="微软雅黑"/>
          <w:b w:val="0"/>
          <w:bCs/>
          <w:strike/>
          <w:szCs w:val="21"/>
          <w:lang w:val="en-US" w:eastAsia="zh-CN"/>
        </w:rPr>
        <w:t>当金额不为100的整数倍时，点击按钮toast提示“梦想预算需为100的整数倍”</w:t>
      </w:r>
      <w:r>
        <w:rPr>
          <w:rFonts w:hint="eastAsia" w:ascii="微软雅黑" w:hAnsi="微软雅黑" w:eastAsia="微软雅黑"/>
          <w:b w:val="0"/>
          <w:bCs/>
          <w:szCs w:val="21"/>
          <w:lang w:val="en-US" w:eastAsia="zh-CN"/>
        </w:rPr>
        <w:t>，合法性校验通过后点击【下一步】判定该用户是否开通存管和通过风险测评（优先判定是否开通存管）：</w:t>
      </w:r>
    </w:p>
    <w:p>
      <w:pPr>
        <w:pStyle w:val="10"/>
        <w:widowControl w:val="0"/>
        <w:numPr>
          <w:ilvl w:val="0"/>
          <w:numId w:val="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未开通存管，弹框提示：</w:t>
      </w:r>
    </w:p>
    <w:p>
      <w:pPr>
        <w:pStyle w:val="10"/>
        <w:widowControl w:val="0"/>
        <w:numPr>
          <w:ilvl w:val="0"/>
          <w:numId w:val="0"/>
        </w:numPr>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381250" cy="131445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0"/>
                    <a:stretch>
                      <a:fillRect/>
                    </a:stretch>
                  </pic:blipFill>
                  <pic:spPr>
                    <a:xfrm>
                      <a:off x="0" y="0"/>
                      <a:ext cx="2381250" cy="1314450"/>
                    </a:xfrm>
                    <a:prstGeom prst="rect">
                      <a:avLst/>
                    </a:prstGeom>
                    <a:noFill/>
                    <a:ln w="9525">
                      <a:noFill/>
                    </a:ln>
                  </pic:spPr>
                </pic:pic>
              </a:graphicData>
            </a:graphic>
          </wp:inline>
        </w:drawing>
      </w:r>
    </w:p>
    <w:p>
      <w:pPr>
        <w:pStyle w:val="10"/>
        <w:widowControl w:val="0"/>
        <w:numPr>
          <w:ilvl w:val="0"/>
          <w:numId w:val="0"/>
        </w:numPr>
        <w:ind w:left="126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“尊敬的用户，请先开通存管账户”，【取消】/【开通】；</w:t>
      </w:r>
    </w:p>
    <w:p>
      <w:pPr>
        <w:pStyle w:val="10"/>
        <w:widowControl w:val="0"/>
        <w:numPr>
          <w:ilvl w:val="0"/>
          <w:numId w:val="0"/>
        </w:numPr>
        <w:ind w:left="126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点击【开通】：跳转至存管账户开户页；</w:t>
      </w:r>
    </w:p>
    <w:p>
      <w:pPr>
        <w:pStyle w:val="10"/>
        <w:widowControl w:val="0"/>
        <w:numPr>
          <w:ilvl w:val="0"/>
          <w:numId w:val="0"/>
        </w:numPr>
        <w:ind w:left="126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点击【取消】关闭弹框；</w:t>
      </w:r>
    </w:p>
    <w:p>
      <w:pPr>
        <w:pStyle w:val="10"/>
        <w:widowControl w:val="0"/>
        <w:numPr>
          <w:ilvl w:val="0"/>
          <w:numId w:val="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未通过风险测评，弹框提示：</w:t>
      </w:r>
    </w:p>
    <w:p>
      <w:pPr>
        <w:pStyle w:val="10"/>
        <w:widowControl w:val="0"/>
        <w:numPr>
          <w:ilvl w:val="0"/>
          <w:numId w:val="0"/>
        </w:numPr>
        <w:jc w:val="center"/>
        <w:rPr>
          <w:rFonts w:hint="eastAsia" w:ascii="微软雅黑" w:hAnsi="微软雅黑" w:eastAsia="微软雅黑"/>
          <w:b w:val="0"/>
          <w:bCs/>
          <w:color w:val="000000" w:themeColor="text1"/>
          <w:szCs w:val="21"/>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2381250" cy="1314450"/>
            <wp:effectExtent l="0" t="0" r="0" b="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11"/>
                    <a:stretch>
                      <a:fillRect/>
                    </a:stretch>
                  </pic:blipFill>
                  <pic:spPr>
                    <a:xfrm>
                      <a:off x="0" y="0"/>
                      <a:ext cx="2381250" cy="1314450"/>
                    </a:xfrm>
                    <a:prstGeom prst="rect">
                      <a:avLst/>
                    </a:prstGeom>
                    <a:noFill/>
                    <a:ln w="9525">
                      <a:noFill/>
                    </a:ln>
                  </pic:spPr>
                </pic:pic>
              </a:graphicData>
            </a:graphic>
          </wp:inline>
        </w:drawing>
      </w:r>
    </w:p>
    <w:p>
      <w:pPr>
        <w:pStyle w:val="10"/>
        <w:widowControl w:val="0"/>
        <w:numPr>
          <w:ilvl w:val="0"/>
          <w:numId w:val="0"/>
        </w:numPr>
        <w:ind w:left="1260" w:leftChars="0"/>
        <w:jc w:val="both"/>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“尊敬的用户，请先完成风险测评”，【取消】/【做任务】；</w:t>
      </w:r>
    </w:p>
    <w:p>
      <w:pPr>
        <w:pStyle w:val="10"/>
        <w:widowControl w:val="0"/>
        <w:numPr>
          <w:ilvl w:val="0"/>
          <w:numId w:val="0"/>
        </w:numPr>
        <w:ind w:left="1260" w:leftChars="0"/>
        <w:jc w:val="both"/>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点击【做任务】：跳转至风险测评页；</w:t>
      </w:r>
    </w:p>
    <w:p>
      <w:pPr>
        <w:pStyle w:val="10"/>
        <w:widowControl w:val="0"/>
        <w:numPr>
          <w:ilvl w:val="0"/>
          <w:numId w:val="0"/>
        </w:numPr>
        <w:ind w:left="1260" w:leftChars="0"/>
        <w:jc w:val="both"/>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点击【取消】关闭弹框；</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如果用户已开通存管并通过风险测评，点击【下一步】进入“薪梦想详情”页；</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注：根据风险测评开关控制，如果投标资格是0分以上时，用户通过风险测评后不做拦截；</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如果投标资格是21分以上时，对风险测评为21分的用户进行拦截，此时点击【下一步】弹框提示：</w:t>
      </w:r>
    </w:p>
    <w:p>
      <w:pPr>
        <w:pStyle w:val="10"/>
        <w:widowControl w:val="0"/>
        <w:numPr>
          <w:ilvl w:val="0"/>
          <w:numId w:val="0"/>
        </w:numPr>
        <w:ind w:left="0" w:leftChars="0" w:firstLine="0" w:firstLineChars="0"/>
        <w:jc w:val="center"/>
      </w:pPr>
      <w:r>
        <w:drawing>
          <wp:inline distT="0" distB="0" distL="114300" distR="114300">
            <wp:extent cx="2562225" cy="1304925"/>
            <wp:effectExtent l="0" t="0" r="9525" b="9525"/>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2"/>
                    <a:stretch>
                      <a:fillRect/>
                    </a:stretch>
                  </pic:blipFill>
                  <pic:spPr>
                    <a:xfrm>
                      <a:off x="0" y="0"/>
                      <a:ext cx="2562225" cy="1304925"/>
                    </a:xfrm>
                    <a:prstGeom prst="rect">
                      <a:avLst/>
                    </a:prstGeom>
                    <a:noFill/>
                    <a:ln w="9525">
                      <a:noFill/>
                    </a:ln>
                  </pic:spPr>
                </pic:pic>
              </a:graphicData>
            </a:graphic>
          </wp:inline>
        </w:drawing>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rPr>
        <w:t>您当前的风险等级暂不匹配该类资产。</w:t>
      </w:r>
      <w:r>
        <w:rPr>
          <w:rFonts w:hint="eastAsia" w:ascii="微软雅黑" w:hAnsi="微软雅黑" w:eastAsia="微软雅黑" w:cs="微软雅黑"/>
          <w:lang w:eastAsia="zh-CN"/>
        </w:rPr>
        <w:t>”【重新测评】</w:t>
      </w:r>
      <w:r>
        <w:rPr>
          <w:rFonts w:hint="eastAsia" w:ascii="微软雅黑" w:hAnsi="微软雅黑" w:eastAsia="微软雅黑" w:cs="微软雅黑"/>
          <w:lang w:val="en-US" w:eastAsia="zh-CN"/>
        </w:rPr>
        <w:t>/【暂不投标】；</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点击【重新测评】进入风险测评页重新测评，点击【暂不投标】关闭弹框；</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eastAsia="zh-CN"/>
        </w:rPr>
        <w:t>每个自然年内用户有</w:t>
      </w:r>
      <w:r>
        <w:rPr>
          <w:rFonts w:hint="eastAsia" w:ascii="微软雅黑" w:hAnsi="微软雅黑" w:eastAsia="微软雅黑" w:cs="微软雅黑"/>
          <w:lang w:val="en-US" w:eastAsia="zh-CN"/>
        </w:rPr>
        <w:t>3次风险评测机会，当用户剩余次数≠0时，提示重新评测；当用户剩余次数=0时，提示联系客服：</w:t>
      </w:r>
    </w:p>
    <w:p>
      <w:pPr>
        <w:pStyle w:val="10"/>
        <w:widowControl w:val="0"/>
        <w:numPr>
          <w:ilvl w:val="0"/>
          <w:numId w:val="0"/>
        </w:numPr>
        <w:ind w:left="0" w:leftChars="0" w:firstLine="0" w:firstLineChars="0"/>
        <w:jc w:val="center"/>
        <w:rPr>
          <w:rFonts w:hint="eastAsia" w:ascii="微软雅黑" w:hAnsi="微软雅黑" w:eastAsia="微软雅黑" w:cs="微软雅黑"/>
          <w:lang w:val="en-US" w:eastAsia="zh-CN"/>
        </w:rPr>
      </w:pPr>
      <w:r>
        <w:drawing>
          <wp:inline distT="0" distB="0" distL="114300" distR="114300">
            <wp:extent cx="2562225" cy="1304925"/>
            <wp:effectExtent l="0" t="0" r="9525" b="952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3"/>
                    <a:stretch>
                      <a:fillRect/>
                    </a:stretch>
                  </pic:blipFill>
                  <pic:spPr>
                    <a:xfrm>
                      <a:off x="0" y="0"/>
                      <a:ext cx="2562225" cy="1304925"/>
                    </a:xfrm>
                    <a:prstGeom prst="rect">
                      <a:avLst/>
                    </a:prstGeom>
                    <a:noFill/>
                    <a:ln w="9525">
                      <a:noFill/>
                    </a:ln>
                  </pic:spPr>
                </pic:pic>
              </a:graphicData>
            </a:graphic>
          </wp:inline>
        </w:drawing>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rPr>
        <w:t>您当前的风险等级暂不匹配该类资产。</w:t>
      </w:r>
      <w:r>
        <w:rPr>
          <w:rFonts w:hint="eastAsia" w:ascii="微软雅黑" w:hAnsi="微软雅黑" w:eastAsia="微软雅黑" w:cs="微软雅黑"/>
          <w:lang w:eastAsia="zh-CN"/>
        </w:rPr>
        <w:t>”【联系客服】</w:t>
      </w:r>
      <w:r>
        <w:rPr>
          <w:rFonts w:hint="eastAsia" w:ascii="微软雅黑" w:hAnsi="微软雅黑" w:eastAsia="微软雅黑" w:cs="微软雅黑"/>
          <w:lang w:val="en-US" w:eastAsia="zh-CN"/>
        </w:rPr>
        <w:t>/【暂不投标】；</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cs="微软雅黑"/>
          <w:lang w:val="en-US" w:eastAsia="zh-CN"/>
        </w:rPr>
        <w:t>点击【联系客服】进入机器人客服对话框，点击【暂不投标】关闭弹框；</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“什么是薪梦想？”：超链，点击跳转至“薪梦想介绍”页</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展示内容：</w:t>
      </w:r>
    </w:p>
    <w:p>
      <w:pPr>
        <w:pStyle w:val="10"/>
        <w:widowControl w:val="0"/>
        <w:numPr>
          <w:ilvl w:val="0"/>
          <w:numId w:val="7"/>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什么是薪梦想</w:t>
      </w:r>
    </w:p>
    <w:p>
      <w:pPr>
        <w:pStyle w:val="10"/>
        <w:widowControl w:val="0"/>
        <w:numPr>
          <w:ilvl w:val="0"/>
          <w:numId w:val="0"/>
        </w:numPr>
        <w:ind w:left="1260" w:leftChars="60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薪梦想自动投标服务是友金所针对工薪族出借需求量身打造的高效自动投标服务，用户可在每月约定日期出借固定资金（每月加入金额由制定薪梦想时确定，后续不支持修改），系统对用户的月出借资金对借款标的进行自动出借，锁定期限结束后通过平台债权转让系统进行转让退出。该服务由系统实现标的的分散出借，期待回报不代表队实际利息回报的承诺。</w:t>
      </w:r>
    </w:p>
    <w:p>
      <w:pPr>
        <w:pStyle w:val="10"/>
        <w:widowControl w:val="0"/>
        <w:numPr>
          <w:ilvl w:val="0"/>
          <w:numId w:val="7"/>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关于历史年化收益率</w:t>
      </w:r>
    </w:p>
    <w:p>
      <w:pPr>
        <w:pStyle w:val="10"/>
        <w:widowControl w:val="0"/>
        <w:numPr>
          <w:ilvl w:val="0"/>
          <w:numId w:val="0"/>
        </w:numPr>
        <w:ind w:left="1260" w:leftChars="60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历史年化收益率根据梦想周期决定</w:t>
      </w:r>
    </w:p>
    <w:tbl>
      <w:tblPr>
        <w:tblStyle w:val="8"/>
        <w:tblW w:w="83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89"/>
        <w:gridCol w:w="680"/>
        <w:gridCol w:w="680"/>
        <w:gridCol w:w="680"/>
        <w:gridCol w:w="680"/>
        <w:gridCol w:w="680"/>
        <w:gridCol w:w="680"/>
        <w:gridCol w:w="680"/>
        <w:gridCol w:w="680"/>
        <w:gridCol w:w="680"/>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梦想周期（月）</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10</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利率（%）</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7.5</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shd w:val="clear" w:fill="FFFF00"/>
                <w:lang w:val="en-US" w:eastAsia="zh-CN" w:bidi="ar"/>
              </w:rPr>
              <w:t>7.7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梦想周期（月）</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20</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24</w:t>
            </w:r>
          </w:p>
        </w:tc>
        <w:tc>
          <w:tcPr>
            <w:tcW w:w="6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利率（%）</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shd w:val="clear"/>
                <w:lang w:val="en-US" w:eastAsia="zh-CN" w:bidi="ar"/>
              </w:rPr>
              <w:t>8.3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8.5</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shd w:val="clear" w:fill="FFFF00"/>
                <w:lang w:val="en-US" w:eastAsia="zh-CN" w:bidi="ar"/>
              </w:rPr>
              <w:t>9</w:t>
            </w:r>
          </w:p>
        </w:tc>
        <w:tc>
          <w:tcPr>
            <w:tcW w:w="680" w:type="dxa"/>
            <w:shd w:val="clear" w:color="auto" w:fill="auto"/>
            <w:vAlign w:val="center"/>
          </w:tcPr>
          <w:p>
            <w:pPr>
              <w:rPr>
                <w:rFonts w:hint="eastAsia" w:ascii="宋体" w:hAnsi="宋体" w:eastAsia="宋体" w:cs="宋体"/>
                <w:i w:val="0"/>
                <w:color w:val="000000"/>
                <w:sz w:val="22"/>
                <w:szCs w:val="22"/>
                <w:u w:val="none"/>
              </w:rPr>
            </w:pPr>
          </w:p>
        </w:tc>
      </w:tr>
    </w:tbl>
    <w:p>
      <w:pPr>
        <w:pStyle w:val="10"/>
        <w:widowControl w:val="0"/>
        <w:numPr>
          <w:ilvl w:val="0"/>
          <w:numId w:val="7"/>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关于扣款方式及时间</w:t>
      </w:r>
    </w:p>
    <w:p>
      <w:pPr>
        <w:pStyle w:val="10"/>
        <w:widowControl w:val="0"/>
        <w:numPr>
          <w:ilvl w:val="0"/>
          <w:numId w:val="0"/>
        </w:numPr>
        <w:ind w:left="1260" w:leftChars="60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成功制定薪梦想后，系统将在约定存入日期的15:00和22:00进行扣款，请务必在存入日期的22:00前保证存管账户或存管绑定银行卡余额充足；</w:t>
      </w:r>
    </w:p>
    <w:p>
      <w:pPr>
        <w:pStyle w:val="10"/>
        <w:widowControl w:val="0"/>
        <w:numPr>
          <w:ilvl w:val="0"/>
          <w:numId w:val="7"/>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关于自动终止和退出</w:t>
      </w:r>
    </w:p>
    <w:p>
      <w:pPr>
        <w:pStyle w:val="10"/>
        <w:widowControl w:val="0"/>
        <w:numPr>
          <w:ilvl w:val="0"/>
          <w:numId w:val="0"/>
        </w:numPr>
        <w:ind w:left="84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连续两期扣款失败视为无意愿继续薪梦想，系统将自动终止该服务，已存入金额按</w:t>
      </w:r>
      <w:r>
        <w:rPr>
          <w:rFonts w:hint="eastAsia" w:ascii="微软雅黑" w:hAnsi="微软雅黑" w:eastAsia="微软雅黑" w:cs="微软雅黑"/>
          <w:lang w:val="en-US" w:eastAsia="zh-CN"/>
        </w:rPr>
        <w:t>既定周期执行，梦想周期到期后本息返还；也可主动退出该服务，由于授权的投标在未到期的情况下已匹配给有需要的借款人，如需提前结束委托，需支付已存入本金*10%的服务费。</w:t>
      </w:r>
    </w:p>
    <w:p>
      <w:pPr>
        <w:pStyle w:val="10"/>
        <w:widowControl w:val="0"/>
        <w:numPr>
          <w:ilvl w:val="0"/>
          <w:numId w:val="4"/>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梦想推荐：</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静态文案：“更多梦想”；</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梦想推荐：展示系统推荐梦想，可滑动查看，缩略图为部分背景图，点击任一梦想，“我的梦想”和“我的梦想预算（元）”自动填充文本和数值，背景图替换为对应图片，支持自定义修改梦想标题和预算；</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310"/>
        <w:gridCol w:w="4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我的梦想</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我的梦想计划预算</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背景图片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办张健身卡</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3500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给自己的礼物</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5000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帮我管住钱</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6000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来一次旅行</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8000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明年结婚</w:t>
            </w:r>
          </w:p>
        </w:tc>
        <w:tc>
          <w:tcPr>
            <w:tcW w:w="2310"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100000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1" w:type="dxa"/>
            <w:vAlign w:val="top"/>
          </w:tcPr>
          <w:p>
            <w:pPr>
              <w:pStyle w:val="10"/>
              <w:widowControl w:val="0"/>
              <w:numPr>
                <w:ilvl w:val="0"/>
                <w:numId w:val="0"/>
              </w:numPr>
              <w:ind w:left="0" w:leftChars="0" w:firstLine="0" w:firstLineChars="0"/>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买一辆车</w:t>
            </w:r>
          </w:p>
        </w:tc>
        <w:tc>
          <w:tcPr>
            <w:tcW w:w="2310" w:type="dxa"/>
            <w:vAlign w:val="top"/>
          </w:tcPr>
          <w:p>
            <w:pPr>
              <w:pStyle w:val="10"/>
              <w:widowControl w:val="0"/>
              <w:numPr>
                <w:ilvl w:val="0"/>
                <w:numId w:val="0"/>
              </w:numPr>
              <w:ind w:left="0" w:leftChars="0" w:firstLine="0" w:firstLineChars="0"/>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150000</w:t>
            </w:r>
          </w:p>
        </w:tc>
        <w:tc>
          <w:tcPr>
            <w:tcW w:w="4231" w:type="dxa"/>
          </w:tcPr>
          <w:p>
            <w:pPr>
              <w:pStyle w:val="10"/>
              <w:widowControl w:val="0"/>
              <w:numPr>
                <w:ilvl w:val="0"/>
                <w:numId w:val="0"/>
              </w:numPr>
              <w:jc w:val="center"/>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见设计图</w:t>
            </w:r>
          </w:p>
        </w:tc>
      </w:tr>
    </w:tbl>
    <w:p>
      <w:pPr>
        <w:pStyle w:val="4"/>
        <w:rPr>
          <w:rFonts w:hint="eastAsia"/>
          <w:lang w:val="en-US" w:eastAsia="zh-CN"/>
        </w:rPr>
      </w:pPr>
      <w:r>
        <w:rPr>
          <w:rFonts w:hint="eastAsia"/>
          <w:lang w:val="en-US" w:eastAsia="zh-CN"/>
        </w:rPr>
        <w:t>7.2.2用户当前有进行中的梦想计划时：</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520315" cy="4361815"/>
            <wp:effectExtent l="0" t="0" r="13335"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4"/>
                    <a:stretch>
                      <a:fillRect/>
                    </a:stretch>
                  </pic:blipFill>
                  <pic:spPr>
                    <a:xfrm>
                      <a:off x="0" y="0"/>
                      <a:ext cx="2520315" cy="4361815"/>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1）背景图：初始展示一张默认背景图（可更换）；</w:t>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2）皮肤按钮：点击弹框显示可更换图片样式，选择图片并点击确定后更换背景图；</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展开弹框，当前背景图为已勾选状态，点击其它任一图片即将该图片更改为已勾选状态，点击“确定”后保留选定信息并将背景图设置为已勾选图片；</w:t>
      </w:r>
    </w:p>
    <w:p>
      <w:pPr>
        <w:pStyle w:val="10"/>
        <w:widowControl w:val="0"/>
        <w:numPr>
          <w:ilvl w:val="0"/>
          <w:numId w:val="0"/>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注：已勾选状态唯一且不可点击；</w:t>
      </w:r>
    </w:p>
    <w:p>
      <w:pPr>
        <w:pStyle w:val="10"/>
        <w:widowControl w:val="0"/>
        <w:numPr>
          <w:ilvl w:val="0"/>
          <w:numId w:val="8"/>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梦想计划列表：展示进行中的（待加入、持有中、已完成、已终止）梦想计划卡片，按创建时间顺序排列，滑动可查看全部计划；</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图片：展示该梦想配图的缩略图；</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梦想标题：展示该梦想的标题；</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已存入金额（元）：展示该梦想计划已存入本金和梦想预算；</w:t>
      </w:r>
    </w:p>
    <w:p>
      <w:pPr>
        <w:pStyle w:val="10"/>
        <w:widowControl w:val="0"/>
        <w:numPr>
          <w:ilvl w:val="0"/>
          <w:numId w:val="9"/>
        </w:numPr>
        <w:ind w:left="1260" w:leftChars="0" w:firstLine="0" w:firstLineChars="0"/>
        <w:jc w:val="both"/>
        <w:rPr>
          <w:rFonts w:hint="eastAsia" w:ascii="微软雅黑" w:hAnsi="微软雅黑" w:eastAsia="微软雅黑" w:cs="微软雅黑"/>
          <w:strike/>
          <w:lang w:val="en-US" w:eastAsia="zh-CN"/>
        </w:rPr>
      </w:pPr>
      <w:r>
        <w:rPr>
          <w:rFonts w:hint="eastAsia" w:ascii="微软雅黑" w:hAnsi="微软雅黑" w:eastAsia="微软雅黑" w:cs="微软雅黑"/>
          <w:strike/>
          <w:lang w:val="en-US" w:eastAsia="zh-CN"/>
        </w:rPr>
        <w:t>梦想进度：百分比展示梦想进度，截断保留整数，进度=当前已进行期数/（梦想周期+1）*100%；</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到期日：展示该梦想的到期还款时间（</w:t>
      </w:r>
      <w:r>
        <w:rPr>
          <w:rFonts w:hint="eastAsia" w:ascii="微软雅黑" w:hAnsi="微软雅黑" w:eastAsia="微软雅黑"/>
          <w:b w:val="0"/>
          <w:bCs/>
          <w:szCs w:val="21"/>
          <w:lang w:val="en-US" w:eastAsia="zh-CN"/>
        </w:rPr>
        <w:t>约定首次扣款日期+梦想周期</w:t>
      </w:r>
      <w:r>
        <w:rPr>
          <w:rFonts w:hint="eastAsia" w:ascii="微软雅黑" w:hAnsi="微软雅黑" w:eastAsia="微软雅黑" w:cs="微软雅黑"/>
          <w:lang w:val="en-US" w:eastAsia="zh-CN"/>
        </w:rPr>
        <w:t>）；</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【查看详情】按钮：点击跳转至该梦想的“薪梦想进度”页；</w:t>
      </w:r>
    </w:p>
    <w:p>
      <w:pPr>
        <w:pStyle w:val="10"/>
        <w:widowControl w:val="0"/>
        <w:numPr>
          <w:ilvl w:val="0"/>
          <w:numId w:val="9"/>
        </w:numPr>
        <w:ind w:left="126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strike/>
          <w:lang w:val="en-US" w:eastAsia="zh-CN"/>
        </w:rPr>
        <w:t>滑动至底部的文案展示：“期待更多要去实现的梦想哦~</w:t>
      </w:r>
      <w:r>
        <w:rPr>
          <w:rFonts w:hint="eastAsia" w:ascii="微软雅黑" w:hAnsi="微软雅黑" w:eastAsia="微软雅黑" w:cs="微软雅黑"/>
          <w:lang w:val="en-US" w:eastAsia="zh-CN"/>
        </w:rPr>
        <w:t>”；</w:t>
      </w:r>
    </w:p>
    <w:p>
      <w:pPr>
        <w:pStyle w:val="10"/>
        <w:widowControl w:val="0"/>
        <w:numPr>
          <w:ilvl w:val="0"/>
          <w:numId w:val="8"/>
        </w:numPr>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【添加新的梦想】按钮：点击跳转至薪梦想计划制定页面新建梦想</w:t>
      </w:r>
    </w:p>
    <w:p>
      <w:pPr>
        <w:pStyle w:val="10"/>
        <w:widowControl w:val="0"/>
        <w:numPr>
          <w:ilvl w:val="0"/>
          <w:numId w:val="0"/>
        </w:numPr>
        <w:jc w:val="center"/>
      </w:pPr>
      <w:r>
        <w:drawing>
          <wp:inline distT="0" distB="0" distL="114300" distR="114300">
            <wp:extent cx="2418080" cy="3959860"/>
            <wp:effectExtent l="0" t="0" r="1270" b="254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8"/>
                    <a:stretch>
                      <a:fillRect/>
                    </a:stretch>
                  </pic:blipFill>
                  <pic:spPr>
                    <a:xfrm>
                      <a:off x="0" y="0"/>
                      <a:ext cx="2418080" cy="3959860"/>
                    </a:xfrm>
                    <a:prstGeom prst="rect">
                      <a:avLst/>
                    </a:prstGeom>
                    <a:noFill/>
                    <a:ln w="9525">
                      <a:noFill/>
                    </a:ln>
                  </pic:spPr>
                </pic:pic>
              </a:graphicData>
            </a:graphic>
          </wp:inline>
        </w:drawing>
      </w:r>
    </w:p>
    <w:p>
      <w:pPr>
        <w:pStyle w:val="4"/>
        <w:ind w:left="840" w:firstLine="420"/>
        <w:rPr>
          <w:rFonts w:hint="eastAsia"/>
          <w:b w:val="0"/>
          <w:bCs/>
          <w:strike/>
          <w:sz w:val="21"/>
          <w:szCs w:val="20"/>
          <w:lang w:val="en-US" w:eastAsia="zh-CN"/>
        </w:rPr>
      </w:pPr>
      <w:r>
        <w:rPr>
          <w:rFonts w:hint="eastAsia"/>
          <w:b w:val="0"/>
          <w:bCs/>
          <w:strike/>
          <w:sz w:val="21"/>
          <w:szCs w:val="20"/>
          <w:lang w:val="en-US" w:eastAsia="zh-CN"/>
        </w:rPr>
        <w:t>【添加新的梦想】按钮增加风险评测判断，由开关决定投标资格的最低分数，按薪梦想首页制定梦想计划逻辑执行。</w:t>
      </w:r>
    </w:p>
    <w:p>
      <w:pPr>
        <w:pStyle w:val="4"/>
        <w:rPr>
          <w:rFonts w:hint="eastAsia"/>
          <w:lang w:val="en-US" w:eastAsia="zh-CN"/>
        </w:rPr>
      </w:pPr>
      <w:r>
        <w:rPr>
          <w:rFonts w:hint="eastAsia"/>
          <w:lang w:val="en-US" w:eastAsia="zh-CN"/>
        </w:rPr>
        <w:t>7.2.3未登录用户点击“薪梦想”时：</w:t>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进入薪梦想首页：</w:t>
      </w:r>
    </w:p>
    <w:p>
      <w:pPr>
        <w:pStyle w:val="10"/>
        <w:widowControl w:val="0"/>
        <w:numPr>
          <w:ilvl w:val="0"/>
          <w:numId w:val="0"/>
        </w:numPr>
        <w:ind w:firstLine="0" w:firstLineChars="0"/>
        <w:jc w:val="center"/>
        <w:rPr>
          <w:rFonts w:hint="eastAsia" w:ascii="微软雅黑" w:hAnsi="微软雅黑" w:eastAsia="微软雅黑" w:cs="微软雅黑"/>
          <w:lang w:val="en-US" w:eastAsia="zh-CN"/>
        </w:rPr>
      </w:pPr>
      <w:r>
        <w:drawing>
          <wp:inline distT="0" distB="0" distL="114300" distR="114300">
            <wp:extent cx="2418080" cy="3959860"/>
            <wp:effectExtent l="0" t="0" r="1270" b="254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8"/>
                    <a:stretch>
                      <a:fillRect/>
                    </a:stretch>
                  </pic:blipFill>
                  <pic:spPr>
                    <a:xfrm>
                      <a:off x="0" y="0"/>
                      <a:ext cx="2418080" cy="3959860"/>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未登录用户可进行编辑、换肤等操作，梦想和梦想预算校验通过后点击“下一步”进行登录态判定，未登录用户弹框引导其登录：</w:t>
      </w:r>
    </w:p>
    <w:p>
      <w:pPr>
        <w:pStyle w:val="10"/>
        <w:widowControl w:val="0"/>
        <w:numPr>
          <w:ilvl w:val="0"/>
          <w:numId w:val="0"/>
        </w:numPr>
        <w:ind w:firstLine="0" w:firstLineChars="0"/>
        <w:jc w:val="center"/>
      </w:pPr>
      <w:r>
        <w:drawing>
          <wp:inline distT="0" distB="0" distL="114300" distR="114300">
            <wp:extent cx="2381250" cy="1314450"/>
            <wp:effectExtent l="0" t="0" r="0" b="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15"/>
                    <a:stretch>
                      <a:fillRect/>
                    </a:stretch>
                  </pic:blipFill>
                  <pic:spPr>
                    <a:xfrm>
                      <a:off x="0" y="0"/>
                      <a:ext cx="2381250" cy="1314450"/>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登录完成后返回薪梦想主页，没有进行中的用户返回上图页面，有进行中的用户返回下图列表页：</w:t>
      </w:r>
    </w:p>
    <w:p>
      <w:pPr>
        <w:pStyle w:val="10"/>
        <w:widowControl w:val="0"/>
        <w:numPr>
          <w:ilvl w:val="0"/>
          <w:numId w:val="0"/>
        </w:numPr>
        <w:ind w:firstLine="0" w:firstLineChars="0"/>
        <w:jc w:val="center"/>
        <w:rPr>
          <w:rFonts w:hint="eastAsia" w:ascii="微软雅黑" w:hAnsi="微软雅黑" w:eastAsia="微软雅黑" w:cs="微软雅黑"/>
          <w:lang w:val="en-US" w:eastAsia="zh-CN"/>
        </w:rPr>
      </w:pPr>
      <w:r>
        <w:drawing>
          <wp:inline distT="0" distB="0" distL="114300" distR="114300">
            <wp:extent cx="2520315" cy="4361815"/>
            <wp:effectExtent l="0" t="0" r="13335" b="63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4"/>
                    <a:stretch>
                      <a:fillRect/>
                    </a:stretch>
                  </pic:blipFill>
                  <pic:spPr>
                    <a:xfrm>
                      <a:off x="0" y="0"/>
                      <a:ext cx="2520315" cy="4361815"/>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cs="微软雅黑"/>
          <w:lang w:val="en-US" w:eastAsia="zh-CN"/>
        </w:rPr>
      </w:pPr>
    </w:p>
    <w:p>
      <w:pPr>
        <w:pStyle w:val="3"/>
        <w:rPr>
          <w:rFonts w:hint="eastAsia"/>
          <w:lang w:val="en-US" w:eastAsia="zh-CN"/>
        </w:rPr>
      </w:pPr>
      <w:bookmarkStart w:id="0" w:name="_7.3薪梦想详情"/>
      <w:r>
        <w:rPr>
          <w:rFonts w:hint="eastAsia"/>
          <w:lang w:val="en-US" w:eastAsia="zh-CN"/>
        </w:rPr>
        <w:t>7.3薪梦想详情</w:t>
      </w:r>
    </w:p>
    <w:bookmarkEnd w:id="0"/>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520315" cy="4126865"/>
            <wp:effectExtent l="0" t="0" r="133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520315" cy="4126865"/>
                    </a:xfrm>
                    <a:prstGeom prst="rect">
                      <a:avLst/>
                    </a:prstGeom>
                    <a:noFill/>
                    <a:ln w="9525">
                      <a:noFill/>
                    </a:ln>
                  </pic:spPr>
                </pic:pic>
              </a:graphicData>
            </a:graphic>
          </wp:inline>
        </w:drawing>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1）背景图：锁定为计划提交时的背景图，不可修改；</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2）文案：“我的梦想”+梦想预算${money}元，money=预算总额，以千分符表示；</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3）梦想周期：</w:t>
      </w:r>
    </w:p>
    <w:p>
      <w:pPr>
        <w:pStyle w:val="10"/>
        <w:widowControl w:val="0"/>
        <w:numPr>
          <w:ilvl w:val="0"/>
          <w:numId w:val="1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周期范围：6~24个月，默认值为6个月；</w:t>
      </w:r>
    </w:p>
    <w:p>
      <w:pPr>
        <w:pStyle w:val="10"/>
        <w:widowControl w:val="0"/>
        <w:numPr>
          <w:ilvl w:val="0"/>
          <w:numId w:val="1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“-”&amp;“+”：点击可减少/增加1个月，达到最低值（6）/最高值（24）不再减少或增加；</w:t>
      </w:r>
    </w:p>
    <w:p>
      <w:pPr>
        <w:pStyle w:val="10"/>
        <w:widowControl w:val="0"/>
        <w:numPr>
          <w:ilvl w:val="0"/>
          <w:numId w:val="1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文本框：点击文本框可编辑数字，“个月”写死，限输入3位数及以下纯数字，失焦时判定小于6则默认为6，大于24则默认为24；</w:t>
      </w:r>
    </w:p>
    <w:p>
      <w:pPr>
        <w:pStyle w:val="10"/>
        <w:widowControl w:val="0"/>
        <w:numPr>
          <w:ilvl w:val="0"/>
          <w:numId w:val="1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预期实现时间：=约定首次扣款日期+（梦想周期）</w:t>
      </w:r>
      <w:r>
        <w:rPr>
          <w:rFonts w:hint="eastAsia" w:ascii="微软雅黑" w:hAnsi="微软雅黑" w:eastAsia="微软雅黑"/>
          <w:b w:val="0"/>
          <w:bCs/>
          <w:strike/>
          <w:szCs w:val="21"/>
          <w:lang w:val="en-US" w:eastAsia="zh-CN"/>
        </w:rPr>
        <w:t>+1天</w:t>
      </w:r>
      <w:r>
        <w:rPr>
          <w:rFonts w:hint="eastAsia" w:ascii="微软雅黑" w:hAnsi="微软雅黑" w:eastAsia="微软雅黑"/>
          <w:b w:val="0"/>
          <w:bCs/>
          <w:szCs w:val="21"/>
          <w:lang w:val="en-US" w:eastAsia="zh-CN"/>
        </w:rPr>
        <w:t>，月份＞12滚动至下一年；</w:t>
      </w:r>
    </w:p>
    <w:p>
      <w:pPr>
        <w:pStyle w:val="10"/>
        <w:widowControl w:val="0"/>
        <w:numPr>
          <w:ilvl w:val="0"/>
          <w:numId w:val="11"/>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每月需存入：Q</w:t>
      </w:r>
      <w:r>
        <w:rPr>
          <w:rFonts w:hint="eastAsia" w:ascii="微软雅黑" w:hAnsi="微软雅黑" w:eastAsia="微软雅黑"/>
          <w:b w:val="0"/>
          <w:bCs/>
          <w:color w:val="auto"/>
          <w:szCs w:val="21"/>
          <w:lang w:val="en-US" w:eastAsia="zh-CN"/>
        </w:rPr>
        <w:t>=梦想预算/（N+R/360*（D1+D2+……+Dn））</w:t>
      </w:r>
      <w:r>
        <w:rPr>
          <w:rFonts w:hint="eastAsia" w:ascii="微软雅黑" w:hAnsi="微软雅黑" w:eastAsia="微软雅黑"/>
          <w:b w:val="0"/>
          <w:bCs/>
          <w:szCs w:val="21"/>
          <w:lang w:val="en-US" w:eastAsia="zh-CN"/>
        </w:rPr>
        <w:t>，其中N=梦想周期，R=对应年化收益率，D=每期单笔成功出借金额对应的出借天数，四舍五入保留两位小数，系统计算，不可点击；</w:t>
      </w:r>
    </w:p>
    <w:p>
      <w:pPr>
        <w:pStyle w:val="10"/>
        <w:widowControl w:val="0"/>
        <w:numPr>
          <w:ilvl w:val="-1"/>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注：Q的取值范围需在500≤Q≤20000，当Q的值不在这一区间时，无法创建该薪梦想；</w:t>
      </w:r>
    </w:p>
    <w:p>
      <w:pPr>
        <w:pStyle w:val="10"/>
        <w:widowControl w:val="0"/>
        <w:numPr>
          <w:ilvl w:val="-1"/>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当Q＜500时，提示“</w:t>
      </w:r>
      <w:r>
        <w:rPr>
          <w:rFonts w:hint="eastAsia" w:ascii="微软雅黑" w:hAnsi="微软雅黑" w:eastAsia="微软雅黑"/>
          <w:bCs/>
          <w:szCs w:val="21"/>
        </w:rPr>
        <w:t>*每月存入金额需不小于500元</w:t>
      </w:r>
      <w:r>
        <w:rPr>
          <w:rFonts w:hint="eastAsia" w:ascii="微软雅黑" w:hAnsi="微软雅黑" w:eastAsia="微软雅黑"/>
          <w:b w:val="0"/>
          <w:bCs/>
          <w:szCs w:val="21"/>
          <w:lang w:val="en-US" w:eastAsia="zh-CN"/>
        </w:rPr>
        <w:t>”；</w:t>
      </w:r>
    </w:p>
    <w:p>
      <w:pPr>
        <w:pStyle w:val="10"/>
        <w:widowControl w:val="0"/>
        <w:numPr>
          <w:ilvl w:val="-1"/>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当Q＞20000时，提示“</w:t>
      </w:r>
      <w:r>
        <w:rPr>
          <w:rFonts w:hint="eastAsia" w:ascii="微软雅黑" w:hAnsi="微软雅黑" w:eastAsia="微软雅黑"/>
          <w:bCs/>
          <w:szCs w:val="21"/>
        </w:rPr>
        <w:t>*每月存入金额需不</w:t>
      </w:r>
      <w:r>
        <w:rPr>
          <w:rFonts w:hint="eastAsia" w:ascii="微软雅黑" w:hAnsi="微软雅黑" w:eastAsia="微软雅黑"/>
          <w:bCs/>
          <w:szCs w:val="21"/>
          <w:lang w:eastAsia="zh-CN"/>
        </w:rPr>
        <w:t>大</w:t>
      </w:r>
      <w:r>
        <w:rPr>
          <w:rFonts w:hint="eastAsia" w:ascii="微软雅黑" w:hAnsi="微软雅黑" w:eastAsia="微软雅黑"/>
          <w:bCs/>
          <w:szCs w:val="21"/>
        </w:rPr>
        <w:t>于</w:t>
      </w:r>
      <w:r>
        <w:rPr>
          <w:rFonts w:hint="eastAsia" w:ascii="微软雅黑" w:hAnsi="微软雅黑" w:eastAsia="微软雅黑"/>
          <w:bCs/>
          <w:szCs w:val="21"/>
          <w:lang w:val="en-US" w:eastAsia="zh-CN"/>
        </w:rPr>
        <w:t>200</w:t>
      </w:r>
      <w:r>
        <w:rPr>
          <w:rFonts w:hint="eastAsia" w:ascii="微软雅黑" w:hAnsi="微软雅黑" w:eastAsia="微软雅黑"/>
          <w:bCs/>
          <w:szCs w:val="21"/>
        </w:rPr>
        <w:t>00元</w:t>
      </w:r>
      <w:r>
        <w:rPr>
          <w:rFonts w:hint="eastAsia" w:ascii="微软雅黑" w:hAnsi="微软雅黑" w:eastAsia="微软雅黑"/>
          <w:b w:val="0"/>
          <w:bCs/>
          <w:szCs w:val="21"/>
          <w:lang w:val="en-US" w:eastAsia="zh-CN"/>
        </w:rPr>
        <w:t>”；</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点击【确定】按钮时，判定Q值是否不大于绑定银行卡单笔限额，如果≤单笔限额，点击【确定】后成功制定计划，如果＞单笔限额，toast提示“已超出银行卡单笔限额${money}元，请调整梦想预算或周期”；</w:t>
      </w:r>
    </w:p>
    <w:p>
      <w:pPr>
        <w:pStyle w:val="10"/>
        <w:widowControl w:val="0"/>
        <w:numPr>
          <w:ilvl w:val="0"/>
          <w:numId w:val="11"/>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历史最高年化利率：根据梦想周期决定，如下表，不可点击；</w:t>
      </w:r>
    </w:p>
    <w:tbl>
      <w:tblPr>
        <w:tblStyle w:val="8"/>
        <w:tblW w:w="83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89"/>
        <w:gridCol w:w="680"/>
        <w:gridCol w:w="680"/>
        <w:gridCol w:w="680"/>
        <w:gridCol w:w="680"/>
        <w:gridCol w:w="680"/>
        <w:gridCol w:w="680"/>
        <w:gridCol w:w="680"/>
        <w:gridCol w:w="680"/>
        <w:gridCol w:w="680"/>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梦想周期（月）</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10</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利率（%）</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7.5</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shd w:val="clear" w:fill="FFFF00"/>
                <w:lang w:val="en-US" w:eastAsia="zh-CN" w:bidi="ar"/>
              </w:rPr>
              <w:t>7.7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7.9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梦想周期（月）</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17</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19</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20</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24</w:t>
            </w:r>
          </w:p>
        </w:tc>
        <w:tc>
          <w:tcPr>
            <w:tcW w:w="680"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9" w:hRule="atLeast"/>
        </w:trPr>
        <w:tc>
          <w:tcPr>
            <w:tcW w:w="15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利率（%）</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8.2</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shd w:val="clear"/>
                <w:lang w:val="en-US" w:eastAsia="zh-CN" w:bidi="ar"/>
              </w:rPr>
              <w:t>8.3</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8.4</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8.5</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8.6</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8.1</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lang w:val="en-US"/>
              </w:rPr>
            </w:pPr>
            <w:r>
              <w:rPr>
                <w:rFonts w:hint="eastAsia" w:ascii="微软雅黑" w:hAnsi="微软雅黑" w:eastAsia="微软雅黑" w:cs="微软雅黑"/>
                <w:i w:val="0"/>
                <w:color w:val="000000"/>
                <w:kern w:val="0"/>
                <w:sz w:val="22"/>
                <w:szCs w:val="22"/>
                <w:u w:val="none"/>
                <w:lang w:val="en-US" w:eastAsia="zh-CN" w:bidi="ar"/>
              </w:rPr>
              <w:t>8.8</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shd w:val="clear" w:fill="FFFF00"/>
                <w:lang w:val="en-US" w:eastAsia="zh-CN" w:bidi="ar"/>
              </w:rPr>
              <w:t>9</w:t>
            </w:r>
          </w:p>
        </w:tc>
        <w:tc>
          <w:tcPr>
            <w:tcW w:w="680" w:type="dxa"/>
            <w:shd w:val="clear" w:color="auto" w:fill="auto"/>
            <w:vAlign w:val="center"/>
          </w:tcPr>
          <w:p>
            <w:pPr>
              <w:rPr>
                <w:rFonts w:hint="eastAsia" w:ascii="宋体" w:hAnsi="宋体" w:eastAsia="宋体" w:cs="宋体"/>
                <w:i w:val="0"/>
                <w:color w:val="000000"/>
                <w:sz w:val="22"/>
                <w:szCs w:val="22"/>
                <w:u w:val="none"/>
              </w:rPr>
            </w:pPr>
          </w:p>
        </w:tc>
      </w:tr>
    </w:tbl>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存入日期：</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drawing>
          <wp:inline distT="0" distB="0" distL="114300" distR="114300">
            <wp:extent cx="152400" cy="152400"/>
            <wp:effectExtent l="0" t="0" r="0" b="0"/>
            <wp:docPr id="4" name="图片 4" descr="感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感叹号"/>
                    <pic:cNvPicPr>
                      <a:picLocks noChangeAspect="1"/>
                    </pic:cNvPicPr>
                  </pic:nvPicPr>
                  <pic:blipFill>
                    <a:blip r:embed="rId17"/>
                    <a:stretch>
                      <a:fillRect/>
                    </a:stretch>
                  </pic:blipFill>
                  <pic:spPr>
                    <a:xfrm>
                      <a:off x="0" y="0"/>
                      <a:ext cx="152400" cy="152400"/>
                    </a:xfrm>
                    <a:prstGeom prst="rect">
                      <a:avLst/>
                    </a:prstGeom>
                  </pic:spPr>
                </pic:pic>
              </a:graphicData>
            </a:graphic>
          </wp:inline>
        </w:drawing>
      </w:r>
      <w:r>
        <w:rPr>
          <w:rFonts w:hint="eastAsia" w:ascii="微软雅黑" w:hAnsi="微软雅黑" w:eastAsia="微软雅黑"/>
          <w:b w:val="0"/>
          <w:bCs/>
          <w:szCs w:val="21"/>
          <w:lang w:val="en-US" w:eastAsia="zh-CN"/>
        </w:rPr>
        <w:t>：点击气泡提示：“扣款将在存入日期22:00前完成，请确保存管余额或绑定银行卡余额充足”；</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限每月1日~每月28日，默认为梦想计划制定次日，若当天日期≥28日则默认为下月1日；</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如果选择日期≥次日日期，默认为当月进行首期扣款，如果选择日期＜次日日期，默认为下月进行首期扣款，并显示提示“*首次扣款将在下月11日”；</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点击可选择日期，选定日期后，“预期实现时间”做相应变更；</w:t>
      </w:r>
    </w:p>
    <w:p>
      <w:pPr>
        <w:pStyle w:val="10"/>
        <w:widowControl w:val="0"/>
        <w:numPr>
          <w:ilvl w:val="0"/>
          <w:numId w:val="12"/>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当天加入人数：后台限制为0~100人次，当选定存入日期已加入人次≥100时，toast提示“当天加入人数已满，请选择其它日期”；</w:t>
      </w:r>
    </w:p>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扣款卡：用户绑定银行卡，银行卡展示规则：银行类别+银行卡号后四位，不可点击，扣款方式：优先判定存管账户余额是否充足，如果充足则从存管账户扣除，如果不足，则从银行卡扣除；</w:t>
      </w:r>
    </w:p>
    <w:p>
      <w:pPr>
        <w:pStyle w:val="10"/>
        <w:widowControl w:val="0"/>
        <w:numPr>
          <w:ilvl w:val="0"/>
          <w:numId w:val="0"/>
        </w:numPr>
        <w:ind w:left="420" w:leftChars="0"/>
        <w:jc w:val="both"/>
        <w:rPr>
          <w:rFonts w:hint="eastAsia" w:ascii="微软雅黑" w:hAnsi="微软雅黑" w:eastAsia="微软雅黑"/>
          <w:b w:val="0"/>
          <w:bCs/>
          <w:szCs w:val="21"/>
          <w:highlight w:val="yellow"/>
          <w:lang w:val="en-US" w:eastAsia="zh-CN"/>
        </w:rPr>
      </w:pPr>
      <w:r>
        <w:rPr>
          <w:rFonts w:hint="eastAsia" w:ascii="微软雅黑" w:hAnsi="微软雅黑" w:eastAsia="微软雅黑"/>
          <w:b w:val="0"/>
          <w:bCs/>
          <w:szCs w:val="21"/>
          <w:highlight w:val="yellow"/>
          <w:lang w:val="en-US" w:eastAsia="zh-CN"/>
        </w:rPr>
        <w:t>注：1、每一次的梦想计划扣款，交易记录的类型为“薪梦想委托充值”说明为“</w:t>
      </w:r>
      <w:r>
        <w:rPr>
          <w:rFonts w:hint="eastAsia" w:ascii="微软雅黑" w:hAnsi="微软雅黑" w:eastAsia="微软雅黑"/>
          <w:bCs/>
          <w:szCs w:val="21"/>
          <w:highlight w:val="yellow"/>
        </w:rPr>
        <w:t>薪梦想按期加入-银行</w:t>
      </w:r>
      <w:ins w:id="101" w:author="KWAN" w:date="2018-11-23T10:03:16Z">
        <w:r>
          <w:rPr>
            <w:rFonts w:hint="eastAsia" w:ascii="微软雅黑" w:hAnsi="微软雅黑" w:eastAsia="微软雅黑"/>
            <w:bCs/>
            <w:szCs w:val="21"/>
            <w:highlight w:val="yellow"/>
            <w:lang w:eastAsia="zh-CN"/>
          </w:rPr>
          <w:t>卡</w:t>
        </w:r>
      </w:ins>
      <w:ins w:id="102" w:author="KWAN" w:date="2018-11-23T10:03:18Z">
        <w:r>
          <w:rPr>
            <w:rFonts w:hint="eastAsia" w:ascii="微软雅黑" w:hAnsi="微软雅黑" w:eastAsia="微软雅黑"/>
            <w:bCs/>
            <w:szCs w:val="21"/>
            <w:highlight w:val="yellow"/>
            <w:lang w:eastAsia="zh-CN"/>
          </w:rPr>
          <w:t>代扣</w:t>
        </w:r>
      </w:ins>
      <w:ins w:id="103" w:author="KWAN" w:date="2018-11-22T11:32:03Z">
        <w:r>
          <w:rPr>
            <w:rFonts w:hint="eastAsia" w:ascii="微软雅黑" w:hAnsi="微软雅黑" w:eastAsia="微软雅黑"/>
            <w:bCs/>
            <w:szCs w:val="21"/>
            <w:highlight w:val="yellow"/>
            <w:lang w:eastAsia="zh-CN"/>
          </w:rPr>
          <w:t>，</w:t>
        </w:r>
      </w:ins>
      <w:ins w:id="104" w:author="KWAN" w:date="2018-11-22T11:32:21Z">
        <w:r>
          <w:rPr>
            <w:rFonts w:hint="eastAsia" w:ascii="微软雅黑" w:hAnsi="微软雅黑" w:eastAsia="微软雅黑"/>
            <w:bCs/>
            <w:szCs w:val="21"/>
            <w:highlight w:val="yellow"/>
            <w:lang w:val="en-US" w:eastAsia="zh-CN"/>
          </w:rPr>
          <w:t>tab</w:t>
        </w:r>
      </w:ins>
      <w:ins w:id="105" w:author="KWAN" w:date="2018-11-22T11:32:22Z">
        <w:r>
          <w:rPr>
            <w:rFonts w:hint="eastAsia" w:ascii="微软雅黑" w:hAnsi="微软雅黑" w:eastAsia="微软雅黑"/>
            <w:bCs/>
            <w:szCs w:val="21"/>
            <w:highlight w:val="yellow"/>
            <w:lang w:val="en-US" w:eastAsia="zh-CN"/>
          </w:rPr>
          <w:t>标签为</w:t>
        </w:r>
      </w:ins>
      <w:ins w:id="106" w:author="KWAN" w:date="2018-11-22T11:32:23Z">
        <w:r>
          <w:rPr>
            <w:rFonts w:hint="eastAsia" w:ascii="微软雅黑" w:hAnsi="微软雅黑" w:eastAsia="微软雅黑"/>
            <w:bCs/>
            <w:szCs w:val="21"/>
            <w:highlight w:val="yellow"/>
            <w:lang w:val="en-US" w:eastAsia="zh-CN"/>
          </w:rPr>
          <w:t>“</w:t>
        </w:r>
      </w:ins>
      <w:ins w:id="107" w:author="KWAN" w:date="2018-11-22T11:32:26Z">
        <w:r>
          <w:rPr>
            <w:rFonts w:hint="eastAsia" w:ascii="微软雅黑" w:hAnsi="微软雅黑" w:eastAsia="微软雅黑"/>
            <w:bCs/>
            <w:szCs w:val="21"/>
            <w:highlight w:val="yellow"/>
            <w:lang w:val="en-US" w:eastAsia="zh-CN"/>
          </w:rPr>
          <w:t>充值</w:t>
        </w:r>
      </w:ins>
      <w:ins w:id="108" w:author="KWAN" w:date="2018-11-22T11:32:23Z">
        <w:r>
          <w:rPr>
            <w:rFonts w:hint="eastAsia" w:ascii="微软雅黑" w:hAnsi="微软雅黑" w:eastAsia="微软雅黑"/>
            <w:bCs/>
            <w:szCs w:val="21"/>
            <w:highlight w:val="yellow"/>
            <w:lang w:val="en-US" w:eastAsia="zh-CN"/>
          </w:rPr>
          <w:t>”</w:t>
        </w:r>
      </w:ins>
      <w:r>
        <w:rPr>
          <w:rFonts w:hint="eastAsia" w:ascii="微软雅黑" w:hAnsi="微软雅黑" w:eastAsia="微软雅黑"/>
          <w:bCs/>
          <w:szCs w:val="21"/>
          <w:highlight w:val="yellow"/>
          <w:lang w:eastAsia="zh-CN"/>
        </w:rPr>
        <w:t>；</w:t>
      </w:r>
      <w:r>
        <w:rPr>
          <w:rFonts w:hint="eastAsia" w:ascii="微软雅黑" w:hAnsi="微软雅黑" w:eastAsia="微软雅黑"/>
          <w:b w:val="0"/>
          <w:bCs/>
          <w:szCs w:val="21"/>
          <w:highlight w:val="yellow"/>
          <w:lang w:val="en-US" w:eastAsia="zh-CN"/>
        </w:rPr>
        <w:t>出借时交易记录的类型为“</w:t>
      </w:r>
      <w:r>
        <w:rPr>
          <w:rFonts w:hint="eastAsia" w:ascii="微软雅黑" w:hAnsi="微软雅黑" w:eastAsia="微软雅黑"/>
          <w:bCs/>
          <w:szCs w:val="21"/>
          <w:highlight w:val="yellow"/>
        </w:rPr>
        <w:t>加入</w:t>
      </w:r>
      <w:ins w:id="109" w:author="KWAN" w:date="2018-11-23T14:36:59Z">
        <w:r>
          <w:rPr>
            <w:rFonts w:hint="eastAsia" w:ascii="微软雅黑" w:hAnsi="微软雅黑" w:eastAsia="微软雅黑"/>
            <w:bCs/>
            <w:szCs w:val="21"/>
            <w:highlight w:val="yellow"/>
          </w:rPr>
          <w:t>自动投标服务</w:t>
        </w:r>
      </w:ins>
      <w:del w:id="110" w:author="KWAN" w:date="2018-11-23T14:37:01Z">
        <w:r>
          <w:rPr>
            <w:rFonts w:hint="eastAsia" w:ascii="微软雅黑" w:hAnsi="微软雅黑" w:eastAsia="微软雅黑"/>
            <w:bCs/>
            <w:szCs w:val="21"/>
            <w:highlight w:val="yellow"/>
          </w:rPr>
          <w:delText>薪梦想</w:delText>
        </w:r>
      </w:del>
      <w:r>
        <w:rPr>
          <w:rFonts w:hint="eastAsia" w:ascii="微软雅黑" w:hAnsi="微软雅黑" w:eastAsia="微软雅黑"/>
          <w:b w:val="0"/>
          <w:bCs/>
          <w:szCs w:val="21"/>
          <w:highlight w:val="yellow"/>
          <w:lang w:val="en-US" w:eastAsia="zh-CN"/>
        </w:rPr>
        <w:t>”，说明为“</w:t>
      </w:r>
      <w:r>
        <w:rPr>
          <w:rFonts w:hint="eastAsia" w:ascii="微软雅黑" w:hAnsi="微软雅黑" w:eastAsia="微软雅黑"/>
          <w:bCs/>
          <w:szCs w:val="21"/>
          <w:highlight w:val="yellow"/>
        </w:rPr>
        <w:t>按期加入薪梦想自动投标服务</w:t>
      </w:r>
      <w:r>
        <w:rPr>
          <w:rFonts w:hint="eastAsia" w:ascii="微软雅黑" w:hAnsi="微软雅黑" w:eastAsia="微软雅黑"/>
          <w:b w:val="0"/>
          <w:bCs/>
          <w:szCs w:val="21"/>
          <w:highlight w:val="yellow"/>
          <w:lang w:val="en-US" w:eastAsia="zh-CN"/>
        </w:rPr>
        <w:t>”</w:t>
      </w:r>
      <w:ins w:id="111" w:author="KWAN" w:date="2018-11-22T11:32:29Z">
        <w:r>
          <w:rPr>
            <w:rFonts w:hint="eastAsia" w:ascii="微软雅黑" w:hAnsi="微软雅黑" w:eastAsia="微软雅黑"/>
            <w:b w:val="0"/>
            <w:bCs/>
            <w:szCs w:val="21"/>
            <w:highlight w:val="yellow"/>
            <w:lang w:val="en-US" w:eastAsia="zh-CN"/>
          </w:rPr>
          <w:t>，</w:t>
        </w:r>
      </w:ins>
      <w:ins w:id="112" w:author="KWAN" w:date="2018-11-22T11:32:30Z">
        <w:r>
          <w:rPr>
            <w:rFonts w:hint="eastAsia" w:ascii="微软雅黑" w:hAnsi="微软雅黑" w:eastAsia="微软雅黑"/>
            <w:b w:val="0"/>
            <w:bCs/>
            <w:szCs w:val="21"/>
            <w:highlight w:val="yellow"/>
            <w:lang w:val="en-US" w:eastAsia="zh-CN"/>
          </w:rPr>
          <w:t>tab</w:t>
        </w:r>
      </w:ins>
      <w:ins w:id="113" w:author="KWAN" w:date="2018-11-22T11:32:31Z">
        <w:r>
          <w:rPr>
            <w:rFonts w:hint="eastAsia" w:ascii="微软雅黑" w:hAnsi="微软雅黑" w:eastAsia="微软雅黑"/>
            <w:b w:val="0"/>
            <w:bCs/>
            <w:szCs w:val="21"/>
            <w:highlight w:val="yellow"/>
            <w:lang w:val="en-US" w:eastAsia="zh-CN"/>
          </w:rPr>
          <w:t>标签为</w:t>
        </w:r>
      </w:ins>
      <w:ins w:id="114" w:author="KWAN" w:date="2018-11-22T11:32:32Z">
        <w:r>
          <w:rPr>
            <w:rFonts w:hint="eastAsia" w:ascii="微软雅黑" w:hAnsi="微软雅黑" w:eastAsia="微软雅黑"/>
            <w:b w:val="0"/>
            <w:bCs/>
            <w:szCs w:val="21"/>
            <w:highlight w:val="yellow"/>
            <w:lang w:val="en-US" w:eastAsia="zh-CN"/>
          </w:rPr>
          <w:t>“</w:t>
        </w:r>
      </w:ins>
      <w:ins w:id="115" w:author="KWAN" w:date="2018-11-22T11:33:02Z">
        <w:r>
          <w:rPr>
            <w:rFonts w:hint="eastAsia" w:ascii="微软雅黑" w:hAnsi="微软雅黑" w:eastAsia="微软雅黑"/>
            <w:b w:val="0"/>
            <w:bCs/>
            <w:szCs w:val="21"/>
            <w:highlight w:val="yellow"/>
            <w:lang w:val="en-US" w:eastAsia="zh-CN"/>
          </w:rPr>
          <w:t>加入</w:t>
        </w:r>
      </w:ins>
      <w:ins w:id="116" w:author="KWAN" w:date="2018-11-22T11:33:03Z">
        <w:r>
          <w:rPr>
            <w:rFonts w:hint="eastAsia" w:ascii="微软雅黑" w:hAnsi="微软雅黑" w:eastAsia="微软雅黑"/>
            <w:b w:val="0"/>
            <w:bCs/>
            <w:szCs w:val="21"/>
            <w:highlight w:val="yellow"/>
            <w:lang w:val="en-US" w:eastAsia="zh-CN"/>
          </w:rPr>
          <w:t>自动</w:t>
        </w:r>
      </w:ins>
      <w:ins w:id="117" w:author="KWAN" w:date="2018-11-22T11:33:04Z">
        <w:r>
          <w:rPr>
            <w:rFonts w:hint="eastAsia" w:ascii="微软雅黑" w:hAnsi="微软雅黑" w:eastAsia="微软雅黑"/>
            <w:b w:val="0"/>
            <w:bCs/>
            <w:szCs w:val="21"/>
            <w:highlight w:val="yellow"/>
            <w:lang w:val="en-US" w:eastAsia="zh-CN"/>
          </w:rPr>
          <w:t>投标</w:t>
        </w:r>
      </w:ins>
      <w:ins w:id="118" w:author="KWAN" w:date="2018-11-22T11:33:05Z">
        <w:r>
          <w:rPr>
            <w:rFonts w:hint="eastAsia" w:ascii="微软雅黑" w:hAnsi="微软雅黑" w:eastAsia="微软雅黑"/>
            <w:b w:val="0"/>
            <w:bCs/>
            <w:szCs w:val="21"/>
            <w:highlight w:val="yellow"/>
            <w:lang w:val="en-US" w:eastAsia="zh-CN"/>
          </w:rPr>
          <w:t>服务</w:t>
        </w:r>
      </w:ins>
      <w:ins w:id="119" w:author="KWAN" w:date="2018-11-22T11:32:32Z">
        <w:r>
          <w:rPr>
            <w:rFonts w:hint="eastAsia" w:ascii="微软雅黑" w:hAnsi="微软雅黑" w:eastAsia="微软雅黑"/>
            <w:b w:val="0"/>
            <w:bCs/>
            <w:szCs w:val="21"/>
            <w:highlight w:val="yellow"/>
            <w:lang w:val="en-US" w:eastAsia="zh-CN"/>
          </w:rPr>
          <w:t>”</w:t>
        </w:r>
      </w:ins>
      <w:r>
        <w:rPr>
          <w:rFonts w:hint="eastAsia" w:ascii="微软雅黑" w:hAnsi="微软雅黑" w:eastAsia="微软雅黑"/>
          <w:b w:val="0"/>
          <w:bCs/>
          <w:szCs w:val="21"/>
          <w:highlight w:val="yellow"/>
          <w:lang w:val="en-US" w:eastAsia="zh-CN"/>
        </w:rPr>
        <w:t>；还款时交易记录的类型为“薪梦想还款”，说明为“薪梦想自动投标服务还款”</w:t>
      </w:r>
      <w:ins w:id="120" w:author="KWAN" w:date="2018-11-22T11:33:09Z">
        <w:r>
          <w:rPr>
            <w:rFonts w:hint="eastAsia" w:ascii="微软雅黑" w:hAnsi="微软雅黑" w:eastAsia="微软雅黑"/>
            <w:b w:val="0"/>
            <w:bCs/>
            <w:szCs w:val="21"/>
            <w:highlight w:val="yellow"/>
            <w:lang w:val="en-US" w:eastAsia="zh-CN"/>
          </w:rPr>
          <w:t>，tab</w:t>
        </w:r>
      </w:ins>
      <w:ins w:id="121" w:author="KWAN" w:date="2018-11-22T11:33:11Z">
        <w:r>
          <w:rPr>
            <w:rFonts w:hint="eastAsia" w:ascii="微软雅黑" w:hAnsi="微软雅黑" w:eastAsia="微软雅黑"/>
            <w:b w:val="0"/>
            <w:bCs/>
            <w:szCs w:val="21"/>
            <w:highlight w:val="yellow"/>
            <w:lang w:val="en-US" w:eastAsia="zh-CN"/>
          </w:rPr>
          <w:t>标签为</w:t>
        </w:r>
      </w:ins>
      <w:ins w:id="122" w:author="KWAN" w:date="2018-11-22T11:33:12Z">
        <w:r>
          <w:rPr>
            <w:rFonts w:hint="eastAsia" w:ascii="微软雅黑" w:hAnsi="微软雅黑" w:eastAsia="微软雅黑"/>
            <w:b w:val="0"/>
            <w:bCs/>
            <w:szCs w:val="21"/>
            <w:highlight w:val="yellow"/>
            <w:lang w:val="en-US" w:eastAsia="zh-CN"/>
          </w:rPr>
          <w:t>“</w:t>
        </w:r>
      </w:ins>
      <w:ins w:id="123" w:author="KWAN" w:date="2018-11-22T11:33:15Z">
        <w:r>
          <w:rPr>
            <w:rFonts w:hint="eastAsia" w:ascii="微软雅黑" w:hAnsi="微软雅黑" w:eastAsia="微软雅黑"/>
            <w:b w:val="0"/>
            <w:bCs/>
            <w:szCs w:val="21"/>
            <w:highlight w:val="yellow"/>
            <w:lang w:val="en-US" w:eastAsia="zh-CN"/>
          </w:rPr>
          <w:t>自动</w:t>
        </w:r>
      </w:ins>
      <w:ins w:id="124" w:author="KWAN" w:date="2018-11-22T11:33:17Z">
        <w:r>
          <w:rPr>
            <w:rFonts w:hint="eastAsia" w:ascii="微软雅黑" w:hAnsi="微软雅黑" w:eastAsia="微软雅黑"/>
            <w:b w:val="0"/>
            <w:bCs/>
            <w:szCs w:val="21"/>
            <w:highlight w:val="yellow"/>
            <w:lang w:val="en-US" w:eastAsia="zh-CN"/>
          </w:rPr>
          <w:t>投标服务</w:t>
        </w:r>
      </w:ins>
      <w:ins w:id="125" w:author="KWAN" w:date="2018-11-22T11:33:18Z">
        <w:r>
          <w:rPr>
            <w:rFonts w:hint="eastAsia" w:ascii="微软雅黑" w:hAnsi="微软雅黑" w:eastAsia="微软雅黑"/>
            <w:b w:val="0"/>
            <w:bCs/>
            <w:szCs w:val="21"/>
            <w:highlight w:val="yellow"/>
            <w:lang w:val="en-US" w:eastAsia="zh-CN"/>
          </w:rPr>
          <w:t>到期</w:t>
        </w:r>
      </w:ins>
      <w:ins w:id="126" w:author="KWAN" w:date="2018-11-22T11:33:19Z">
        <w:r>
          <w:rPr>
            <w:rFonts w:hint="eastAsia" w:ascii="微软雅黑" w:hAnsi="微软雅黑" w:eastAsia="微软雅黑"/>
            <w:b w:val="0"/>
            <w:bCs/>
            <w:szCs w:val="21"/>
            <w:highlight w:val="yellow"/>
            <w:lang w:val="en-US" w:eastAsia="zh-CN"/>
          </w:rPr>
          <w:t>回款</w:t>
        </w:r>
      </w:ins>
      <w:ins w:id="127" w:author="KWAN" w:date="2018-11-22T11:33:12Z">
        <w:r>
          <w:rPr>
            <w:rFonts w:hint="eastAsia" w:ascii="微软雅黑" w:hAnsi="微软雅黑" w:eastAsia="微软雅黑"/>
            <w:b w:val="0"/>
            <w:bCs/>
            <w:szCs w:val="21"/>
            <w:highlight w:val="yellow"/>
            <w:lang w:val="en-US" w:eastAsia="zh-CN"/>
          </w:rPr>
          <w:t>”</w:t>
        </w:r>
      </w:ins>
      <w:r>
        <w:rPr>
          <w:rFonts w:hint="eastAsia" w:ascii="微软雅黑" w:hAnsi="微软雅黑" w:eastAsia="微软雅黑"/>
          <w:b w:val="0"/>
          <w:bCs/>
          <w:szCs w:val="21"/>
          <w:highlight w:val="yellow"/>
          <w:lang w:val="en-US" w:eastAsia="zh-CN"/>
        </w:rPr>
        <w:t>；账户冻结成功，支付冻结失败时，交易类型为“薪梦想退还”说明为“薪梦想退还-加入失败”</w:t>
      </w:r>
      <w:ins w:id="128" w:author="KWAN" w:date="2018-11-22T11:33:22Z">
        <w:r>
          <w:rPr>
            <w:rFonts w:hint="eastAsia" w:ascii="微软雅黑" w:hAnsi="微软雅黑" w:eastAsia="微软雅黑"/>
            <w:b w:val="0"/>
            <w:bCs/>
            <w:szCs w:val="21"/>
            <w:highlight w:val="yellow"/>
            <w:lang w:val="en-US" w:eastAsia="zh-CN"/>
          </w:rPr>
          <w:t>，</w:t>
        </w:r>
      </w:ins>
      <w:ins w:id="129" w:author="KWAN" w:date="2018-11-22T11:33:23Z">
        <w:r>
          <w:rPr>
            <w:rFonts w:hint="eastAsia" w:ascii="微软雅黑" w:hAnsi="微软雅黑" w:eastAsia="微软雅黑"/>
            <w:b w:val="0"/>
            <w:bCs/>
            <w:szCs w:val="21"/>
            <w:highlight w:val="yellow"/>
            <w:lang w:val="en-US" w:eastAsia="zh-CN"/>
          </w:rPr>
          <w:t>tab</w:t>
        </w:r>
      </w:ins>
      <w:ins w:id="130" w:author="KWAN" w:date="2018-11-22T11:33:24Z">
        <w:r>
          <w:rPr>
            <w:rFonts w:hint="eastAsia" w:ascii="微软雅黑" w:hAnsi="微软雅黑" w:eastAsia="微软雅黑"/>
            <w:b w:val="0"/>
            <w:bCs/>
            <w:szCs w:val="21"/>
            <w:highlight w:val="yellow"/>
            <w:lang w:val="en-US" w:eastAsia="zh-CN"/>
          </w:rPr>
          <w:t>标签为“</w:t>
        </w:r>
      </w:ins>
      <w:ins w:id="131" w:author="KWAN" w:date="2018-11-22T11:33:25Z">
        <w:r>
          <w:rPr>
            <w:rFonts w:hint="eastAsia" w:ascii="微软雅黑" w:hAnsi="微软雅黑" w:eastAsia="微软雅黑"/>
            <w:b w:val="0"/>
            <w:bCs/>
            <w:szCs w:val="21"/>
            <w:highlight w:val="yellow"/>
            <w:lang w:val="en-US" w:eastAsia="zh-CN"/>
          </w:rPr>
          <w:t>其它</w:t>
        </w:r>
      </w:ins>
      <w:ins w:id="132" w:author="KWAN" w:date="2018-11-22T11:33:24Z">
        <w:r>
          <w:rPr>
            <w:rFonts w:hint="eastAsia" w:ascii="微软雅黑" w:hAnsi="微软雅黑" w:eastAsia="微软雅黑"/>
            <w:b w:val="0"/>
            <w:bCs/>
            <w:szCs w:val="21"/>
            <w:highlight w:val="yellow"/>
            <w:lang w:val="en-US" w:eastAsia="zh-CN"/>
          </w:rPr>
          <w:t>”</w:t>
        </w:r>
      </w:ins>
      <w:r>
        <w:rPr>
          <w:rFonts w:hint="eastAsia" w:ascii="微软雅黑" w:hAnsi="微软雅黑" w:eastAsia="微软雅黑"/>
          <w:b w:val="0"/>
          <w:bCs/>
          <w:szCs w:val="21"/>
          <w:highlight w:val="yellow"/>
          <w:lang w:val="en-US" w:eastAsia="zh-CN"/>
        </w:rPr>
        <w:t>；</w:t>
      </w:r>
    </w:p>
    <w:p>
      <w:pPr>
        <w:pStyle w:val="10"/>
        <w:widowControl w:val="0"/>
        <w:numPr>
          <w:ilvl w:val="0"/>
          <w:numId w:val="0"/>
        </w:numPr>
        <w:ind w:left="420" w:leftChars="0" w:firstLine="420" w:firstLineChars="20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2、当用户已提交换卡申请，且处于换卡过程中时，优先代扣存管账户余额，余额不足时代扣当前绑定银行卡，代扣失败返还结果为“更换银行卡”；</w:t>
      </w:r>
    </w:p>
    <w:p>
      <w:pPr>
        <w:pStyle w:val="10"/>
        <w:widowControl w:val="0"/>
        <w:numPr>
          <w:ilvl w:val="0"/>
          <w:numId w:val="0"/>
        </w:numPr>
        <w:ind w:left="420" w:leftChars="0" w:firstLine="420" w:firstLineChars="20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3、当用户所绑定银行卡不支持，点击【确定】按钮toast提示“该绑定卡暂不支持，请更换银行卡”；</w:t>
      </w:r>
    </w:p>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w:t>
      </w:r>
    </w:p>
    <w:p>
      <w:pPr>
        <w:pStyle w:val="10"/>
        <w:widowControl w:val="0"/>
        <w:numPr>
          <w:ilvl w:val="0"/>
          <w:numId w:val="13"/>
        </w:numPr>
        <w:ind w:left="42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文本框提示“请输入短信验证码”；</w:t>
      </w:r>
    </w:p>
    <w:p>
      <w:pPr>
        <w:pStyle w:val="10"/>
        <w:widowControl w:val="0"/>
        <w:numPr>
          <w:ilvl w:val="0"/>
          <w:numId w:val="13"/>
        </w:numPr>
        <w:ind w:left="42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点击【获取验证码】后系统发送验证码，显示60s倒计时，倒计时结束后可再次获取，验证码60s有效；</w:t>
      </w:r>
    </w:p>
    <w:p>
      <w:pPr>
        <w:pStyle w:val="10"/>
        <w:widowControl w:val="0"/>
        <w:numPr>
          <w:ilvl w:val="0"/>
          <w:numId w:val="13"/>
        </w:numPr>
        <w:ind w:left="420" w:left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验证码限6位0~9的纯数字；</w:t>
      </w:r>
    </w:p>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协议：“本人已阅读并同意《薪梦想服务协议》”，协议为超链，点击可查看协议详情；</w:t>
      </w:r>
    </w:p>
    <w:p>
      <w:pPr>
        <w:pStyle w:val="10"/>
        <w:widowControl w:val="0"/>
        <w:numPr>
          <w:ilvl w:val="0"/>
          <w:numId w:val="11"/>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【确定】按钮：默认置灰，不可点击，全部输入项合法性校验通过（6≤梦想周期≤24且验证码输入正确）后高亮，点击【确定】后进行一下判定及提示：</w:t>
      </w:r>
    </w:p>
    <w:p>
      <w:pPr>
        <w:pStyle w:val="10"/>
        <w:widowControl w:val="0"/>
        <w:numPr>
          <w:ilvl w:val="0"/>
          <w:numId w:val="1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存入日期当天加入人数已满，点击【确定】toast提示“当天加入人数已满，请选择其它日期”；</w:t>
      </w:r>
    </w:p>
    <w:p>
      <w:pPr>
        <w:pStyle w:val="10"/>
        <w:widowControl w:val="0"/>
        <w:numPr>
          <w:ilvl w:val="0"/>
          <w:numId w:val="1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验证码问题：</w:t>
      </w:r>
    </w:p>
    <w:p>
      <w:pPr>
        <w:pStyle w:val="10"/>
        <w:widowControl w:val="0"/>
        <w:numPr>
          <w:ilvl w:val="0"/>
          <w:numId w:val="15"/>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未获取验证码：用户没有点击获取验证码，toast提示“请先获取验证码”；</w:t>
      </w:r>
    </w:p>
    <w:p>
      <w:pPr>
        <w:pStyle w:val="10"/>
        <w:widowControl w:val="0"/>
        <w:numPr>
          <w:ilvl w:val="0"/>
          <w:numId w:val="15"/>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验证码错误：用户输入的验证码有误，toast提示“验证码错误，请重新输入”；</w:t>
      </w:r>
    </w:p>
    <w:p>
      <w:pPr>
        <w:pStyle w:val="10"/>
        <w:widowControl w:val="0"/>
        <w:numPr>
          <w:ilvl w:val="0"/>
          <w:numId w:val="15"/>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验证码失效：用户输入的验证码已失效，toast提示“验证码已失效，请重新获取”；</w:t>
      </w:r>
    </w:p>
    <w:p>
      <w:pPr>
        <w:pStyle w:val="4"/>
        <w:ind w:left="840" w:firstLine="420"/>
        <w:rPr>
          <w:rFonts w:hint="eastAsia" w:ascii="微软雅黑" w:hAnsi="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注：</w:t>
      </w:r>
      <w:r>
        <w:rPr>
          <w:rFonts w:hint="eastAsia" w:ascii="微软雅黑" w:hAnsi="微软雅黑" w:cs="微软雅黑"/>
          <w:b w:val="0"/>
          <w:bCs/>
          <w:sz w:val="21"/>
          <w:szCs w:val="21"/>
          <w:lang w:val="en-US" w:eastAsia="zh-CN"/>
        </w:rPr>
        <w:t>【确定】按钮增加风险评测判断</w:t>
      </w:r>
      <w:r>
        <w:rPr>
          <w:rFonts w:hint="eastAsia"/>
          <w:b w:val="0"/>
          <w:bCs/>
          <w:sz w:val="21"/>
          <w:szCs w:val="20"/>
          <w:lang w:val="en-US" w:eastAsia="zh-CN"/>
        </w:rPr>
        <w:t>，由开关决定投标资格的最低分数，</w:t>
      </w:r>
      <w:r>
        <w:rPr>
          <w:rFonts w:hint="eastAsia" w:ascii="微软雅黑" w:hAnsi="微软雅黑" w:cs="微软雅黑"/>
          <w:b w:val="0"/>
          <w:bCs/>
          <w:sz w:val="21"/>
          <w:szCs w:val="21"/>
          <w:lang w:val="en-US" w:eastAsia="zh-CN"/>
        </w:rPr>
        <w:t>按薪梦想首页制定梦想计划逻辑执行。</w:t>
      </w:r>
    </w:p>
    <w:p>
      <w:pPr>
        <w:ind w:left="420" w:firstLine="420"/>
        <w:rPr>
          <w:rFonts w:hint="eastAsia"/>
          <w:lang w:val="en-US" w:eastAsia="zh-CN"/>
        </w:rPr>
      </w:pPr>
      <w:r>
        <w:rPr>
          <w:rFonts w:hint="eastAsia" w:ascii="微软雅黑" w:hAnsi="微软雅黑" w:eastAsia="微软雅黑"/>
          <w:b w:val="0"/>
          <w:bCs/>
          <w:szCs w:val="21"/>
          <w:lang w:val="en-US" w:eastAsia="zh-CN"/>
        </w:rPr>
        <w:t>判定通过后，梦想制定成功，跳转至“薪梦想进度”页；</w:t>
      </w:r>
    </w:p>
    <w:p>
      <w:pPr>
        <w:pStyle w:val="3"/>
        <w:rPr>
          <w:rFonts w:hint="eastAsia"/>
          <w:lang w:val="en-US" w:eastAsia="zh-CN"/>
        </w:rPr>
      </w:pPr>
      <w:bookmarkStart w:id="1" w:name="_7.4薪梦想进度"/>
      <w:r>
        <w:rPr>
          <w:rFonts w:hint="eastAsia"/>
          <w:lang w:val="en-US" w:eastAsia="zh-CN"/>
        </w:rPr>
        <w:t>7.4薪梦想进度</w:t>
      </w:r>
    </w:p>
    <w:bookmarkEnd w:id="1"/>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520315" cy="4361815"/>
            <wp:effectExtent l="0" t="0" r="13335"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8"/>
                    <a:stretch>
                      <a:fillRect/>
                    </a:stretch>
                  </pic:blipFill>
                  <pic:spPr>
                    <a:xfrm>
                      <a:off x="0" y="0"/>
                      <a:ext cx="2520315" cy="4361815"/>
                    </a:xfrm>
                    <a:prstGeom prst="rect">
                      <a:avLst/>
                    </a:prstGeom>
                    <a:noFill/>
                    <a:ln w="9525">
                      <a:noFill/>
                    </a:ln>
                  </pic:spPr>
                </pic:pic>
              </a:graphicData>
            </a:graphic>
          </wp:inline>
        </w:drawing>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梦想标题：展示用户该梦想标题；</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背景图：锁定计划提交时的背景图，不可修改；</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进度条：实时展示用户当前梦想进度；</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文案：</w:t>
      </w:r>
    </w:p>
    <w:p>
      <w:pPr>
        <w:pStyle w:val="10"/>
        <w:widowControl w:val="0"/>
        <w:numPr>
          <w:ilvl w:val="0"/>
          <w:numId w:val="1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期数：xx/yy期，xx=当前已成功存入期数，yy=梦想周期；</w:t>
      </w:r>
    </w:p>
    <w:p>
      <w:pPr>
        <w:pStyle w:val="10"/>
        <w:widowControl w:val="0"/>
        <w:numPr>
          <w:ilvl w:val="0"/>
          <w:numId w:val="1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梦想进度：${percent}=已成功转入期数/梦想周期*100%，截断保留整数；</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梦想概况：</w:t>
      </w:r>
    </w:p>
    <w:p>
      <w:pPr>
        <w:pStyle w:val="10"/>
        <w:widowControl w:val="0"/>
        <w:numPr>
          <w:ilvl w:val="0"/>
          <w:numId w:val="1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已存金额：用户当前已加入本金的总金额，截断保留两位小数；</w:t>
      </w:r>
    </w:p>
    <w:p>
      <w:pPr>
        <w:pStyle w:val="10"/>
        <w:widowControl w:val="0"/>
        <w:numPr>
          <w:ilvl w:val="0"/>
          <w:numId w:val="1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梦想预算：该梦想的预算总额，截断保留两位小数；</w:t>
      </w:r>
    </w:p>
    <w:p>
      <w:pPr>
        <w:pStyle w:val="10"/>
        <w:widowControl w:val="0"/>
        <w:numPr>
          <w:ilvl w:val="0"/>
          <w:numId w:val="1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累计收益：当前已投资金额所获得总收益，截断保留两位小数；</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提示文案：根据当前进度决定</w:t>
      </w:r>
    </w:p>
    <w:tbl>
      <w:tblPr>
        <w:tblStyle w:val="9"/>
        <w:tblW w:w="88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76"/>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场景</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梦想计划指定成功，未到第一期转入时间</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准备向梦想迈进第一步吧！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已转入xx期且上一期已转入</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已成功转入第xx期，剩余yy期（yy=梦想周期-xx）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上一期未转入</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上一期转入失败，连续两期转入失败梦想自动终止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连续两期转入失败</w:t>
            </w:r>
          </w:p>
        </w:tc>
        <w:tc>
          <w:tcPr>
            <w:tcW w:w="4890" w:type="dxa"/>
          </w:tcPr>
          <w:p>
            <w:pPr>
              <w:pStyle w:val="10"/>
              <w:widowControl w:val="0"/>
              <w:numPr>
                <w:ilvl w:val="0"/>
                <w:numId w:val="0"/>
              </w:numPr>
              <w:jc w:val="both"/>
              <w:rPr>
                <w:rFonts w:hint="eastAsia" w:eastAsia="宋体"/>
                <w:lang w:val="en-US" w:eastAsia="zh-CN"/>
              </w:rPr>
            </w:pPr>
            <w:r>
              <w:drawing>
                <wp:inline distT="0" distB="0" distL="114300" distR="114300">
                  <wp:extent cx="635" cy="0"/>
                  <wp:effectExtent l="0" t="0" r="0" b="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9"/>
                          <a:stretch>
                            <a:fillRect/>
                          </a:stretch>
                        </pic:blipFill>
                        <pic:spPr>
                          <a:xfrm>
                            <a:off x="0" y="0"/>
                            <a:ext cx="635" cy="0"/>
                          </a:xfrm>
                          <a:prstGeom prst="rect">
                            <a:avLst/>
                          </a:prstGeom>
                          <a:noFill/>
                          <a:ln w="9525">
                            <a:noFill/>
                          </a:ln>
                        </pic:spPr>
                      </pic:pic>
                    </a:graphicData>
                  </a:graphic>
                </wp:inline>
              </w:drawing>
            </w:r>
            <w:r>
              <w:rPr>
                <w:rFonts w:hint="eastAsia" w:ascii="微软雅黑" w:hAnsi="微软雅黑" w:eastAsia="微软雅黑"/>
                <w:b w:val="0"/>
                <w:bCs/>
                <w:szCs w:val="21"/>
                <w:vertAlign w:val="baseline"/>
                <w:lang w:val="en-US" w:eastAsia="zh-CN"/>
              </w:rPr>
              <w:t>连续2期转入失败，梦想计划已终止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已手动退出梦想</w:t>
            </w:r>
          </w:p>
        </w:tc>
        <w:tc>
          <w:tcPr>
            <w:tcW w:w="4890" w:type="dxa"/>
          </w:tcPr>
          <w:p>
            <w:pPr>
              <w:pStyle w:val="10"/>
              <w:widowControl w:val="0"/>
              <w:numPr>
                <w:ilvl w:val="0"/>
                <w:numId w:val="0"/>
              </w:numPr>
              <w:jc w:val="both"/>
              <w:rPr>
                <w:rFonts w:hint="eastAsia" w:eastAsia="宋体"/>
                <w:lang w:eastAsia="zh-CN"/>
              </w:rPr>
            </w:pPr>
            <w:r>
              <w:rPr>
                <w:rFonts w:hint="eastAsia" w:ascii="微软雅黑" w:hAnsi="微软雅黑" w:eastAsia="微软雅黑"/>
                <w:b w:val="0"/>
                <w:bCs/>
                <w:szCs w:val="21"/>
                <w:vertAlign w:val="baseline"/>
                <w:lang w:val="en-US" w:eastAsia="zh-CN"/>
              </w:rPr>
              <w:t>梦想计划已退出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6"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最后一期已转入</w:t>
            </w:r>
          </w:p>
        </w:tc>
        <w:tc>
          <w:tcPr>
            <w:tcW w:w="4890" w:type="dxa"/>
          </w:tcPr>
          <w:p>
            <w:pPr>
              <w:pStyle w:val="10"/>
              <w:widowControl w:val="0"/>
              <w:numPr>
                <w:ilvl w:val="0"/>
                <w:numId w:val="0"/>
              </w:numPr>
              <w:jc w:val="both"/>
              <w:rPr>
                <w:rFonts w:hint="eastAsia" w:ascii="微软雅黑" w:hAnsi="微软雅黑" w:eastAsia="微软雅黑"/>
                <w:b w:val="0"/>
                <w:bCs/>
                <w:szCs w:val="21"/>
                <w:vertAlign w:val="baseline"/>
                <w:lang w:val="en-US" w:eastAsia="zh-CN"/>
              </w:rPr>
            </w:pPr>
            <w:r>
              <w:rPr>
                <w:rFonts w:hint="eastAsia" w:ascii="微软雅黑" w:hAnsi="微软雅黑" w:eastAsia="微软雅黑"/>
                <w:b w:val="0"/>
                <w:bCs/>
                <w:szCs w:val="21"/>
                <w:vertAlign w:val="baseline"/>
                <w:lang w:val="en-US" w:eastAsia="zh-CN"/>
              </w:rPr>
              <w:t>让我们一起等待梦想照进现实吧！</w:t>
            </w:r>
          </w:p>
        </w:tc>
      </w:tr>
    </w:tbl>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进度展示：格式为日期-金额-加入情况，初始展示5条进度</w:t>
      </w:r>
    </w:p>
    <w:p>
      <w:pPr>
        <w:pStyle w:val="10"/>
        <w:widowControl w:val="0"/>
        <w:numPr>
          <w:ilvl w:val="0"/>
          <w:numId w:val="1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第一条进度：固定展示梦想计划制定日期，格式为日期-梦想制定成功；</w:t>
      </w:r>
    </w:p>
    <w:p>
      <w:pPr>
        <w:pStyle w:val="10"/>
        <w:widowControl w:val="0"/>
        <w:numPr>
          <w:ilvl w:val="0"/>
          <w:numId w:val="1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第二~N进度：动态展示加入情况，格式为日期-金额-加入情况，初始默认展示3条，以省略号区隔，省略号前第1、2条展示第一、二期进度，省略号后展示最后一期进度，随着时间每推进一期，在省略号前按时间</w:t>
      </w:r>
      <w:r>
        <w:rPr>
          <w:rFonts w:hint="eastAsia" w:ascii="微软雅黑" w:hAnsi="微软雅黑" w:eastAsia="微软雅黑"/>
          <w:b w:val="0"/>
          <w:bCs/>
          <w:szCs w:val="21"/>
          <w:highlight w:val="yellow"/>
          <w:lang w:val="en-US" w:eastAsia="zh-CN"/>
        </w:rPr>
        <w:t>顺序</w:t>
      </w:r>
      <w:r>
        <w:rPr>
          <w:rFonts w:hint="eastAsia" w:ascii="微软雅黑" w:hAnsi="微软雅黑" w:eastAsia="微软雅黑"/>
          <w:b w:val="0"/>
          <w:bCs/>
          <w:szCs w:val="21"/>
          <w:lang w:val="en-US" w:eastAsia="zh-CN"/>
        </w:rPr>
        <w:t>插入下一期进度，当省略号前1条为梦想周期倒数第2条时，省略号隐藏，展示全部周期加入情况；</w:t>
      </w:r>
    </w:p>
    <w:p>
      <w:pPr>
        <w:pStyle w:val="10"/>
        <w:widowControl w:val="0"/>
        <w:numPr>
          <w:ilvl w:val="0"/>
          <w:numId w:val="1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最后一条进度：固定展示梦想计划到期日期（约定首次扣款日期+梦想周期），格式为日期-到期退出；</w:t>
      </w:r>
    </w:p>
    <w:p>
      <w:pPr>
        <w:pStyle w:val="10"/>
        <w:widowControl w:val="0"/>
        <w:numPr>
          <w:ilvl w:val="0"/>
          <w:numId w:val="1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格式说明：</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日期：yy-mm-dd；</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金额：保留两位小数；</w:t>
      </w:r>
    </w:p>
    <w:p>
      <w:pPr>
        <w:pStyle w:val="10"/>
        <w:widowControl w:val="0"/>
        <w:numPr>
          <w:ilvl w:val="0"/>
          <w:numId w:val="0"/>
        </w:numPr>
        <w:ind w:left="84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加入情况：分为转入成功（当期已正常转入，黑色字体）、待转入（未到转入日期且未转入，蓝色字体）、未转入（转入日期已过且未转入，红色字体）、已终止（未到转入日期且已终止该梦想计划，黑色字体）和已退出（未到转入日期且已退出该梦想计划，黑色字体）五种状态；</w:t>
      </w:r>
    </w:p>
    <w:p>
      <w:pPr>
        <w:pStyle w:val="10"/>
        <w:widowControl w:val="0"/>
        <w:numPr>
          <w:ilvl w:val="0"/>
          <w:numId w:val="19"/>
        </w:numPr>
        <w:tabs>
          <w:tab w:val="clear" w:pos="312"/>
        </w:tabs>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进度icon：精确到日，节点日期的次日修改状态，已过节点日期icon由</w:t>
      </w:r>
      <w:r>
        <w:drawing>
          <wp:inline distT="0" distB="0" distL="114300" distR="114300">
            <wp:extent cx="190500" cy="190500"/>
            <wp:effectExtent l="0" t="0" r="0" b="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20"/>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b w:val="0"/>
          <w:bCs/>
          <w:szCs w:val="21"/>
          <w:lang w:val="en-US" w:eastAsia="zh-CN"/>
        </w:rPr>
        <w:t>变更为</w:t>
      </w:r>
      <w:r>
        <w:drawing>
          <wp:inline distT="0" distB="0" distL="114300" distR="114300">
            <wp:extent cx="190500" cy="190500"/>
            <wp:effectExtent l="0" t="0" r="0" b="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21"/>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b w:val="0"/>
          <w:bCs/>
          <w:szCs w:val="21"/>
          <w:lang w:val="en-US" w:eastAsia="zh-CN"/>
        </w:rPr>
        <w:t>，只由时间决定，与转入情况无关；</w:t>
      </w:r>
    </w:p>
    <w:p>
      <w:pPr>
        <w:pStyle w:val="10"/>
        <w:widowControl w:val="0"/>
        <w:numPr>
          <w:ilvl w:val="0"/>
          <w:numId w:val="19"/>
        </w:numPr>
        <w:tabs>
          <w:tab w:val="clear" w:pos="312"/>
        </w:tabs>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转入成功的记录增加“协议”查看入口，点击“协议”可查看该笔加入金额的服务协议。（注：仅加入成功的会生成对应的服务协议</w:t>
      </w:r>
      <w:ins w:id="133" w:author="KWAN" w:date="2018-11-23T13:46:45Z">
        <w:r>
          <w:rPr>
            <w:rFonts w:hint="eastAsia" w:ascii="微软雅黑" w:hAnsi="微软雅黑" w:eastAsia="微软雅黑"/>
            <w:b w:val="0"/>
            <w:bCs/>
            <w:szCs w:val="21"/>
            <w:highlight w:val="yellow"/>
            <w:lang w:val="en-US" w:eastAsia="zh-CN"/>
            <w:rPrChange w:id="134" w:author="KWAN" w:date="2018-11-23T13:47:52Z">
              <w:rPr>
                <w:rFonts w:hint="eastAsia" w:ascii="微软雅黑" w:hAnsi="微软雅黑" w:eastAsia="微软雅黑"/>
                <w:b w:val="0"/>
                <w:bCs/>
                <w:szCs w:val="21"/>
                <w:lang w:val="en-US" w:eastAsia="zh-CN"/>
              </w:rPr>
            </w:rPrChange>
          </w:rPr>
          <w:t>，</w:t>
        </w:r>
      </w:ins>
      <w:ins w:id="135" w:author="KWAN" w:date="2018-11-23T13:47:10Z">
        <w:r>
          <w:rPr>
            <w:rFonts w:hint="eastAsia" w:ascii="微软雅黑" w:hAnsi="微软雅黑" w:eastAsia="微软雅黑"/>
            <w:b w:val="0"/>
            <w:bCs/>
            <w:szCs w:val="21"/>
            <w:highlight w:val="yellow"/>
            <w:lang w:val="en-US" w:eastAsia="zh-CN"/>
            <w:rPrChange w:id="136" w:author="KWAN" w:date="2018-11-23T13:47:52Z">
              <w:rPr>
                <w:rFonts w:hint="eastAsia" w:ascii="微软雅黑" w:hAnsi="微软雅黑" w:eastAsia="微软雅黑"/>
                <w:b w:val="0"/>
                <w:bCs/>
                <w:szCs w:val="21"/>
                <w:lang w:val="en-US" w:eastAsia="zh-CN"/>
              </w:rPr>
            </w:rPrChange>
          </w:rPr>
          <w:t>协议</w:t>
        </w:r>
      </w:ins>
      <w:ins w:id="137" w:author="KWAN" w:date="2018-11-23T13:47:11Z">
        <w:r>
          <w:rPr>
            <w:rFonts w:hint="eastAsia" w:ascii="微软雅黑" w:hAnsi="微软雅黑" w:eastAsia="微软雅黑"/>
            <w:b w:val="0"/>
            <w:bCs/>
            <w:szCs w:val="21"/>
            <w:highlight w:val="yellow"/>
            <w:lang w:val="en-US" w:eastAsia="zh-CN"/>
            <w:rPrChange w:id="138" w:author="KWAN" w:date="2018-11-23T13:47:52Z">
              <w:rPr>
                <w:rFonts w:hint="eastAsia" w:ascii="微软雅黑" w:hAnsi="微软雅黑" w:eastAsia="微软雅黑"/>
                <w:b w:val="0"/>
                <w:bCs/>
                <w:szCs w:val="21"/>
                <w:lang w:val="en-US" w:eastAsia="zh-CN"/>
              </w:rPr>
            </w:rPrChange>
          </w:rPr>
          <w:t>名称</w:t>
        </w:r>
      </w:ins>
      <w:ins w:id="139" w:author="KWAN" w:date="2018-11-23T13:47:12Z">
        <w:r>
          <w:rPr>
            <w:rFonts w:hint="eastAsia" w:ascii="微软雅黑" w:hAnsi="微软雅黑" w:eastAsia="微软雅黑"/>
            <w:b w:val="0"/>
            <w:bCs/>
            <w:szCs w:val="21"/>
            <w:highlight w:val="yellow"/>
            <w:lang w:val="en-US" w:eastAsia="zh-CN"/>
            <w:rPrChange w:id="140" w:author="KWAN" w:date="2018-11-23T13:47:52Z">
              <w:rPr>
                <w:rFonts w:hint="eastAsia" w:ascii="微软雅黑" w:hAnsi="微软雅黑" w:eastAsia="微软雅黑"/>
                <w:b w:val="0"/>
                <w:bCs/>
                <w:szCs w:val="21"/>
                <w:lang w:val="en-US" w:eastAsia="zh-CN"/>
              </w:rPr>
            </w:rPrChange>
          </w:rPr>
          <w:t>一致</w:t>
        </w:r>
      </w:ins>
      <w:ins w:id="141" w:author="KWAN" w:date="2018-11-23T13:47:13Z">
        <w:r>
          <w:rPr>
            <w:rFonts w:hint="eastAsia" w:ascii="微软雅黑" w:hAnsi="微软雅黑" w:eastAsia="微软雅黑"/>
            <w:b w:val="0"/>
            <w:bCs/>
            <w:szCs w:val="21"/>
            <w:highlight w:val="yellow"/>
            <w:lang w:val="en-US" w:eastAsia="zh-CN"/>
            <w:rPrChange w:id="142" w:author="KWAN" w:date="2018-11-23T13:47:52Z">
              <w:rPr>
                <w:rFonts w:hint="eastAsia" w:ascii="微软雅黑" w:hAnsi="微软雅黑" w:eastAsia="微软雅黑"/>
                <w:b w:val="0"/>
                <w:bCs/>
                <w:szCs w:val="21"/>
                <w:lang w:val="en-US" w:eastAsia="zh-CN"/>
              </w:rPr>
            </w:rPrChange>
          </w:rPr>
          <w:t>，</w:t>
        </w:r>
      </w:ins>
      <w:ins w:id="143" w:author="KWAN" w:date="2018-11-23T13:47:16Z">
        <w:r>
          <w:rPr>
            <w:rFonts w:hint="eastAsia" w:ascii="微软雅黑" w:hAnsi="微软雅黑" w:eastAsia="微软雅黑"/>
            <w:b w:val="0"/>
            <w:bCs/>
            <w:szCs w:val="21"/>
            <w:highlight w:val="yellow"/>
            <w:lang w:val="en-US" w:eastAsia="zh-CN"/>
            <w:rPrChange w:id="144" w:author="KWAN" w:date="2018-11-23T13:47:52Z">
              <w:rPr>
                <w:rFonts w:hint="eastAsia" w:ascii="微软雅黑" w:hAnsi="微软雅黑" w:eastAsia="微软雅黑"/>
                <w:b w:val="0"/>
                <w:bCs/>
                <w:szCs w:val="21"/>
                <w:lang w:val="en-US" w:eastAsia="zh-CN"/>
              </w:rPr>
            </w:rPrChange>
          </w:rPr>
          <w:t>加入</w:t>
        </w:r>
      </w:ins>
      <w:ins w:id="145" w:author="KWAN" w:date="2018-11-23T13:47:17Z">
        <w:r>
          <w:rPr>
            <w:rFonts w:hint="eastAsia" w:ascii="微软雅黑" w:hAnsi="微软雅黑" w:eastAsia="微软雅黑"/>
            <w:b w:val="0"/>
            <w:bCs/>
            <w:szCs w:val="21"/>
            <w:highlight w:val="yellow"/>
            <w:lang w:val="en-US" w:eastAsia="zh-CN"/>
            <w:rPrChange w:id="146" w:author="KWAN" w:date="2018-11-23T13:47:52Z">
              <w:rPr>
                <w:rFonts w:hint="eastAsia" w:ascii="微软雅黑" w:hAnsi="微软雅黑" w:eastAsia="微软雅黑"/>
                <w:b w:val="0"/>
                <w:bCs/>
                <w:szCs w:val="21"/>
                <w:lang w:val="en-US" w:eastAsia="zh-CN"/>
              </w:rPr>
            </w:rPrChange>
          </w:rPr>
          <w:t>服务日期</w:t>
        </w:r>
      </w:ins>
      <w:ins w:id="147" w:author="KWAN" w:date="2018-11-23T13:47:18Z">
        <w:r>
          <w:rPr>
            <w:rFonts w:hint="eastAsia" w:ascii="微软雅黑" w:hAnsi="微软雅黑" w:eastAsia="微软雅黑"/>
            <w:b w:val="0"/>
            <w:bCs/>
            <w:szCs w:val="21"/>
            <w:highlight w:val="yellow"/>
            <w:lang w:val="en-US" w:eastAsia="zh-CN"/>
            <w:rPrChange w:id="148" w:author="KWAN" w:date="2018-11-23T13:47:52Z">
              <w:rPr>
                <w:rFonts w:hint="eastAsia" w:ascii="微软雅黑" w:hAnsi="微软雅黑" w:eastAsia="微软雅黑"/>
                <w:b w:val="0"/>
                <w:bCs/>
                <w:szCs w:val="21"/>
                <w:lang w:val="en-US" w:eastAsia="zh-CN"/>
              </w:rPr>
            </w:rPrChange>
          </w:rPr>
          <w:t>和</w:t>
        </w:r>
      </w:ins>
      <w:ins w:id="149" w:author="KWAN" w:date="2018-11-23T13:47:26Z">
        <w:r>
          <w:rPr>
            <w:rFonts w:hint="eastAsia" w:ascii="微软雅黑" w:hAnsi="微软雅黑" w:eastAsia="微软雅黑"/>
            <w:b w:val="0"/>
            <w:bCs/>
            <w:szCs w:val="21"/>
            <w:highlight w:val="yellow"/>
            <w:lang w:val="en-US" w:eastAsia="zh-CN"/>
            <w:rPrChange w:id="150" w:author="KWAN" w:date="2018-11-23T13:47:52Z">
              <w:rPr>
                <w:rFonts w:hint="eastAsia" w:ascii="微软雅黑" w:hAnsi="微软雅黑" w:eastAsia="微软雅黑"/>
                <w:b w:val="0"/>
                <w:bCs/>
                <w:szCs w:val="21"/>
                <w:lang w:val="en-US" w:eastAsia="zh-CN"/>
              </w:rPr>
            </w:rPrChange>
          </w:rPr>
          <w:t>授权服务</w:t>
        </w:r>
      </w:ins>
      <w:ins w:id="151" w:author="KWAN" w:date="2018-11-23T13:47:33Z">
        <w:r>
          <w:rPr>
            <w:rFonts w:hint="eastAsia" w:ascii="微软雅黑" w:hAnsi="微软雅黑" w:eastAsia="微软雅黑"/>
            <w:b w:val="0"/>
            <w:bCs/>
            <w:szCs w:val="21"/>
            <w:highlight w:val="yellow"/>
            <w:lang w:val="en-US" w:eastAsia="zh-CN"/>
            <w:rPrChange w:id="152" w:author="KWAN" w:date="2018-11-23T13:47:52Z">
              <w:rPr>
                <w:rFonts w:hint="eastAsia" w:ascii="微软雅黑" w:hAnsi="微软雅黑" w:eastAsia="微软雅黑"/>
                <w:b w:val="0"/>
                <w:bCs/>
                <w:szCs w:val="21"/>
                <w:lang w:val="en-US" w:eastAsia="zh-CN"/>
              </w:rPr>
            </w:rPrChange>
          </w:rPr>
          <w:t>开始</w:t>
        </w:r>
      </w:ins>
      <w:ins w:id="153" w:author="KWAN" w:date="2018-11-23T13:47:34Z">
        <w:r>
          <w:rPr>
            <w:rFonts w:hint="eastAsia" w:ascii="微软雅黑" w:hAnsi="微软雅黑" w:eastAsia="微软雅黑"/>
            <w:b w:val="0"/>
            <w:bCs/>
            <w:szCs w:val="21"/>
            <w:highlight w:val="yellow"/>
            <w:lang w:val="en-US" w:eastAsia="zh-CN"/>
            <w:rPrChange w:id="154" w:author="KWAN" w:date="2018-11-23T13:47:52Z">
              <w:rPr>
                <w:rFonts w:hint="eastAsia" w:ascii="微软雅黑" w:hAnsi="微软雅黑" w:eastAsia="微软雅黑"/>
                <w:b w:val="0"/>
                <w:bCs/>
                <w:szCs w:val="21"/>
                <w:lang w:val="en-US" w:eastAsia="zh-CN"/>
              </w:rPr>
            </w:rPrChange>
          </w:rPr>
          <w:t>日</w:t>
        </w:r>
      </w:ins>
      <w:ins w:id="155" w:author="KWAN" w:date="2018-11-23T13:47:44Z">
        <w:r>
          <w:rPr>
            <w:rFonts w:hint="eastAsia" w:ascii="微软雅黑" w:hAnsi="微软雅黑" w:eastAsia="微软雅黑"/>
            <w:b w:val="0"/>
            <w:bCs/>
            <w:szCs w:val="21"/>
            <w:highlight w:val="yellow"/>
            <w:lang w:val="en-US" w:eastAsia="zh-CN"/>
            <w:rPrChange w:id="156" w:author="KWAN" w:date="2018-11-23T13:47:52Z">
              <w:rPr>
                <w:rFonts w:hint="eastAsia" w:ascii="微软雅黑" w:hAnsi="微软雅黑" w:eastAsia="微软雅黑"/>
                <w:b w:val="0"/>
                <w:bCs/>
                <w:szCs w:val="21"/>
                <w:lang w:val="en-US" w:eastAsia="zh-CN"/>
              </w:rPr>
            </w:rPrChange>
          </w:rPr>
          <w:t>为</w:t>
        </w:r>
      </w:ins>
      <w:ins w:id="157" w:author="KWAN" w:date="2018-11-23T13:47:45Z">
        <w:r>
          <w:rPr>
            <w:rFonts w:hint="eastAsia" w:ascii="微软雅黑" w:hAnsi="微软雅黑" w:eastAsia="微软雅黑"/>
            <w:b w:val="0"/>
            <w:bCs/>
            <w:szCs w:val="21"/>
            <w:highlight w:val="yellow"/>
            <w:lang w:val="en-US" w:eastAsia="zh-CN"/>
            <w:rPrChange w:id="158" w:author="KWAN" w:date="2018-11-23T13:47:52Z">
              <w:rPr>
                <w:rFonts w:hint="eastAsia" w:ascii="微软雅黑" w:hAnsi="微软雅黑" w:eastAsia="微软雅黑"/>
                <w:b w:val="0"/>
                <w:bCs/>
                <w:szCs w:val="21"/>
                <w:lang w:val="en-US" w:eastAsia="zh-CN"/>
              </w:rPr>
            </w:rPrChange>
          </w:rPr>
          <w:t>每期</w:t>
        </w:r>
      </w:ins>
      <w:ins w:id="159" w:author="KWAN" w:date="2018-11-23T13:47:48Z">
        <w:r>
          <w:rPr>
            <w:rFonts w:hint="eastAsia" w:ascii="微软雅黑" w:hAnsi="微软雅黑" w:eastAsia="微软雅黑"/>
            <w:b w:val="0"/>
            <w:bCs/>
            <w:szCs w:val="21"/>
            <w:highlight w:val="yellow"/>
            <w:lang w:val="en-US" w:eastAsia="zh-CN"/>
            <w:rPrChange w:id="160" w:author="KWAN" w:date="2018-11-23T13:47:52Z">
              <w:rPr>
                <w:rFonts w:hint="eastAsia" w:ascii="微软雅黑" w:hAnsi="微软雅黑" w:eastAsia="微软雅黑"/>
                <w:b w:val="0"/>
                <w:bCs/>
                <w:szCs w:val="21"/>
                <w:lang w:val="en-US" w:eastAsia="zh-CN"/>
              </w:rPr>
            </w:rPrChange>
          </w:rPr>
          <w:t>代扣日</w:t>
        </w:r>
      </w:ins>
      <w:r>
        <w:rPr>
          <w:rFonts w:hint="eastAsia" w:ascii="微软雅黑" w:hAnsi="微软雅黑" w:eastAsia="微软雅黑"/>
          <w:b w:val="0"/>
          <w:bCs/>
          <w:szCs w:val="21"/>
          <w:lang w:val="en-US" w:eastAsia="zh-CN"/>
        </w:rPr>
        <w:t>）</w:t>
      </w:r>
    </w:p>
    <w:p>
      <w:pPr>
        <w:pStyle w:val="10"/>
        <w:widowControl w:val="0"/>
        <w:numPr>
          <w:ilvl w:val="0"/>
          <w:numId w:val="16"/>
        </w:numPr>
        <w:ind w:left="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底部文案：${day}天后执行第${number}期转入，day=下一期转入时间-当前日期，number=下一期期数；</w:t>
      </w:r>
    </w:p>
    <w:p>
      <w:pPr>
        <w:pStyle w:val="10"/>
        <w:widowControl w:val="0"/>
        <w:numPr>
          <w:ilvl w:val="-1"/>
          <w:numId w:val="0"/>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注：</w:t>
      </w:r>
    </w:p>
    <w:p>
      <w:pPr>
        <w:pStyle w:val="10"/>
        <w:widowControl w:val="0"/>
        <w:numPr>
          <w:ilvl w:val="0"/>
          <w:numId w:val="20"/>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当当天即为最近一期的转入时间，即day=0时，提示“今天执行第${number}期转入”；</w:t>
      </w:r>
    </w:p>
    <w:p>
      <w:pPr>
        <w:pStyle w:val="10"/>
        <w:widowControl w:val="0"/>
        <w:numPr>
          <w:ilvl w:val="0"/>
          <w:numId w:val="20"/>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当天为第x期的扣款日时，如果当天已转入成功，则下一期=x+1，如果当天未转入，则下一期=x；</w:t>
      </w:r>
    </w:p>
    <w:p>
      <w:pPr>
        <w:pStyle w:val="10"/>
        <w:widowControl w:val="0"/>
        <w:numPr>
          <w:ilvl w:val="0"/>
          <w:numId w:val="20"/>
        </w:numPr>
        <w:ind w:left="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当该梦想计划完成最后一次转入（无论转入成功或者失败）后，提示“梦想周期已完成”；</w:t>
      </w:r>
    </w:p>
    <w:p>
      <w:pPr>
        <w:pStyle w:val="10"/>
        <w:widowControl w:val="0"/>
        <w:numPr>
          <w:ilvl w:val="0"/>
          <w:numId w:val="16"/>
        </w:numPr>
        <w:ind w:left="0" w:leftChars="0" w:firstLine="0" w:firstLineChars="0"/>
        <w:jc w:val="both"/>
        <w:rPr>
          <w:rFonts w:hint="eastAsia" w:ascii="微软雅黑" w:hAnsi="微软雅黑" w:eastAsia="微软雅黑"/>
          <w:b w:val="0"/>
          <w:bCs/>
          <w:sz w:val="21"/>
          <w:szCs w:val="21"/>
          <w:lang w:val="en-US" w:eastAsia="zh-CN"/>
        </w:rPr>
      </w:pPr>
      <w:r>
        <w:rPr>
          <w:rFonts w:hint="eastAsia" w:ascii="微软雅黑" w:hAnsi="微软雅黑" w:eastAsia="微软雅黑"/>
          <w:b w:val="0"/>
          <w:bCs/>
          <w:szCs w:val="21"/>
          <w:lang w:val="en-US" w:eastAsia="zh-CN"/>
        </w:rPr>
        <w:t>特殊说明：该页面接口请求失败时，仅保留页面样式和默认背景图，不加载文案，提供toast提示</w:t>
      </w:r>
      <w:r>
        <w:rPr>
          <w:rFonts w:hint="eastAsia" w:ascii="微软雅黑" w:hAnsi="微软雅黑" w:eastAsia="微软雅黑" w:cs="微软雅黑"/>
          <w:b w:val="0"/>
          <w:bCs/>
          <w:sz w:val="21"/>
          <w:szCs w:val="21"/>
          <w:lang w:val="en-US" w:eastAsia="zh-CN"/>
        </w:rPr>
        <w:t>“</w:t>
      </w:r>
      <w:r>
        <w:rPr>
          <w:rFonts w:hint="eastAsia" w:ascii="微软雅黑" w:hAnsi="微软雅黑" w:eastAsia="微软雅黑" w:cs="微软雅黑"/>
          <w:sz w:val="21"/>
          <w:szCs w:val="21"/>
        </w:rPr>
        <w:t>网络异常，请稍后再试</w:t>
      </w:r>
      <w:r>
        <w:rPr>
          <w:rFonts w:hint="eastAsia" w:ascii="微软雅黑" w:hAnsi="微软雅黑" w:eastAsia="微软雅黑" w:cs="微软雅黑"/>
          <w:b w:val="0"/>
          <w:bCs/>
          <w:sz w:val="21"/>
          <w:szCs w:val="21"/>
          <w:lang w:val="en-US" w:eastAsia="zh-CN"/>
        </w:rPr>
        <w:t>”；</w:t>
      </w:r>
    </w:p>
    <w:p>
      <w:pPr>
        <w:pStyle w:val="10"/>
        <w:widowControl w:val="0"/>
        <w:numPr>
          <w:ilvl w:val="0"/>
          <w:numId w:val="16"/>
        </w:numPr>
        <w:ind w:left="0" w:leftChars="0" w:firstLine="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 xml:space="preserve">【退出梦想】按钮： </w:t>
      </w:r>
    </w:p>
    <w:p>
      <w:pPr>
        <w:pStyle w:val="10"/>
        <w:widowControl w:val="0"/>
        <w:numPr>
          <w:ilvl w:val="-1"/>
          <w:numId w:val="0"/>
        </w:numPr>
        <w:ind w:left="0" w:leftChars="0" w:firstLine="42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点击跳转至薪梦想管理页</w:t>
      </w:r>
    </w:p>
    <w:p>
      <w:pPr>
        <w:pStyle w:val="10"/>
        <w:widowControl w:val="0"/>
        <w:numPr>
          <w:ilvl w:val="0"/>
          <w:numId w:val="0"/>
        </w:numPr>
        <w:ind w:leftChars="0"/>
        <w:jc w:val="center"/>
      </w:pPr>
      <w:r>
        <w:drawing>
          <wp:inline distT="0" distB="0" distL="114300" distR="114300">
            <wp:extent cx="2287905" cy="3959860"/>
            <wp:effectExtent l="0" t="0" r="17145" b="254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2"/>
                    <a:stretch>
                      <a:fillRect/>
                    </a:stretch>
                  </pic:blipFill>
                  <pic:spPr>
                    <a:xfrm>
                      <a:off x="0" y="0"/>
                      <a:ext cx="2287905" cy="3959860"/>
                    </a:xfrm>
                    <a:prstGeom prst="rect">
                      <a:avLst/>
                    </a:prstGeom>
                    <a:noFill/>
                    <a:ln w="9525">
                      <a:noFill/>
                    </a:ln>
                  </pic:spPr>
                </pic:pic>
              </a:graphicData>
            </a:graphic>
          </wp:inline>
        </w:drawing>
      </w:r>
    </w:p>
    <w:p>
      <w:pPr>
        <w:pStyle w:val="10"/>
        <w:widowControl w:val="0"/>
        <w:numPr>
          <w:ilvl w:val="0"/>
          <w:numId w:val="0"/>
        </w:numPr>
        <w:ind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页面展示原因调查、验证码及【确认退出】按钮，如下：</w:t>
      </w:r>
    </w:p>
    <w:p>
      <w:pPr>
        <w:pStyle w:val="10"/>
        <w:widowControl w:val="0"/>
        <w:numPr>
          <w:ilvl w:val="0"/>
          <w:numId w:val="21"/>
        </w:numPr>
        <w:ind w:left="84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退出原因文案如下：</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退出梦想的原因是什么呢？</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跟预期梦想有所变化</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单月金额较高，无法坚持定存</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其它原因</w:t>
      </w:r>
    </w:p>
    <w:p>
      <w:pPr>
        <w:pStyle w:val="10"/>
        <w:widowControl w:val="0"/>
        <w:numPr>
          <w:ilvl w:val="0"/>
          <w:numId w:val="0"/>
        </w:numPr>
        <w:ind w:left="84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原因为单选，选择“其它原因”后可在文本框编辑，限50字，非必填；</w:t>
      </w:r>
    </w:p>
    <w:p>
      <w:pPr>
        <w:pStyle w:val="10"/>
        <w:widowControl w:val="0"/>
        <w:numPr>
          <w:ilvl w:val="0"/>
          <w:numId w:val="21"/>
        </w:numPr>
        <w:ind w:left="84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验证码，默认不可点击，选择终止原因后点击可以获取验证码：</w:t>
      </w:r>
    </w:p>
    <w:p>
      <w:pPr>
        <w:pStyle w:val="10"/>
        <w:widowControl w:val="0"/>
        <w:numPr>
          <w:ilvl w:val="0"/>
          <w:numId w:val="22"/>
        </w:numPr>
        <w:ind w:left="1680" w:leftChars="0" w:hanging="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文本框提示“请输入短信验证码”；</w:t>
      </w:r>
    </w:p>
    <w:p>
      <w:pPr>
        <w:pStyle w:val="10"/>
        <w:widowControl w:val="0"/>
        <w:numPr>
          <w:ilvl w:val="0"/>
          <w:numId w:val="22"/>
        </w:numPr>
        <w:ind w:left="1680" w:leftChars="0" w:hanging="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点击【获取验证码】后系统发送验证码，显示60s倒计时，倒计时结束后可再次获取，验证码60s有效；</w:t>
      </w:r>
    </w:p>
    <w:p>
      <w:pPr>
        <w:pStyle w:val="10"/>
        <w:widowControl w:val="0"/>
        <w:numPr>
          <w:ilvl w:val="0"/>
          <w:numId w:val="22"/>
        </w:numPr>
        <w:ind w:left="1680" w:leftChars="0" w:hanging="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验证码限6位0~9的纯数字；</w:t>
      </w:r>
    </w:p>
    <w:p>
      <w:pPr>
        <w:pStyle w:val="10"/>
        <w:widowControl w:val="0"/>
        <w:numPr>
          <w:ilvl w:val="0"/>
          <w:numId w:val="21"/>
        </w:numPr>
        <w:ind w:left="84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【确认退出】按钮：默认不可点击，输入验证码后可点击【确认退出】：</w:t>
      </w:r>
    </w:p>
    <w:p>
      <w:pPr>
        <w:pStyle w:val="10"/>
        <w:widowControl w:val="0"/>
        <w:numPr>
          <w:ilvl w:val="0"/>
          <w:numId w:val="23"/>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未获取验证码：用户没有点击获取验证码，toast提示“请先获取验证码”；</w:t>
      </w:r>
    </w:p>
    <w:p>
      <w:pPr>
        <w:pStyle w:val="10"/>
        <w:widowControl w:val="0"/>
        <w:numPr>
          <w:ilvl w:val="0"/>
          <w:numId w:val="23"/>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验证码错误：用户输入的验证码有误，toast提示“验证码错误，请重新输入”；</w:t>
      </w:r>
    </w:p>
    <w:p>
      <w:pPr>
        <w:pStyle w:val="10"/>
        <w:widowControl w:val="0"/>
        <w:numPr>
          <w:ilvl w:val="0"/>
          <w:numId w:val="23"/>
        </w:numPr>
        <w:ind w:left="1685" w:leftChars="0" w:hanging="425"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验证码失效：用户输入的验证码已失效，toast提示“验证码已失效，请重新获取”；</w:t>
      </w:r>
    </w:p>
    <w:p>
      <w:pPr>
        <w:pStyle w:val="10"/>
        <w:widowControl w:val="0"/>
        <w:numPr>
          <w:ilvl w:val="0"/>
          <w:numId w:val="0"/>
        </w:numPr>
        <w:ind w:left="84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验证码校验通过后弹框提示：</w:t>
      </w:r>
    </w:p>
    <w:p>
      <w:pPr>
        <w:pStyle w:val="10"/>
        <w:widowControl w:val="0"/>
        <w:numPr>
          <w:ilvl w:val="0"/>
          <w:numId w:val="0"/>
        </w:numPr>
        <w:jc w:val="center"/>
        <w:rPr>
          <w:rFonts w:hint="eastAsia" w:ascii="微软雅黑" w:hAnsi="微软雅黑" w:eastAsia="微软雅黑"/>
          <w:b w:val="0"/>
          <w:bCs/>
          <w:color w:val="4F81BD" w:themeColor="accent1"/>
          <w:szCs w:val="21"/>
          <w:lang w:val="en-US" w:eastAsia="zh-CN"/>
          <w14:textFill>
            <w14:solidFill>
              <w14:schemeClr w14:val="accent1"/>
            </w14:solidFill>
          </w14:textFill>
        </w:rPr>
      </w:pPr>
      <w:r>
        <w:drawing>
          <wp:inline distT="0" distB="0" distL="114300" distR="114300">
            <wp:extent cx="2381250" cy="1314450"/>
            <wp:effectExtent l="0" t="0" r="0" b="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3"/>
                    <a:stretch>
                      <a:fillRect/>
                    </a:stretch>
                  </pic:blipFill>
                  <pic:spPr>
                    <a:xfrm>
                      <a:off x="0" y="0"/>
                      <a:ext cx="2381250" cy="1314450"/>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“确定要退出薪梦想计划吗？</w:t>
      </w:r>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你已经为这个梦想坚持了${day}天，放弃梦想的话将收取提前退出费：加入本金×10%”，【取消】/【确认】</w:t>
      </w:r>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点击【取消】关闭弹框；</w:t>
      </w:r>
    </w:p>
    <w:p>
      <w:pPr>
        <w:pStyle w:val="10"/>
        <w:widowControl w:val="0"/>
        <w:numPr>
          <w:ilvl w:val="0"/>
          <w:numId w:val="0"/>
        </w:numPr>
        <w:ind w:left="420" w:leftChars="0" w:firstLine="420" w:firstLineChars="0"/>
        <w:jc w:val="both"/>
        <w:rPr>
          <w:ins w:id="161" w:author="KWAN" w:date="2018-11-26T11:34:46Z"/>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点击【确认】退出梦想计划；</w:t>
      </w:r>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ins w:id="162" w:author="KWAN" w:date="2018-11-26T11:34:47Z">
        <w:r>
          <w:rPr>
            <w:rFonts w:hint="eastAsia" w:ascii="微软雅黑" w:hAnsi="微软雅黑" w:eastAsia="微软雅黑"/>
            <w:b w:val="0"/>
            <w:bCs/>
            <w:color w:val="auto"/>
            <w:szCs w:val="21"/>
            <w:lang w:val="en-US" w:eastAsia="zh-CN"/>
          </w:rPr>
          <w:t>提前</w:t>
        </w:r>
      </w:ins>
      <w:ins w:id="163" w:author="KWAN" w:date="2018-11-26T11:34:49Z">
        <w:r>
          <w:rPr>
            <w:rFonts w:hint="eastAsia" w:ascii="微软雅黑" w:hAnsi="微软雅黑" w:eastAsia="微软雅黑"/>
            <w:b w:val="0"/>
            <w:bCs/>
            <w:color w:val="auto"/>
            <w:szCs w:val="21"/>
            <w:lang w:val="en-US" w:eastAsia="zh-CN"/>
          </w:rPr>
          <w:t>退出</w:t>
        </w:r>
      </w:ins>
      <w:ins w:id="164" w:author="KWAN" w:date="2018-11-26T11:34:52Z">
        <w:r>
          <w:rPr>
            <w:rFonts w:hint="eastAsia" w:ascii="微软雅黑" w:hAnsi="微软雅黑" w:eastAsia="微软雅黑"/>
            <w:b w:val="0"/>
            <w:bCs/>
            <w:color w:val="auto"/>
            <w:szCs w:val="21"/>
            <w:lang w:val="en-US" w:eastAsia="zh-CN"/>
          </w:rPr>
          <w:t>后</w:t>
        </w:r>
      </w:ins>
      <w:ins w:id="165" w:author="KWAN" w:date="2018-11-26T11:34:53Z">
        <w:r>
          <w:rPr>
            <w:rFonts w:hint="eastAsia" w:ascii="微软雅黑" w:hAnsi="微软雅黑" w:eastAsia="微软雅黑"/>
            <w:b w:val="0"/>
            <w:bCs/>
            <w:color w:val="auto"/>
            <w:szCs w:val="21"/>
            <w:lang w:val="en-US" w:eastAsia="zh-CN"/>
          </w:rPr>
          <w:t>跳转至</w:t>
        </w:r>
      </w:ins>
      <w:ins w:id="166" w:author="KWAN" w:date="2018-11-26T11:34:54Z">
        <w:r>
          <w:rPr>
            <w:rFonts w:hint="eastAsia" w:ascii="微软雅黑" w:hAnsi="微软雅黑" w:eastAsia="微软雅黑"/>
            <w:b w:val="0"/>
            <w:bCs/>
            <w:color w:val="auto"/>
            <w:szCs w:val="21"/>
            <w:lang w:val="en-US" w:eastAsia="zh-CN"/>
          </w:rPr>
          <w:t>薪</w:t>
        </w:r>
      </w:ins>
      <w:ins w:id="167" w:author="KWAN" w:date="2018-11-26T11:34:55Z">
        <w:r>
          <w:rPr>
            <w:rFonts w:hint="eastAsia" w:ascii="微软雅黑" w:hAnsi="微软雅黑" w:eastAsia="微软雅黑"/>
            <w:b w:val="0"/>
            <w:bCs/>
            <w:color w:val="auto"/>
            <w:szCs w:val="21"/>
            <w:lang w:val="en-US" w:eastAsia="zh-CN"/>
          </w:rPr>
          <w:t>梦想首页</w:t>
        </w:r>
      </w:ins>
      <w:ins w:id="168" w:author="KWAN" w:date="2018-11-26T11:34:56Z">
        <w:r>
          <w:rPr>
            <w:rFonts w:hint="eastAsia" w:ascii="微软雅黑" w:hAnsi="微软雅黑" w:eastAsia="微软雅黑"/>
            <w:b w:val="0"/>
            <w:bCs/>
            <w:color w:val="auto"/>
            <w:szCs w:val="21"/>
            <w:lang w:val="en-US" w:eastAsia="zh-CN"/>
          </w:rPr>
          <w:t>；</w:t>
        </w:r>
      </w:ins>
    </w:p>
    <w:p>
      <w:pPr>
        <w:pStyle w:val="10"/>
        <w:widowControl w:val="0"/>
        <w:numPr>
          <w:ilvl w:val="-1"/>
          <w:numId w:val="0"/>
        </w:numPr>
        <w:ind w:left="420" w:leftChars="0" w:firstLine="420" w:firstLineChars="0"/>
        <w:jc w:val="both"/>
        <w:rPr>
          <w:ins w:id="169" w:author="KWAN" w:date="2018-11-23T13:41:53Z"/>
          <w:rFonts w:hint="eastAsia" w:ascii="微软雅黑" w:hAnsi="微软雅黑" w:eastAsia="微软雅黑"/>
          <w:b w:val="0"/>
          <w:bCs/>
          <w:color w:val="auto"/>
          <w:szCs w:val="21"/>
          <w:lang w:val="en-US" w:eastAsia="zh-CN"/>
        </w:rPr>
      </w:pPr>
      <w:r>
        <w:rPr>
          <w:rFonts w:hint="eastAsia" w:ascii="微软雅黑" w:hAnsi="微软雅黑" w:eastAsia="微软雅黑"/>
          <w:b w:val="0"/>
          <w:bCs/>
          <w:color w:val="auto"/>
          <w:szCs w:val="21"/>
          <w:lang w:val="en-US" w:eastAsia="zh-CN"/>
        </w:rPr>
        <w:t>注：</w:t>
      </w:r>
      <w:ins w:id="170" w:author="KWAN" w:date="2018-11-23T13:41:56Z">
        <w:r>
          <w:rPr>
            <w:rFonts w:hint="eastAsia" w:ascii="微软雅黑" w:hAnsi="微软雅黑" w:eastAsia="微软雅黑"/>
            <w:b w:val="0"/>
            <w:bCs/>
            <w:color w:val="auto"/>
            <w:szCs w:val="21"/>
            <w:lang w:val="en-US" w:eastAsia="zh-CN"/>
          </w:rPr>
          <w:t>1、</w:t>
        </w:r>
      </w:ins>
      <w:r>
        <w:rPr>
          <w:rFonts w:hint="eastAsia" w:ascii="微软雅黑" w:hAnsi="微软雅黑" w:eastAsia="微软雅黑"/>
          <w:b w:val="0"/>
          <w:bCs/>
          <w:color w:val="auto"/>
          <w:szCs w:val="21"/>
          <w:lang w:val="en-US" w:eastAsia="zh-CN"/>
        </w:rPr>
        <w:t>扣款日当天点击【确认】后，退出失败且toast提示“扣款日当天不支持提前退出”；</w:t>
      </w:r>
    </w:p>
    <w:p>
      <w:pPr>
        <w:pStyle w:val="10"/>
        <w:widowControl w:val="0"/>
        <w:numPr>
          <w:ilvl w:val="-1"/>
          <w:numId w:val="0"/>
        </w:numPr>
        <w:ind w:left="420" w:leftChars="0" w:firstLine="840" w:firstLineChars="400"/>
        <w:jc w:val="both"/>
        <w:rPr>
          <w:rFonts w:hint="eastAsia" w:ascii="微软雅黑" w:hAnsi="微软雅黑" w:eastAsia="微软雅黑"/>
          <w:b w:val="0"/>
          <w:bCs/>
          <w:color w:val="auto"/>
          <w:szCs w:val="21"/>
          <w:highlight w:val="yellow"/>
          <w:lang w:val="en-US" w:eastAsia="zh-CN"/>
          <w:rPrChange w:id="171" w:author="KWAN" w:date="2018-11-23T13:44:37Z">
            <w:rPr>
              <w:rFonts w:hint="eastAsia" w:ascii="微软雅黑" w:hAnsi="微软雅黑" w:eastAsia="微软雅黑"/>
              <w:b w:val="0"/>
              <w:bCs/>
              <w:color w:val="auto"/>
              <w:szCs w:val="21"/>
              <w:lang w:val="en-US" w:eastAsia="zh-CN"/>
            </w:rPr>
          </w:rPrChange>
        </w:rPr>
      </w:pPr>
      <w:ins w:id="172" w:author="KWAN" w:date="2018-11-23T13:41:57Z">
        <w:r>
          <w:rPr>
            <w:rFonts w:hint="eastAsia" w:ascii="微软雅黑" w:hAnsi="微软雅黑" w:eastAsia="微软雅黑"/>
            <w:b w:val="0"/>
            <w:bCs/>
            <w:color w:val="auto"/>
            <w:szCs w:val="21"/>
            <w:highlight w:val="yellow"/>
            <w:lang w:val="en-US" w:eastAsia="zh-CN"/>
            <w:rPrChange w:id="173" w:author="KWAN" w:date="2018-11-23T13:44:37Z">
              <w:rPr>
                <w:rFonts w:hint="eastAsia" w:ascii="微软雅黑" w:hAnsi="微软雅黑" w:eastAsia="微软雅黑"/>
                <w:b w:val="0"/>
                <w:bCs/>
                <w:color w:val="auto"/>
                <w:szCs w:val="21"/>
                <w:lang w:val="en-US" w:eastAsia="zh-CN"/>
              </w:rPr>
            </w:rPrChange>
          </w:rPr>
          <w:t>2</w:t>
        </w:r>
      </w:ins>
      <w:ins w:id="174" w:author="KWAN" w:date="2018-11-23T13:41:58Z">
        <w:r>
          <w:rPr>
            <w:rFonts w:hint="eastAsia" w:ascii="微软雅黑" w:hAnsi="微软雅黑" w:eastAsia="微软雅黑"/>
            <w:b w:val="0"/>
            <w:bCs/>
            <w:color w:val="auto"/>
            <w:szCs w:val="21"/>
            <w:highlight w:val="yellow"/>
            <w:lang w:val="en-US" w:eastAsia="zh-CN"/>
            <w:rPrChange w:id="175" w:author="KWAN" w:date="2018-11-23T13:44:37Z">
              <w:rPr>
                <w:rFonts w:hint="eastAsia" w:ascii="微软雅黑" w:hAnsi="微软雅黑" w:eastAsia="微软雅黑"/>
                <w:b w:val="0"/>
                <w:bCs/>
                <w:color w:val="auto"/>
                <w:szCs w:val="21"/>
                <w:lang w:val="en-US" w:eastAsia="zh-CN"/>
              </w:rPr>
            </w:rPrChange>
          </w:rPr>
          <w:t>、</w:t>
        </w:r>
      </w:ins>
      <w:ins w:id="176" w:author="KWAN" w:date="2018-11-23T13:42:54Z">
        <w:r>
          <w:rPr>
            <w:rFonts w:hint="eastAsia" w:ascii="微软雅黑" w:hAnsi="微软雅黑" w:eastAsia="微软雅黑"/>
            <w:b w:val="0"/>
            <w:bCs/>
            <w:color w:val="auto"/>
            <w:szCs w:val="21"/>
            <w:highlight w:val="yellow"/>
            <w:lang w:val="en-US" w:eastAsia="zh-CN"/>
            <w:rPrChange w:id="177" w:author="KWAN" w:date="2018-11-23T13:44:37Z">
              <w:rPr>
                <w:rFonts w:hint="eastAsia" w:ascii="微软雅黑" w:hAnsi="微软雅黑" w:eastAsia="微软雅黑"/>
                <w:b w:val="0"/>
                <w:bCs/>
                <w:color w:val="auto"/>
                <w:szCs w:val="21"/>
                <w:lang w:val="en-US" w:eastAsia="zh-CN"/>
              </w:rPr>
            </w:rPrChange>
          </w:rPr>
          <w:t>薪梦想</w:t>
        </w:r>
      </w:ins>
      <w:ins w:id="178" w:author="KWAN" w:date="2018-11-23T13:42:55Z">
        <w:r>
          <w:rPr>
            <w:rFonts w:hint="eastAsia" w:ascii="微软雅黑" w:hAnsi="微软雅黑" w:eastAsia="微软雅黑"/>
            <w:b w:val="0"/>
            <w:bCs/>
            <w:color w:val="auto"/>
            <w:szCs w:val="21"/>
            <w:highlight w:val="yellow"/>
            <w:lang w:val="en-US" w:eastAsia="zh-CN"/>
            <w:rPrChange w:id="179" w:author="KWAN" w:date="2018-11-23T13:44:37Z">
              <w:rPr>
                <w:rFonts w:hint="eastAsia" w:ascii="微软雅黑" w:hAnsi="微软雅黑" w:eastAsia="微软雅黑"/>
                <w:b w:val="0"/>
                <w:bCs/>
                <w:color w:val="auto"/>
                <w:szCs w:val="21"/>
                <w:lang w:val="en-US" w:eastAsia="zh-CN"/>
              </w:rPr>
            </w:rPrChange>
          </w:rPr>
          <w:t>当日</w:t>
        </w:r>
      </w:ins>
      <w:ins w:id="180" w:author="KWAN" w:date="2018-11-23T13:42:56Z">
        <w:r>
          <w:rPr>
            <w:rFonts w:hint="eastAsia" w:ascii="微软雅黑" w:hAnsi="微软雅黑" w:eastAsia="微软雅黑"/>
            <w:b w:val="0"/>
            <w:bCs/>
            <w:color w:val="auto"/>
            <w:szCs w:val="21"/>
            <w:highlight w:val="yellow"/>
            <w:lang w:val="en-US" w:eastAsia="zh-CN"/>
            <w:rPrChange w:id="181" w:author="KWAN" w:date="2018-11-23T13:44:37Z">
              <w:rPr>
                <w:rFonts w:hint="eastAsia" w:ascii="微软雅黑" w:hAnsi="微软雅黑" w:eastAsia="微软雅黑"/>
                <w:b w:val="0"/>
                <w:bCs/>
                <w:color w:val="auto"/>
                <w:szCs w:val="21"/>
                <w:lang w:val="en-US" w:eastAsia="zh-CN"/>
              </w:rPr>
            </w:rPrChange>
          </w:rPr>
          <w:t>加入的</w:t>
        </w:r>
      </w:ins>
      <w:ins w:id="182" w:author="KWAN" w:date="2018-11-23T13:43:07Z">
        <w:r>
          <w:rPr>
            <w:rFonts w:hint="eastAsia" w:ascii="微软雅黑" w:hAnsi="微软雅黑" w:eastAsia="微软雅黑"/>
            <w:b w:val="0"/>
            <w:bCs/>
            <w:color w:val="auto"/>
            <w:szCs w:val="21"/>
            <w:highlight w:val="yellow"/>
            <w:lang w:val="en-US" w:eastAsia="zh-CN"/>
            <w:rPrChange w:id="183" w:author="KWAN" w:date="2018-11-23T13:44:37Z">
              <w:rPr>
                <w:rFonts w:hint="eastAsia" w:ascii="微软雅黑" w:hAnsi="微软雅黑" w:eastAsia="微软雅黑"/>
                <w:b w:val="0"/>
                <w:bCs/>
                <w:color w:val="auto"/>
                <w:szCs w:val="21"/>
                <w:lang w:val="en-US" w:eastAsia="zh-CN"/>
              </w:rPr>
            </w:rPrChange>
          </w:rPr>
          <w:t>金额</w:t>
        </w:r>
      </w:ins>
      <w:ins w:id="184" w:author="KWAN" w:date="2018-11-23T13:43:22Z">
        <w:r>
          <w:rPr>
            <w:rFonts w:hint="eastAsia" w:ascii="微软雅黑" w:hAnsi="微软雅黑" w:eastAsia="微软雅黑"/>
            <w:b w:val="0"/>
            <w:bCs/>
            <w:color w:val="auto"/>
            <w:szCs w:val="21"/>
            <w:highlight w:val="yellow"/>
            <w:lang w:val="en-US" w:eastAsia="zh-CN"/>
            <w:rPrChange w:id="185" w:author="KWAN" w:date="2018-11-23T13:44:37Z">
              <w:rPr>
                <w:rFonts w:hint="eastAsia" w:ascii="微软雅黑" w:hAnsi="微软雅黑" w:eastAsia="微软雅黑"/>
                <w:b w:val="0"/>
                <w:bCs/>
                <w:color w:val="auto"/>
                <w:szCs w:val="21"/>
                <w:lang w:val="en-US" w:eastAsia="zh-CN"/>
              </w:rPr>
            </w:rPrChange>
          </w:rPr>
          <w:t>未</w:t>
        </w:r>
      </w:ins>
      <w:ins w:id="186" w:author="KWAN" w:date="2018-11-23T13:43:23Z">
        <w:r>
          <w:rPr>
            <w:rFonts w:hint="eastAsia" w:ascii="微软雅黑" w:hAnsi="微软雅黑" w:eastAsia="微软雅黑"/>
            <w:b w:val="0"/>
            <w:bCs/>
            <w:color w:val="auto"/>
            <w:szCs w:val="21"/>
            <w:highlight w:val="yellow"/>
            <w:lang w:val="en-US" w:eastAsia="zh-CN"/>
            <w:rPrChange w:id="187" w:author="KWAN" w:date="2018-11-23T13:44:37Z">
              <w:rPr>
                <w:rFonts w:hint="eastAsia" w:ascii="微软雅黑" w:hAnsi="微软雅黑" w:eastAsia="微软雅黑"/>
                <w:b w:val="0"/>
                <w:bCs/>
                <w:color w:val="auto"/>
                <w:szCs w:val="21"/>
                <w:lang w:val="en-US" w:eastAsia="zh-CN"/>
              </w:rPr>
            </w:rPrChange>
          </w:rPr>
          <w:t>完成</w:t>
        </w:r>
      </w:ins>
      <w:ins w:id="188" w:author="KWAN" w:date="2018-11-23T13:43:26Z">
        <w:r>
          <w:rPr>
            <w:rFonts w:hint="eastAsia" w:ascii="微软雅黑" w:hAnsi="微软雅黑" w:eastAsia="微软雅黑"/>
            <w:b w:val="0"/>
            <w:bCs/>
            <w:color w:val="auto"/>
            <w:szCs w:val="21"/>
            <w:highlight w:val="yellow"/>
            <w:lang w:val="en-US" w:eastAsia="zh-CN"/>
            <w:rPrChange w:id="189" w:author="KWAN" w:date="2018-11-23T13:44:37Z">
              <w:rPr>
                <w:rFonts w:hint="eastAsia" w:ascii="微软雅黑" w:hAnsi="微软雅黑" w:eastAsia="微软雅黑"/>
                <w:b w:val="0"/>
                <w:bCs/>
                <w:color w:val="auto"/>
                <w:szCs w:val="21"/>
                <w:lang w:val="en-US" w:eastAsia="zh-CN"/>
              </w:rPr>
            </w:rPrChange>
          </w:rPr>
          <w:t>全部</w:t>
        </w:r>
      </w:ins>
      <w:ins w:id="190" w:author="KWAN" w:date="2018-11-23T13:43:27Z">
        <w:r>
          <w:rPr>
            <w:rFonts w:hint="eastAsia" w:ascii="微软雅黑" w:hAnsi="微软雅黑" w:eastAsia="微软雅黑"/>
            <w:b w:val="0"/>
            <w:bCs/>
            <w:color w:val="auto"/>
            <w:szCs w:val="21"/>
            <w:highlight w:val="yellow"/>
            <w:lang w:val="en-US" w:eastAsia="zh-CN"/>
            <w:rPrChange w:id="191" w:author="KWAN" w:date="2018-11-23T13:44:37Z">
              <w:rPr>
                <w:rFonts w:hint="eastAsia" w:ascii="微软雅黑" w:hAnsi="微软雅黑" w:eastAsia="微软雅黑"/>
                <w:b w:val="0"/>
                <w:bCs/>
                <w:color w:val="auto"/>
                <w:szCs w:val="21"/>
                <w:lang w:val="en-US" w:eastAsia="zh-CN"/>
              </w:rPr>
            </w:rPrChange>
          </w:rPr>
          <w:t>债权</w:t>
        </w:r>
      </w:ins>
      <w:ins w:id="192" w:author="KWAN" w:date="2018-11-23T13:43:28Z">
        <w:r>
          <w:rPr>
            <w:rFonts w:hint="eastAsia" w:ascii="微软雅黑" w:hAnsi="微软雅黑" w:eastAsia="微软雅黑"/>
            <w:b w:val="0"/>
            <w:bCs/>
            <w:color w:val="auto"/>
            <w:szCs w:val="21"/>
            <w:highlight w:val="yellow"/>
            <w:lang w:val="en-US" w:eastAsia="zh-CN"/>
            <w:rPrChange w:id="193" w:author="KWAN" w:date="2018-11-23T13:44:37Z">
              <w:rPr>
                <w:rFonts w:hint="eastAsia" w:ascii="微软雅黑" w:hAnsi="微软雅黑" w:eastAsia="微软雅黑"/>
                <w:b w:val="0"/>
                <w:bCs/>
                <w:color w:val="auto"/>
                <w:szCs w:val="21"/>
                <w:lang w:val="en-US" w:eastAsia="zh-CN"/>
              </w:rPr>
            </w:rPrChange>
          </w:rPr>
          <w:t>匹配时</w:t>
        </w:r>
      </w:ins>
      <w:ins w:id="194" w:author="KWAN" w:date="2018-11-23T13:43:29Z">
        <w:r>
          <w:rPr>
            <w:rFonts w:hint="eastAsia" w:ascii="微软雅黑" w:hAnsi="微软雅黑" w:eastAsia="微软雅黑"/>
            <w:b w:val="0"/>
            <w:bCs/>
            <w:color w:val="auto"/>
            <w:szCs w:val="21"/>
            <w:highlight w:val="yellow"/>
            <w:lang w:val="en-US" w:eastAsia="zh-CN"/>
            <w:rPrChange w:id="195" w:author="KWAN" w:date="2018-11-23T13:44:37Z">
              <w:rPr>
                <w:rFonts w:hint="eastAsia" w:ascii="微软雅黑" w:hAnsi="微软雅黑" w:eastAsia="微软雅黑"/>
                <w:b w:val="0"/>
                <w:bCs/>
                <w:color w:val="auto"/>
                <w:szCs w:val="21"/>
                <w:lang w:val="en-US" w:eastAsia="zh-CN"/>
              </w:rPr>
            </w:rPrChange>
          </w:rPr>
          <w:t>，</w:t>
        </w:r>
      </w:ins>
      <w:ins w:id="196" w:author="KWAN" w:date="2018-11-23T13:43:37Z">
        <w:r>
          <w:rPr>
            <w:rFonts w:hint="eastAsia" w:ascii="微软雅黑" w:hAnsi="微软雅黑" w:eastAsia="微软雅黑"/>
            <w:b w:val="0"/>
            <w:bCs/>
            <w:color w:val="auto"/>
            <w:szCs w:val="21"/>
            <w:highlight w:val="yellow"/>
            <w:lang w:val="en-US" w:eastAsia="zh-CN"/>
            <w:rPrChange w:id="197" w:author="KWAN" w:date="2018-11-23T13:44:37Z">
              <w:rPr>
                <w:rFonts w:hint="eastAsia" w:ascii="微软雅黑" w:hAnsi="微软雅黑" w:eastAsia="微软雅黑"/>
                <w:b w:val="0"/>
                <w:bCs/>
                <w:color w:val="auto"/>
                <w:szCs w:val="21"/>
                <w:lang w:val="en-US" w:eastAsia="zh-CN"/>
              </w:rPr>
            </w:rPrChange>
          </w:rPr>
          <w:t>点击</w:t>
        </w:r>
      </w:ins>
      <w:ins w:id="198" w:author="KWAN" w:date="2018-11-23T13:43:38Z">
        <w:r>
          <w:rPr>
            <w:rFonts w:hint="eastAsia" w:ascii="微软雅黑" w:hAnsi="微软雅黑" w:eastAsia="微软雅黑"/>
            <w:b w:val="0"/>
            <w:bCs/>
            <w:color w:val="auto"/>
            <w:szCs w:val="21"/>
            <w:highlight w:val="yellow"/>
            <w:lang w:val="en-US" w:eastAsia="zh-CN"/>
            <w:rPrChange w:id="199" w:author="KWAN" w:date="2018-11-23T13:44:37Z">
              <w:rPr>
                <w:rFonts w:hint="eastAsia" w:ascii="微软雅黑" w:hAnsi="微软雅黑" w:eastAsia="微软雅黑"/>
                <w:b w:val="0"/>
                <w:bCs/>
                <w:color w:val="auto"/>
                <w:szCs w:val="21"/>
                <w:lang w:val="en-US" w:eastAsia="zh-CN"/>
              </w:rPr>
            </w:rPrChange>
          </w:rPr>
          <w:t>【</w:t>
        </w:r>
      </w:ins>
      <w:ins w:id="200" w:author="KWAN" w:date="2018-11-23T13:43:39Z">
        <w:r>
          <w:rPr>
            <w:rFonts w:hint="eastAsia" w:ascii="微软雅黑" w:hAnsi="微软雅黑" w:eastAsia="微软雅黑"/>
            <w:b w:val="0"/>
            <w:bCs/>
            <w:color w:val="auto"/>
            <w:szCs w:val="21"/>
            <w:highlight w:val="yellow"/>
            <w:lang w:val="en-US" w:eastAsia="zh-CN"/>
            <w:rPrChange w:id="201" w:author="KWAN" w:date="2018-11-23T13:44:37Z">
              <w:rPr>
                <w:rFonts w:hint="eastAsia" w:ascii="微软雅黑" w:hAnsi="微软雅黑" w:eastAsia="微软雅黑"/>
                <w:b w:val="0"/>
                <w:bCs/>
                <w:color w:val="auto"/>
                <w:szCs w:val="21"/>
                <w:lang w:val="en-US" w:eastAsia="zh-CN"/>
              </w:rPr>
            </w:rPrChange>
          </w:rPr>
          <w:t>确认</w:t>
        </w:r>
      </w:ins>
      <w:ins w:id="202" w:author="KWAN" w:date="2018-11-23T13:43:38Z">
        <w:r>
          <w:rPr>
            <w:rFonts w:hint="eastAsia" w:ascii="微软雅黑" w:hAnsi="微软雅黑" w:eastAsia="微软雅黑"/>
            <w:b w:val="0"/>
            <w:bCs/>
            <w:color w:val="auto"/>
            <w:szCs w:val="21"/>
            <w:highlight w:val="yellow"/>
            <w:lang w:val="en-US" w:eastAsia="zh-CN"/>
            <w:rPrChange w:id="203" w:author="KWAN" w:date="2018-11-23T13:44:37Z">
              <w:rPr>
                <w:rFonts w:hint="eastAsia" w:ascii="微软雅黑" w:hAnsi="微软雅黑" w:eastAsia="微软雅黑"/>
                <w:b w:val="0"/>
                <w:bCs/>
                <w:color w:val="auto"/>
                <w:szCs w:val="21"/>
                <w:lang w:val="en-US" w:eastAsia="zh-CN"/>
              </w:rPr>
            </w:rPrChange>
          </w:rPr>
          <w:t>】</w:t>
        </w:r>
      </w:ins>
      <w:ins w:id="204" w:author="KWAN" w:date="2018-11-23T13:43:41Z">
        <w:r>
          <w:rPr>
            <w:rFonts w:hint="eastAsia" w:ascii="微软雅黑" w:hAnsi="微软雅黑" w:eastAsia="微软雅黑"/>
            <w:b w:val="0"/>
            <w:bCs/>
            <w:color w:val="auto"/>
            <w:szCs w:val="21"/>
            <w:highlight w:val="yellow"/>
            <w:lang w:val="en-US" w:eastAsia="zh-CN"/>
            <w:rPrChange w:id="205" w:author="KWAN" w:date="2018-11-23T13:44:37Z">
              <w:rPr>
                <w:rFonts w:hint="eastAsia" w:ascii="微软雅黑" w:hAnsi="微软雅黑" w:eastAsia="微软雅黑"/>
                <w:b w:val="0"/>
                <w:bCs/>
                <w:color w:val="auto"/>
                <w:szCs w:val="21"/>
                <w:lang w:val="en-US" w:eastAsia="zh-CN"/>
              </w:rPr>
            </w:rPrChange>
          </w:rPr>
          <w:t>按钮</w:t>
        </w:r>
      </w:ins>
      <w:ins w:id="206" w:author="KWAN" w:date="2018-11-23T13:44:02Z">
        <w:r>
          <w:rPr>
            <w:rFonts w:hint="eastAsia" w:ascii="微软雅黑" w:hAnsi="微软雅黑" w:eastAsia="微软雅黑"/>
            <w:b w:val="0"/>
            <w:bCs/>
            <w:color w:val="auto"/>
            <w:szCs w:val="21"/>
            <w:highlight w:val="yellow"/>
            <w:lang w:val="en-US" w:eastAsia="zh-CN"/>
            <w:rPrChange w:id="207" w:author="KWAN" w:date="2018-11-23T13:44:37Z">
              <w:rPr>
                <w:rFonts w:hint="eastAsia" w:ascii="微软雅黑" w:hAnsi="微软雅黑" w:eastAsia="微软雅黑"/>
                <w:b w:val="0"/>
                <w:bCs/>
                <w:color w:val="auto"/>
                <w:szCs w:val="21"/>
                <w:lang w:val="en-US" w:eastAsia="zh-CN"/>
              </w:rPr>
            </w:rPrChange>
          </w:rPr>
          <w:t>后</w:t>
        </w:r>
      </w:ins>
      <w:ins w:id="208" w:author="KWAN" w:date="2018-11-23T13:44:03Z">
        <w:r>
          <w:rPr>
            <w:rFonts w:hint="eastAsia" w:ascii="微软雅黑" w:hAnsi="微软雅黑" w:eastAsia="微软雅黑"/>
            <w:b w:val="0"/>
            <w:bCs/>
            <w:color w:val="auto"/>
            <w:szCs w:val="21"/>
            <w:highlight w:val="yellow"/>
            <w:lang w:val="en-US" w:eastAsia="zh-CN"/>
            <w:rPrChange w:id="209" w:author="KWAN" w:date="2018-11-23T13:44:37Z">
              <w:rPr>
                <w:rFonts w:hint="eastAsia" w:ascii="微软雅黑" w:hAnsi="微软雅黑" w:eastAsia="微软雅黑"/>
                <w:b w:val="0"/>
                <w:bCs/>
                <w:color w:val="auto"/>
                <w:szCs w:val="21"/>
                <w:lang w:val="en-US" w:eastAsia="zh-CN"/>
              </w:rPr>
            </w:rPrChange>
          </w:rPr>
          <w:t>，</w:t>
        </w:r>
      </w:ins>
      <w:ins w:id="210" w:author="KWAN" w:date="2018-11-23T13:44:04Z">
        <w:r>
          <w:rPr>
            <w:rFonts w:hint="eastAsia" w:ascii="微软雅黑" w:hAnsi="微软雅黑" w:eastAsia="微软雅黑"/>
            <w:b w:val="0"/>
            <w:bCs/>
            <w:color w:val="auto"/>
            <w:szCs w:val="21"/>
            <w:highlight w:val="yellow"/>
            <w:lang w:val="en-US" w:eastAsia="zh-CN"/>
            <w:rPrChange w:id="211" w:author="KWAN" w:date="2018-11-23T13:44:37Z">
              <w:rPr>
                <w:rFonts w:hint="eastAsia" w:ascii="微软雅黑" w:hAnsi="微软雅黑" w:eastAsia="微软雅黑"/>
                <w:b w:val="0"/>
                <w:bCs/>
                <w:color w:val="auto"/>
                <w:szCs w:val="21"/>
                <w:lang w:val="en-US" w:eastAsia="zh-CN"/>
              </w:rPr>
            </w:rPrChange>
          </w:rPr>
          <w:t>退出</w:t>
        </w:r>
      </w:ins>
      <w:ins w:id="212" w:author="KWAN" w:date="2018-11-23T13:44:05Z">
        <w:r>
          <w:rPr>
            <w:rFonts w:hint="eastAsia" w:ascii="微软雅黑" w:hAnsi="微软雅黑" w:eastAsia="微软雅黑"/>
            <w:b w:val="0"/>
            <w:bCs/>
            <w:color w:val="auto"/>
            <w:szCs w:val="21"/>
            <w:highlight w:val="yellow"/>
            <w:lang w:val="en-US" w:eastAsia="zh-CN"/>
            <w:rPrChange w:id="213" w:author="KWAN" w:date="2018-11-23T13:44:37Z">
              <w:rPr>
                <w:rFonts w:hint="eastAsia" w:ascii="微软雅黑" w:hAnsi="微软雅黑" w:eastAsia="微软雅黑"/>
                <w:b w:val="0"/>
                <w:bCs/>
                <w:color w:val="auto"/>
                <w:szCs w:val="21"/>
                <w:lang w:val="en-US" w:eastAsia="zh-CN"/>
              </w:rPr>
            </w:rPrChange>
          </w:rPr>
          <w:t>失败且</w:t>
        </w:r>
      </w:ins>
      <w:ins w:id="214" w:author="KWAN" w:date="2018-11-23T13:44:09Z">
        <w:r>
          <w:rPr>
            <w:rFonts w:hint="eastAsia" w:ascii="微软雅黑" w:hAnsi="微软雅黑" w:eastAsia="微软雅黑"/>
            <w:b w:val="0"/>
            <w:bCs/>
            <w:color w:val="auto"/>
            <w:szCs w:val="21"/>
            <w:highlight w:val="yellow"/>
            <w:lang w:val="en-US" w:eastAsia="zh-CN"/>
            <w:rPrChange w:id="215" w:author="KWAN" w:date="2018-11-23T13:44:37Z">
              <w:rPr>
                <w:rFonts w:hint="eastAsia" w:ascii="微软雅黑" w:hAnsi="微软雅黑" w:eastAsia="微软雅黑"/>
                <w:b w:val="0"/>
                <w:bCs/>
                <w:color w:val="auto"/>
                <w:szCs w:val="21"/>
                <w:lang w:val="en-US" w:eastAsia="zh-CN"/>
              </w:rPr>
            </w:rPrChange>
          </w:rPr>
          <w:t>toast</w:t>
        </w:r>
      </w:ins>
      <w:ins w:id="216" w:author="KWAN" w:date="2018-11-23T13:44:10Z">
        <w:r>
          <w:rPr>
            <w:rFonts w:hint="eastAsia" w:ascii="微软雅黑" w:hAnsi="微软雅黑" w:eastAsia="微软雅黑"/>
            <w:b w:val="0"/>
            <w:bCs/>
            <w:color w:val="auto"/>
            <w:szCs w:val="21"/>
            <w:highlight w:val="yellow"/>
            <w:lang w:val="en-US" w:eastAsia="zh-CN"/>
            <w:rPrChange w:id="217" w:author="KWAN" w:date="2018-11-23T13:44:37Z">
              <w:rPr>
                <w:rFonts w:hint="eastAsia" w:ascii="微软雅黑" w:hAnsi="微软雅黑" w:eastAsia="微软雅黑"/>
                <w:b w:val="0"/>
                <w:bCs/>
                <w:color w:val="auto"/>
                <w:szCs w:val="21"/>
                <w:lang w:val="en-US" w:eastAsia="zh-CN"/>
              </w:rPr>
            </w:rPrChange>
          </w:rPr>
          <w:t>提示</w:t>
        </w:r>
      </w:ins>
      <w:ins w:id="218" w:author="KWAN" w:date="2018-11-23T13:44:11Z">
        <w:r>
          <w:rPr>
            <w:rFonts w:hint="eastAsia" w:ascii="微软雅黑" w:hAnsi="微软雅黑" w:eastAsia="微软雅黑"/>
            <w:b w:val="0"/>
            <w:bCs/>
            <w:color w:val="auto"/>
            <w:szCs w:val="21"/>
            <w:highlight w:val="yellow"/>
            <w:lang w:val="en-US" w:eastAsia="zh-CN"/>
            <w:rPrChange w:id="219" w:author="KWAN" w:date="2018-11-23T13:44:37Z">
              <w:rPr>
                <w:rFonts w:hint="eastAsia" w:ascii="微软雅黑" w:hAnsi="微软雅黑" w:eastAsia="微软雅黑"/>
                <w:b w:val="0"/>
                <w:bCs/>
                <w:color w:val="auto"/>
                <w:szCs w:val="21"/>
                <w:lang w:val="en-US" w:eastAsia="zh-CN"/>
              </w:rPr>
            </w:rPrChange>
          </w:rPr>
          <w:t>“</w:t>
        </w:r>
      </w:ins>
      <w:ins w:id="220" w:author="KWAN" w:date="2018-11-23T13:44:11Z">
        <w:r>
          <w:rPr>
            <w:rFonts w:hint="eastAsia" w:ascii="微软雅黑" w:hAnsi="微软雅黑" w:eastAsia="微软雅黑" w:cs="微软雅黑"/>
            <w:sz w:val="21"/>
            <w:szCs w:val="21"/>
            <w:highlight w:val="yellow"/>
            <w:rPrChange w:id="221" w:author="KWAN" w:date="2018-11-23T13:44:37Z">
              <w:rPr>
                <w:rFonts w:hint="eastAsia" w:ascii="微软雅黑" w:hAnsi="微软雅黑" w:eastAsia="微软雅黑" w:cs="微软雅黑"/>
                <w:sz w:val="21"/>
                <w:szCs w:val="21"/>
              </w:rPr>
            </w:rPrChange>
          </w:rPr>
          <w:t>债权匹配中，请稍后重试</w:t>
        </w:r>
      </w:ins>
      <w:ins w:id="222" w:author="KWAN" w:date="2018-11-23T13:44:11Z">
        <w:r>
          <w:rPr>
            <w:rFonts w:hint="eastAsia" w:ascii="微软雅黑" w:hAnsi="微软雅黑" w:eastAsia="微软雅黑" w:cs="微软雅黑"/>
            <w:b w:val="0"/>
            <w:bCs/>
            <w:color w:val="auto"/>
            <w:sz w:val="21"/>
            <w:szCs w:val="21"/>
            <w:highlight w:val="yellow"/>
            <w:lang w:val="en-US" w:eastAsia="zh-CN"/>
            <w:rPrChange w:id="223" w:author="KWAN" w:date="2018-11-23T13:44:37Z">
              <w:rPr>
                <w:rFonts w:hint="eastAsia" w:ascii="微软雅黑" w:hAnsi="微软雅黑" w:eastAsia="微软雅黑" w:cs="微软雅黑"/>
                <w:b w:val="0"/>
                <w:bCs/>
                <w:color w:val="auto"/>
                <w:sz w:val="21"/>
                <w:szCs w:val="21"/>
                <w:lang w:val="en-US" w:eastAsia="zh-CN"/>
              </w:rPr>
            </w:rPrChange>
          </w:rPr>
          <w:t>”</w:t>
        </w:r>
      </w:ins>
      <w:ins w:id="224" w:author="KWAN" w:date="2018-11-23T13:44:12Z">
        <w:r>
          <w:rPr>
            <w:rFonts w:hint="eastAsia" w:ascii="微软雅黑" w:hAnsi="微软雅黑" w:eastAsia="微软雅黑"/>
            <w:b w:val="0"/>
            <w:bCs/>
            <w:color w:val="auto"/>
            <w:szCs w:val="21"/>
            <w:highlight w:val="yellow"/>
            <w:lang w:val="en-US" w:eastAsia="zh-CN"/>
            <w:rPrChange w:id="225" w:author="KWAN" w:date="2018-11-23T13:44:37Z">
              <w:rPr>
                <w:rFonts w:hint="eastAsia" w:ascii="微软雅黑" w:hAnsi="微软雅黑" w:eastAsia="微软雅黑"/>
                <w:b w:val="0"/>
                <w:bCs/>
                <w:color w:val="auto"/>
                <w:szCs w:val="21"/>
                <w:lang w:val="en-US" w:eastAsia="zh-CN"/>
              </w:rPr>
            </w:rPrChange>
          </w:rPr>
          <w:t>；</w:t>
        </w:r>
      </w:ins>
    </w:p>
    <w:p>
      <w:pPr>
        <w:pStyle w:val="10"/>
        <w:widowControl w:val="0"/>
        <w:numPr>
          <w:ilvl w:val="0"/>
          <w:numId w:val="0"/>
        </w:numPr>
        <w:ind w:left="420" w:leftChars="0" w:firstLine="420" w:firstLineChars="0"/>
        <w:jc w:val="both"/>
        <w:rPr>
          <w:rFonts w:hint="eastAsia" w:ascii="微软雅黑" w:hAnsi="微软雅黑" w:eastAsia="微软雅黑"/>
          <w:b w:val="0"/>
          <w:bCs/>
          <w:color w:val="auto"/>
          <w:szCs w:val="21"/>
          <w:lang w:val="en-US" w:eastAsia="zh-CN"/>
        </w:rPr>
      </w:pP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287905" cy="3959860"/>
            <wp:effectExtent l="0" t="0" r="17145" b="25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4"/>
                    <a:stretch>
                      <a:fillRect/>
                    </a:stretch>
                  </pic:blipFill>
                  <pic:spPr>
                    <a:xfrm>
                      <a:off x="0" y="0"/>
                      <a:ext cx="2287905" cy="3959860"/>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退出后跳转至该梦想的“薪梦想进度页”，展示该梦想计划全部期数的进度，退出日及之前的按原逻辑展示，退出日之后所有期的加入情况更为已退出，【退出计划】按钮隐藏，底部文案变更为“梦想计划已退出”；</w:t>
      </w:r>
    </w:p>
    <w:p>
      <w:pPr>
        <w:pStyle w:val="10"/>
        <w:widowControl w:val="0"/>
        <w:numPr>
          <w:ilvl w:val="0"/>
          <w:numId w:val="0"/>
        </w:numPr>
        <w:ind w:left="420" w:leftChars="0" w:firstLine="420" w:firstLineChars="0"/>
        <w:jc w:val="both"/>
        <w:rPr>
          <w:rFonts w:hint="eastAsia" w:ascii="微软雅黑" w:hAnsi="微软雅黑" w:eastAsia="微软雅黑"/>
          <w:b w:val="0"/>
          <w:bCs/>
          <w:szCs w:val="21"/>
          <w:highlight w:val="none"/>
          <w:lang w:val="en-US" w:eastAsia="zh-CN"/>
        </w:rPr>
      </w:pPr>
      <w:r>
        <w:rPr>
          <w:rFonts w:hint="eastAsia" w:ascii="微软雅黑" w:hAnsi="微软雅黑" w:eastAsia="微软雅黑"/>
          <w:b w:val="0"/>
          <w:bCs/>
          <w:szCs w:val="21"/>
          <w:highlight w:val="none"/>
          <w:lang w:val="en-US" w:eastAsia="zh-CN"/>
        </w:rPr>
        <w:t>特殊情况说明：当用户连续2期转入失败时，该梦想计划即在连续第2期转入失败的约定转入期当天23:59:59自动终止：</w:t>
      </w:r>
    </w:p>
    <w:p>
      <w:pPr>
        <w:pStyle w:val="10"/>
        <w:widowControl w:val="0"/>
        <w:numPr>
          <w:ilvl w:val="0"/>
          <w:numId w:val="2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进度条、文案和梦想概况按原逻辑展示；</w:t>
      </w:r>
    </w:p>
    <w:p>
      <w:pPr>
        <w:pStyle w:val="10"/>
        <w:widowControl w:val="0"/>
        <w:numPr>
          <w:ilvl w:val="0"/>
          <w:numId w:val="2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提示文案：显示为“连续2期未转入，梦想计划终止”；</w:t>
      </w:r>
    </w:p>
    <w:p>
      <w:pPr>
        <w:pStyle w:val="10"/>
        <w:widowControl w:val="0"/>
        <w:numPr>
          <w:ilvl w:val="0"/>
          <w:numId w:val="2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进度展示：展示全部期数的进度，连续2期未加入及之前的按原逻辑展示，连续2期未加入之后的期数加入情况统一展示为“已终止”；</w:t>
      </w:r>
    </w:p>
    <w:p>
      <w:pPr>
        <w:pStyle w:val="10"/>
        <w:widowControl w:val="0"/>
        <w:numPr>
          <w:ilvl w:val="0"/>
          <w:numId w:val="24"/>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底部文案：【退出计划】按钮隐藏，底部文案变更为“梦想计划已终止”；</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287905" cy="3959860"/>
            <wp:effectExtent l="0" t="0" r="17145" b="254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5"/>
                    <a:stretch>
                      <a:fillRect/>
                    </a:stretch>
                  </pic:blipFill>
                  <pic:spPr>
                    <a:xfrm>
                      <a:off x="0" y="0"/>
                      <a:ext cx="2287905" cy="395986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7.5账户</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226310" cy="3959860"/>
            <wp:effectExtent l="0" t="0" r="254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6"/>
                    <a:stretch>
                      <a:fillRect/>
                    </a:stretch>
                  </pic:blipFill>
                  <pic:spPr>
                    <a:xfrm>
                      <a:off x="0" y="0"/>
                      <a:ext cx="2226310" cy="3959860"/>
                    </a:xfrm>
                    <a:prstGeom prst="rect">
                      <a:avLst/>
                    </a:prstGeom>
                    <a:noFill/>
                    <a:ln w="9525">
                      <a:noFill/>
                    </a:ln>
                  </pic:spPr>
                </pic:pic>
              </a:graphicData>
            </a:graphic>
          </wp:inline>
        </w:drawing>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账户债权列表新增“薪梦想”栏，展示所有薪梦想计划已存入本金总额，点击跳转至“我的薪梦想”页查看列表详情；</w:t>
      </w:r>
    </w:p>
    <w:p>
      <w:pPr>
        <w:pStyle w:val="10"/>
        <w:widowControl w:val="0"/>
        <w:numPr>
          <w:ilvl w:val="0"/>
          <w:numId w:val="0"/>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薪梦想出借金额、累计收益和待收收入纳入总资产、累计收益和待收收益。</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339975" cy="4030980"/>
            <wp:effectExtent l="0" t="0" r="3175" b="762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7"/>
                    <a:stretch>
                      <a:fillRect/>
                    </a:stretch>
                  </pic:blipFill>
                  <pic:spPr>
                    <a:xfrm>
                      <a:off x="0" y="0"/>
                      <a:ext cx="2339975" cy="4030980"/>
                    </a:xfrm>
                    <a:prstGeom prst="rect">
                      <a:avLst/>
                    </a:prstGeom>
                    <a:noFill/>
                    <a:ln w="9525">
                      <a:noFill/>
                    </a:ln>
                  </pic:spPr>
                </pic:pic>
              </a:graphicData>
            </a:graphic>
          </wp:inline>
        </w:drawing>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加入总金额（元）/梦想预算总额（元）：滑动可查看上/下一个栏目，已加入总金额=用户当前进行中的梦想计划中已加入本金总和，梦想预算总额=用户当前进行中的梦想计划的预算金额总和，截断保留两位小数；</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正在实现的梦想（个）：展示用户当前进行中（持有中、已完成、已终止）的梦想计划个数；</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累计收益（元）：展示用户全部梦想计划所获收益金额总和（含进行中、已到期和已退出）；</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状态tab：展示三个梦想计划的状态，点击可切换查看；</w:t>
      </w:r>
    </w:p>
    <w:p>
      <w:pPr>
        <w:pStyle w:val="10"/>
        <w:widowControl w:val="0"/>
        <w:numPr>
          <w:ilvl w:val="0"/>
          <w:numId w:val="2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进行中：展示持有中、已完成、已终止的梦想计划，当进行中的梦想计划个数为0时，状态标签不展示数量，当进行中的梦想计划个数不为0时，状态标签后展示正在进行中的梦想计划个数；</w:t>
      </w:r>
    </w:p>
    <w:p>
      <w:pPr>
        <w:pStyle w:val="10"/>
        <w:widowControl w:val="0"/>
        <w:numPr>
          <w:ilvl w:val="0"/>
          <w:numId w:val="2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已到期：正常到期退出、正常退出中和自动终止后退出的梦想计划；</w:t>
      </w:r>
    </w:p>
    <w:p>
      <w:pPr>
        <w:pStyle w:val="10"/>
        <w:widowControl w:val="0"/>
        <w:numPr>
          <w:ilvl w:val="0"/>
          <w:numId w:val="26"/>
        </w:numPr>
        <w:ind w:left="126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已退出：提前退出、申请提前退出的梦想计划；</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梦想计划债权列表（进行中）：按时间倒序展示当前栏目下的梦想计划列表，可滑动查看更多</w:t>
      </w:r>
    </w:p>
    <w:p>
      <w:pPr>
        <w:pStyle w:val="10"/>
        <w:widowControl w:val="0"/>
        <w:numPr>
          <w:ilvl w:val="0"/>
          <w:numId w:val="0"/>
        </w:numPr>
        <w:jc w:val="center"/>
        <w:rPr>
          <w:rFonts w:hint="eastAsia" w:ascii="微软雅黑" w:hAnsi="微软雅黑" w:eastAsia="微软雅黑"/>
          <w:b w:val="0"/>
          <w:bCs/>
          <w:szCs w:val="21"/>
          <w:lang w:val="en-US" w:eastAsia="zh-CN"/>
        </w:rPr>
      </w:pPr>
      <w:r>
        <w:drawing>
          <wp:inline distT="0" distB="0" distL="114300" distR="114300">
            <wp:extent cx="2339975" cy="4030980"/>
            <wp:effectExtent l="0" t="0" r="3175" b="762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28"/>
                    <a:stretch>
                      <a:fillRect/>
                    </a:stretch>
                  </pic:blipFill>
                  <pic:spPr>
                    <a:xfrm>
                      <a:off x="0" y="0"/>
                      <a:ext cx="2339975" cy="4030980"/>
                    </a:xfrm>
                    <a:prstGeom prst="rect">
                      <a:avLst/>
                    </a:prstGeom>
                    <a:noFill/>
                    <a:ln w="9525">
                      <a:noFill/>
                    </a:ln>
                  </pic:spPr>
                </pic:pic>
              </a:graphicData>
            </a:graphic>
          </wp:inline>
        </w:drawing>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梦想标题：该梦想的标题；</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加入金额（元）：该梦想计划已加入的总金额；</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梦想预算（元）：该梦想的预算金额；</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历史年化收利率（%）：该梦想计划的年化利率；</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待收本息（元）：该梦想计划已加入的总金额到期时的待收本息；</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回款方式：账户余额；</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授权服务期：=该梦想计划实现周期（月）</w:t>
      </w:r>
      <w:r>
        <w:rPr>
          <w:rFonts w:hint="eastAsia" w:ascii="微软雅黑" w:hAnsi="微软雅黑" w:eastAsia="微软雅黑"/>
          <w:b w:val="0"/>
          <w:bCs/>
          <w:strike/>
          <w:szCs w:val="21"/>
          <w:lang w:val="en-US" w:eastAsia="zh-CN"/>
        </w:rPr>
        <w:t>+1（月）</w:t>
      </w:r>
      <w:r>
        <w:rPr>
          <w:rFonts w:hint="eastAsia" w:ascii="微软雅黑" w:hAnsi="微软雅黑" w:eastAsia="微软雅黑"/>
          <w:b w:val="0"/>
          <w:bCs/>
          <w:szCs w:val="21"/>
          <w:lang w:val="en-US" w:eastAsia="zh-CN"/>
        </w:rPr>
        <w:t>，以月为单位；</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到期日：该梦想计划到期日期（约定首次扣款日期+梦想周期）；</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入账时间：到期后三个工作日内；</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使用福利和操作栏隐藏；</w:t>
      </w:r>
    </w:p>
    <w:p>
      <w:pPr>
        <w:pStyle w:val="10"/>
        <w:widowControl w:val="0"/>
        <w:numPr>
          <w:ilvl w:val="0"/>
          <w:numId w:val="27"/>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查看债权：点击可查看债权明细；</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梦想计划债权列表（已到期）：按时间倒序展示当前栏目下的梦想计划列表，可滑动查看更多</w:t>
      </w:r>
    </w:p>
    <w:p>
      <w:pPr>
        <w:pStyle w:val="10"/>
        <w:widowControl w:val="0"/>
        <w:numPr>
          <w:ilvl w:val="-1"/>
          <w:numId w:val="0"/>
        </w:numPr>
        <w:ind w:left="0" w:leftChars="0" w:firstLine="0" w:firstLineChars="0"/>
        <w:jc w:val="center"/>
      </w:pPr>
      <w:r>
        <w:drawing>
          <wp:inline distT="0" distB="0" distL="114300" distR="114300">
            <wp:extent cx="2339975" cy="4030980"/>
            <wp:effectExtent l="0" t="0" r="3175" b="762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29"/>
                    <a:stretch>
                      <a:fillRect/>
                    </a:stretch>
                  </pic:blipFill>
                  <pic:spPr>
                    <a:xfrm>
                      <a:off x="0" y="0"/>
                      <a:ext cx="2339975" cy="4030980"/>
                    </a:xfrm>
                    <a:prstGeom prst="rect">
                      <a:avLst/>
                    </a:prstGeom>
                    <a:noFill/>
                    <a:ln w="9525">
                      <a:noFill/>
                    </a:ln>
                  </pic:spPr>
                </pic:pic>
              </a:graphicData>
            </a:graphic>
          </wp:inline>
        </w:drawing>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梦想标题：该梦想的标题；</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加入金额（元）：该梦想计划已加入的总金额；</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梦想预算（元）：该梦想的预算金额；</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已赚金额（元）：该梦想计划到期时已赚取的金额；</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历史年化收利率（%）：该梦想计划的年化利率；</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回收金额（元）：该梦想计划到期时的加入金额；</w:t>
      </w:r>
    </w:p>
    <w:p>
      <w:pPr>
        <w:pStyle w:val="10"/>
        <w:widowControl w:val="0"/>
        <w:numPr>
          <w:ilvl w:val="0"/>
          <w:numId w:val="28"/>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回款方式：账户余额；</w:t>
      </w:r>
    </w:p>
    <w:p>
      <w:pPr>
        <w:pStyle w:val="10"/>
        <w:widowControl w:val="0"/>
        <w:numPr>
          <w:ilvl w:val="0"/>
          <w:numId w:val="28"/>
        </w:numPr>
        <w:ind w:left="84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b w:val="0"/>
          <w:bCs/>
          <w:szCs w:val="21"/>
          <w:lang w:val="en-US" w:eastAsia="zh-CN"/>
        </w:rPr>
        <w:t>服务截止日：债权到期日（约定首次扣款日期+梦想周期）；</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梦想计划债权列表（已退出）：按时间倒序展示当前栏目下的梦想计划列表，可滑动查看更多</w:t>
      </w:r>
    </w:p>
    <w:p>
      <w:pPr>
        <w:pStyle w:val="10"/>
        <w:widowControl w:val="0"/>
        <w:numPr>
          <w:ilvl w:val="-1"/>
          <w:numId w:val="0"/>
        </w:numPr>
        <w:ind w:left="0" w:leftChars="0" w:firstLine="0" w:firstLineChars="0"/>
        <w:jc w:val="center"/>
        <w:rPr>
          <w:rFonts w:hint="eastAsia" w:ascii="微软雅黑" w:hAnsi="微软雅黑" w:eastAsia="微软雅黑"/>
          <w:b w:val="0"/>
          <w:bCs/>
          <w:szCs w:val="21"/>
          <w:lang w:val="en-US" w:eastAsia="zh-CN"/>
        </w:rPr>
      </w:pPr>
      <w:r>
        <w:drawing>
          <wp:inline distT="0" distB="0" distL="114300" distR="114300">
            <wp:extent cx="2339975" cy="4030980"/>
            <wp:effectExtent l="0" t="0" r="3175" b="762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30"/>
                    <a:stretch>
                      <a:fillRect/>
                    </a:stretch>
                  </pic:blipFill>
                  <pic:spPr>
                    <a:xfrm>
                      <a:off x="0" y="0"/>
                      <a:ext cx="2339975" cy="4030980"/>
                    </a:xfrm>
                    <a:prstGeom prst="rect">
                      <a:avLst/>
                    </a:prstGeom>
                    <a:noFill/>
                    <a:ln w="9525">
                      <a:noFill/>
                    </a:ln>
                  </pic:spPr>
                </pic:pic>
              </a:graphicData>
            </a:graphic>
          </wp:inline>
        </w:drawing>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梦想标题：该梦想的标题；</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加入金额（元）：该梦想计划已加入的总金额；</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梦想预算（元）：该梦想的预算金额；</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历史年化收利率（%）：该梦想计划的年化利率；</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授权服务期：=该梦想计划实现周期（月）</w:t>
      </w:r>
      <w:r>
        <w:rPr>
          <w:rFonts w:hint="eastAsia" w:ascii="微软雅黑" w:hAnsi="微软雅黑" w:eastAsia="微软雅黑"/>
          <w:b w:val="0"/>
          <w:bCs/>
          <w:strike/>
          <w:szCs w:val="21"/>
          <w:lang w:val="en-US" w:eastAsia="zh-CN"/>
        </w:rPr>
        <w:t>+1</w:t>
      </w:r>
      <w:r>
        <w:rPr>
          <w:rFonts w:hint="eastAsia" w:ascii="微软雅黑" w:hAnsi="微软雅黑" w:eastAsia="微软雅黑"/>
          <w:b w:val="0"/>
          <w:bCs/>
          <w:szCs w:val="21"/>
          <w:lang w:val="en-US" w:eastAsia="zh-CN"/>
        </w:rPr>
        <w:t>，以月为单位；</w:t>
      </w:r>
    </w:p>
    <w:p>
      <w:pPr>
        <w:pStyle w:val="10"/>
        <w:widowControl w:val="0"/>
        <w:numPr>
          <w:ilvl w:val="0"/>
          <w:numId w:val="29"/>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回款方式：账户余额；</w:t>
      </w:r>
    </w:p>
    <w:p>
      <w:pPr>
        <w:pStyle w:val="10"/>
        <w:widowControl w:val="0"/>
        <w:numPr>
          <w:ilvl w:val="0"/>
          <w:numId w:val="25"/>
        </w:numPr>
        <w:ind w:left="420" w:leftChars="0"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梦想计划债权详情</w:t>
      </w:r>
    </w:p>
    <w:p>
      <w:pPr>
        <w:pStyle w:val="10"/>
        <w:widowControl w:val="0"/>
        <w:numPr>
          <w:ilvl w:val="-1"/>
          <w:numId w:val="0"/>
        </w:numPr>
        <w:ind w:left="0" w:leftChars="0" w:firstLine="0" w:firstLineChars="0"/>
        <w:jc w:val="center"/>
        <w:rPr>
          <w:rFonts w:hint="eastAsia" w:ascii="微软雅黑" w:hAnsi="微软雅黑" w:eastAsia="微软雅黑"/>
          <w:b w:val="0"/>
          <w:bCs/>
          <w:szCs w:val="21"/>
          <w:lang w:val="en-US" w:eastAsia="zh-CN"/>
        </w:rPr>
      </w:pPr>
      <w:r>
        <w:drawing>
          <wp:inline distT="0" distB="0" distL="114300" distR="114300">
            <wp:extent cx="2160270" cy="3738880"/>
            <wp:effectExtent l="0" t="0" r="1143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31"/>
                    <a:stretch>
                      <a:fillRect/>
                    </a:stretch>
                  </pic:blipFill>
                  <pic:spPr>
                    <a:xfrm>
                      <a:off x="0" y="0"/>
                      <a:ext cx="2160270" cy="3738880"/>
                    </a:xfrm>
                    <a:prstGeom prst="rect">
                      <a:avLst/>
                    </a:prstGeom>
                    <a:noFill/>
                    <a:ln w="9525">
                      <a:noFill/>
                    </a:ln>
                  </pic:spPr>
                </pic:pic>
              </a:graphicData>
            </a:graphic>
          </wp:inline>
        </w:drawing>
      </w:r>
    </w:p>
    <w:p>
      <w:pPr>
        <w:pStyle w:val="10"/>
        <w:widowControl w:val="0"/>
        <w:numPr>
          <w:ilvl w:val="-1"/>
          <w:numId w:val="0"/>
        </w:numPr>
        <w:ind w:left="840" w:leftChars="0" w:firstLine="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进行中的梦想计划点击“查看债权”可查看债权详情；</w:t>
      </w:r>
    </w:p>
    <w:p>
      <w:pPr>
        <w:pStyle w:val="3"/>
        <w:rPr>
          <w:rFonts w:hint="eastAsia"/>
          <w:lang w:val="en-US" w:eastAsia="zh-CN"/>
        </w:rPr>
      </w:pPr>
      <w:r>
        <w:rPr>
          <w:rFonts w:hint="eastAsia"/>
          <w:lang w:val="en-US" w:eastAsia="zh-CN"/>
        </w:rPr>
        <w:t>7.6特殊说明</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7.6.1当薪梦想计划下线时，“薪梦想”入口隐藏，用户无法创建新的梦想计划，进行中的梦想计划继续执行到期自动退出，保留账户页的入口可查看债权详情；</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7.6.2新用户首投为薪梦想时，不消耗新手券，仍可以出借新手标；</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7.6.3用户退出薪梦想不进行退出审核，退出即刻生效；</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7.6.4友金所员工退出薪梦想不纳入福利，退出时仍按10%已存入本金扣除手续费；</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7.6.5薪梦想全部页面增加神策自动埋点，便于后续对用户行为和数据进行分析；</w:t>
      </w:r>
    </w:p>
    <w:p>
      <w:pPr>
        <w:pStyle w:val="10"/>
        <w:widowControl w:val="0"/>
        <w:numPr>
          <w:ilvl w:val="0"/>
          <w:numId w:val="0"/>
        </w:numPr>
        <w:ind w:firstLine="420" w:firstLineChars="0"/>
        <w:jc w:val="both"/>
        <w:rPr>
          <w:rFonts w:hint="eastAsia" w:ascii="微软雅黑" w:hAnsi="微软雅黑" w:eastAsia="微软雅黑"/>
          <w:b w:val="0"/>
          <w:bCs/>
          <w:szCs w:val="21"/>
          <w:lang w:val="en-US" w:eastAsia="zh-CN"/>
        </w:rPr>
      </w:pPr>
      <w:r>
        <w:rPr>
          <w:rFonts w:hint="eastAsia" w:ascii="微软雅黑" w:hAnsi="微软雅黑" w:eastAsia="微软雅黑"/>
          <w:b w:val="0"/>
          <w:bCs/>
          <w:szCs w:val="21"/>
          <w:lang w:val="en-US" w:eastAsia="zh-CN"/>
        </w:rPr>
        <w:t>7.6.6银行卡限额表一期暂用现有的协议充值限额表，二期进行优化；</w:t>
      </w:r>
    </w:p>
    <w:p>
      <w:pPr>
        <w:pStyle w:val="3"/>
        <w:rPr>
          <w:rFonts w:hint="eastAsia"/>
          <w:lang w:val="en-US" w:eastAsia="zh-CN"/>
        </w:rPr>
      </w:pPr>
      <w:bookmarkStart w:id="2" w:name="_7.7短信&amp;站内信"/>
      <w:r>
        <w:rPr>
          <w:rFonts w:hint="eastAsia"/>
          <w:lang w:val="en-US" w:eastAsia="zh-CN"/>
        </w:rPr>
        <w:t>7.7短信&amp;站内信</w:t>
      </w:r>
    </w:p>
    <w:bookmarkEnd w:id="2"/>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1920"/>
        <w:gridCol w:w="344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类型</w:t>
            </w: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触发条件</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restart"/>
            <w:vAlign w:val="center"/>
          </w:tcPr>
          <w:p>
            <w:pPr>
              <w:pStyle w:val="10"/>
              <w:widowControl w:val="0"/>
              <w:numPr>
                <w:ilvl w:val="0"/>
                <w:numId w:val="0"/>
              </w:numPr>
              <w:jc w:val="center"/>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站内信</w:t>
            </w: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成功加入薪梦想计划</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标题：成功开启薪梦想通知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内容：尊敬的用户，恭喜成功加入薪梦想，让我们一起去实现你的梦想吧！</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发送时间：成功制定梦想计划时发送；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距下一期还有3天</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标题：薪梦想转入提醒</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）将于</w:t>
            </w:r>
            <w:r>
              <w:rPr>
                <w:rFonts w:hint="eastAsia" w:ascii="微软雅黑" w:hAnsi="微软雅黑" w:eastAsia="微软雅黑"/>
                <w:sz w:val="18"/>
                <w:szCs w:val="20"/>
                <w:lang w:val="en-US" w:eastAsia="zh-CN"/>
              </w:rPr>
              <w:t>${time}执行第${number}期转入，金额${money}元，请优先保证您的存管余额充足。</w:t>
            </w:r>
            <w:r>
              <w:rPr>
                <w:rFonts w:hint="eastAsia" w:ascii="微软雅黑" w:hAnsi="微软雅黑" w:eastAsia="微软雅黑"/>
                <w:sz w:val="18"/>
                <w:szCs w:val="20"/>
              </w:rPr>
              <w:t>如需帮助，请咨询客服电话400995585</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Time=下一期转入时间，“xx年xx月xx日”；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Number=下一期的期数；</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Card=用户绑定银行卡，“xx银行（尾号xxxx）”</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发送时间：下一转入日期前3日的15:00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上一期转入失败</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标题：薪梦想转入失败通知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${number}期转入失败，连续2期转入失败该梦想计划自动终止。</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Number=上一期的期数；</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发送时间：上一转入日期次日的15:00且不为最后一期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当期扣款成功</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${number}期转入成功，又向梦想迈进一步！</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Number=当期的期数且不为最后一期；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薪梦想终止</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标题：薪梦想终止通知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）已经连续两期未转入成功，该梦想已自动终止。</w:t>
            </w:r>
            <w:r>
              <w:rPr>
                <w:rFonts w:hint="eastAsia" w:ascii="微软雅黑" w:hAnsi="微软雅黑" w:eastAsia="微软雅黑"/>
                <w:sz w:val="18"/>
                <w:szCs w:val="20"/>
              </w:rPr>
              <w:t>如需帮助，请咨询客服电话400995585</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发送时间：连续转入失败第2期次日的15:00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梦想周期完成且最后一期加入成功</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标题：薪梦想完成通知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${number}期转入成功，您</w:t>
            </w:r>
            <w:r>
              <w:rPr>
                <w:rFonts w:hint="eastAsia" w:ascii="微软雅黑" w:hAnsi="微软雅黑" w:eastAsia="微软雅黑"/>
                <w:sz w:val="18"/>
                <w:szCs w:val="20"/>
                <w:lang w:eastAsia="zh-CN"/>
              </w:rPr>
              <w:t>已完成全部定投，我们一起等待梦想照进现实吧</w:t>
            </w:r>
            <w:r>
              <w:rPr>
                <w:rFonts w:hint="eastAsia" w:ascii="微软雅黑" w:hAnsi="微软雅黑" w:eastAsia="微软雅黑"/>
                <w:sz w:val="18"/>
                <w:szCs w:val="20"/>
                <w:lang w:val="en-US" w:eastAsia="zh-CN"/>
              </w:rPr>
              <w:t>~.</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发送时间：最后一期转入日期次日的15:00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p>
        </w:tc>
        <w:tc>
          <w:tcPr>
            <w:tcW w:w="1920"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梦想周期完成且最后一期加入失败</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标题：薪梦想完成通知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${number}期转入失败，您</w:t>
            </w:r>
            <w:r>
              <w:rPr>
                <w:rFonts w:hint="eastAsia" w:ascii="微软雅黑" w:hAnsi="微软雅黑" w:eastAsia="微软雅黑"/>
                <w:sz w:val="18"/>
                <w:szCs w:val="20"/>
                <w:lang w:eastAsia="zh-CN"/>
              </w:rPr>
              <w:t>已完成全部定投，我们一起等待梦想照进现实吧</w:t>
            </w:r>
            <w:r>
              <w:rPr>
                <w:rFonts w:hint="eastAsia" w:ascii="微软雅黑" w:hAnsi="微软雅黑" w:eastAsia="微软雅黑"/>
                <w:sz w:val="18"/>
                <w:szCs w:val="20"/>
                <w:lang w:val="en-US" w:eastAsia="zh-CN"/>
              </w:rPr>
              <w:t>~</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发送时间：最后一期转入日期次日的15:00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restart"/>
            <w:vAlign w:val="center"/>
          </w:tcPr>
          <w:p>
            <w:pPr>
              <w:pStyle w:val="10"/>
              <w:widowControl w:val="0"/>
              <w:numPr>
                <w:ilvl w:val="0"/>
                <w:numId w:val="0"/>
              </w:numPr>
              <w:jc w:val="center"/>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短信</w:t>
            </w: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成功加入薪梦想计划</w:t>
            </w:r>
          </w:p>
        </w:tc>
        <w:tc>
          <w:tcPr>
            <w:tcW w:w="3449"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尊敬的用户，恭喜成功加入薪梦想，让我们一起去实现你的梦想吧！</w:t>
            </w:r>
            <w:r>
              <w:rPr>
                <w:rFonts w:hint="eastAsia" w:ascii="微软雅黑" w:hAnsi="微软雅黑" w:eastAsia="微软雅黑"/>
                <w:sz w:val="18"/>
                <w:szCs w:val="20"/>
              </w:rPr>
              <w:t>如需帮助，请咨询客服电话400995585</w:t>
            </w:r>
          </w:p>
        </w:tc>
        <w:tc>
          <w:tcPr>
            <w:tcW w:w="2131" w:type="dxa"/>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发送时间：成功制定梦想计划时发送；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距下一期还有1天</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）将于</w:t>
            </w:r>
            <w:r>
              <w:rPr>
                <w:rFonts w:hint="eastAsia" w:ascii="微软雅黑" w:hAnsi="微软雅黑" w:eastAsia="微软雅黑"/>
                <w:sz w:val="18"/>
                <w:szCs w:val="20"/>
                <w:lang w:val="en-US" w:eastAsia="zh-CN"/>
              </w:rPr>
              <w:t>${time}执行第${number}期转入，金额${money}元，请优先保证您的存管余额充足。</w:t>
            </w:r>
            <w:r>
              <w:rPr>
                <w:rFonts w:hint="eastAsia" w:ascii="微软雅黑" w:hAnsi="微软雅黑" w:eastAsia="微软雅黑"/>
                <w:sz w:val="18"/>
                <w:szCs w:val="20"/>
              </w:rPr>
              <w:t>如需帮助，请咨询客服电话400995585</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Time=下一期转入时间，“xx年xx月xx日”；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Card=用户绑定银行卡，“xx银行（尾号xxxx）”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首次扣款失败</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由于银行卡限额或余额不足导致您制定的薪梦想（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）首次转入失败，</w:t>
            </w:r>
            <w:r>
              <w:rPr>
                <w:rFonts w:hint="eastAsia" w:ascii="微软雅黑" w:hAnsi="微软雅黑" w:eastAsia="微软雅黑"/>
                <w:sz w:val="18"/>
                <w:szCs w:val="20"/>
                <w:lang w:val="en-US" w:eastAsia="zh-CN"/>
              </w:rPr>
              <w:t>金额${money}元，</w:t>
            </w:r>
            <w:r>
              <w:rPr>
                <w:rFonts w:hint="eastAsia" w:ascii="微软雅黑" w:hAnsi="微软雅黑" w:eastAsia="微软雅黑"/>
                <w:sz w:val="18"/>
                <w:szCs w:val="20"/>
                <w:lang w:eastAsia="zh-CN"/>
              </w:rPr>
              <w:t>请于</w:t>
            </w:r>
            <w:r>
              <w:rPr>
                <w:rFonts w:hint="eastAsia" w:ascii="微软雅黑" w:hAnsi="微软雅黑" w:eastAsia="微软雅黑"/>
                <w:sz w:val="18"/>
                <w:szCs w:val="20"/>
                <w:lang w:val="en-US" w:eastAsia="zh-CN"/>
              </w:rPr>
              <w:t>${hour}前优先保证您的存管余额充足。</w:t>
            </w:r>
            <w:r>
              <w:rPr>
                <w:rFonts w:hint="eastAsia" w:ascii="微软雅黑" w:hAnsi="微软雅黑" w:eastAsia="微软雅黑"/>
                <w:sz w:val="18"/>
                <w:szCs w:val="20"/>
              </w:rPr>
              <w:t>如需帮助，请咨询客服电话400995585</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Hour=该薪梦想当期转入日期的22:00</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发送条件：定投日期当天15:00转入失败的用户</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发送时间：定投日期当天16:00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上一期转入失败</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${number}期转入失败，连续2期转入失败该梦想计划自动终止。</w:t>
            </w:r>
            <w:r>
              <w:rPr>
                <w:rFonts w:hint="eastAsia" w:ascii="微软雅黑" w:hAnsi="微软雅黑" w:eastAsia="微软雅黑"/>
                <w:sz w:val="18"/>
                <w:szCs w:val="20"/>
              </w:rPr>
              <w:t>如需帮助，请咨询客服电话400995585</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Number=上一期的期数；</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发送时间：上一转入日期次日的15:00且不为最后一期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当期扣款成功</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${number}期转入成功，又向梦想迈进一步！</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Number=当期的期数且不为最后一期；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薪梦想终止</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）已经连续两期未转入成功，该梦想已自动终止。</w:t>
            </w:r>
            <w:r>
              <w:rPr>
                <w:rFonts w:hint="eastAsia" w:ascii="微软雅黑" w:hAnsi="微软雅黑" w:eastAsia="微软雅黑"/>
                <w:sz w:val="18"/>
                <w:szCs w:val="20"/>
              </w:rPr>
              <w:t>如需帮助，请咨询客服电话400995585</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发送时间：连续转入失败第2期次日的15:00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梦想周期完成且最后一期加入成功</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${number}期转入成功，您</w:t>
            </w:r>
            <w:r>
              <w:rPr>
                <w:rFonts w:hint="eastAsia" w:ascii="微软雅黑" w:hAnsi="微软雅黑" w:eastAsia="微软雅黑"/>
                <w:sz w:val="18"/>
                <w:szCs w:val="20"/>
                <w:lang w:eastAsia="zh-CN"/>
              </w:rPr>
              <w:t>已完成全部定投，我们一起等待梦想照进现实吧</w:t>
            </w:r>
            <w:r>
              <w:rPr>
                <w:rFonts w:hint="eastAsia" w:ascii="微软雅黑" w:hAnsi="微软雅黑" w:eastAsia="微软雅黑"/>
                <w:sz w:val="18"/>
                <w:szCs w:val="20"/>
                <w:lang w:val="en-US" w:eastAsia="zh-CN"/>
              </w:rPr>
              <w:t>~</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发送时间：最后一期转入日期次日的15:00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梦想周期完成且最后一期加入失败</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w:t>
            </w:r>
            <w:r>
              <w:rPr>
                <w:rFonts w:hint="eastAsia" w:ascii="微软雅黑" w:hAnsi="微软雅黑" w:eastAsia="微软雅黑"/>
                <w:sz w:val="18"/>
                <w:szCs w:val="20"/>
              </w:rPr>
              <w:t>尊敬的用户，</w:t>
            </w:r>
            <w:r>
              <w:rPr>
                <w:rFonts w:hint="eastAsia" w:ascii="微软雅黑" w:hAnsi="微软雅黑" w:eastAsia="微软雅黑"/>
                <w:sz w:val="18"/>
                <w:szCs w:val="20"/>
                <w:lang w:eastAsia="zh-CN"/>
              </w:rPr>
              <w:t>您制定的薪梦想（</w:t>
            </w:r>
            <w:r>
              <w:rPr>
                <w:rFonts w:hint="eastAsia" w:ascii="微软雅黑" w:hAnsi="微软雅黑" w:eastAsia="微软雅黑"/>
                <w:sz w:val="18"/>
                <w:szCs w:val="20"/>
                <w:lang w:val="en-US" w:eastAsia="zh-CN"/>
              </w:rPr>
              <w:t>${date}定投</w:t>
            </w:r>
            <w:r>
              <w:rPr>
                <w:rFonts w:hint="eastAsia" w:ascii="微软雅黑" w:hAnsi="微软雅黑" w:eastAsia="微软雅黑"/>
                <w:sz w:val="18"/>
                <w:szCs w:val="20"/>
                <w:lang w:eastAsia="zh-CN"/>
              </w:rPr>
              <w:t>）第</w:t>
            </w:r>
            <w:r>
              <w:rPr>
                <w:rFonts w:hint="eastAsia" w:ascii="微软雅黑" w:hAnsi="微软雅黑" w:eastAsia="微软雅黑"/>
                <w:sz w:val="18"/>
                <w:szCs w:val="20"/>
                <w:lang w:val="en-US" w:eastAsia="zh-CN"/>
              </w:rPr>
              <w:t>${number}期转入失败，您</w:t>
            </w:r>
            <w:r>
              <w:rPr>
                <w:rFonts w:hint="eastAsia" w:ascii="微软雅黑" w:hAnsi="微软雅黑" w:eastAsia="微软雅黑"/>
                <w:sz w:val="18"/>
                <w:szCs w:val="20"/>
                <w:lang w:eastAsia="zh-CN"/>
              </w:rPr>
              <w:t>已完成全部定投，我们一起等待梦想照进现实吧</w:t>
            </w:r>
            <w:r>
              <w:rPr>
                <w:rFonts w:hint="eastAsia" w:ascii="微软雅黑" w:hAnsi="微软雅黑" w:eastAsia="微软雅黑"/>
                <w:sz w:val="18"/>
                <w:szCs w:val="20"/>
                <w:lang w:val="en-US" w:eastAsia="zh-CN"/>
              </w:rPr>
              <w:t>~</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发送时间：最后一期转入日期次日的15:00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到期还款</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内容：尊敬的用户，您制定的薪梦想（${date}定投）已到期。共计总额${money}元，其中本金：${</w:t>
            </w:r>
            <w:r>
              <w:rPr>
                <w:rFonts w:ascii="Arial" w:hAnsi="Arial" w:eastAsia="宋体" w:cs="Arial"/>
                <w:i w:val="0"/>
                <w:caps w:val="0"/>
                <w:color w:val="333333"/>
                <w:spacing w:val="0"/>
                <w:sz w:val="19"/>
                <w:szCs w:val="19"/>
                <w:u w:val="single"/>
                <w:shd w:val="clear" w:fill="FFFFFF"/>
              </w:rPr>
              <w:fldChar w:fldCharType="begin"/>
            </w:r>
            <w:r>
              <w:rPr>
                <w:rFonts w:ascii="Arial" w:hAnsi="Arial" w:eastAsia="宋体" w:cs="Arial"/>
                <w:i w:val="0"/>
                <w:caps w:val="0"/>
                <w:color w:val="333333"/>
                <w:spacing w:val="0"/>
                <w:sz w:val="19"/>
                <w:szCs w:val="19"/>
                <w:u w:val="single"/>
                <w:shd w:val="clear" w:fill="FFFFFF"/>
              </w:rPr>
              <w:instrText xml:space="preserve"> HYPERLINK "https://www.baidu.com/link?url=CQWXHKwgfRrBV96GlkfbMC9ysUIrQEmcbzp6Rgujfo-WnV42Rr1dpbO0gNvn9lhsi7dICQSo8M5RtkhgxWWOVY0nPkLo91kPPuJWz3gqZ1K&amp;wd=&amp;eqid=ef07800200019e14000000065bd6e46d" \t "https://www.baidu.com/_blank" </w:instrText>
            </w:r>
            <w:r>
              <w:rPr>
                <w:rFonts w:ascii="Arial" w:hAnsi="Arial" w:eastAsia="宋体" w:cs="Arial"/>
                <w:i w:val="0"/>
                <w:caps w:val="0"/>
                <w:color w:val="333333"/>
                <w:spacing w:val="0"/>
                <w:sz w:val="19"/>
                <w:szCs w:val="19"/>
                <w:u w:val="single"/>
                <w:shd w:val="clear" w:fill="FFFFFF"/>
              </w:rPr>
              <w:fldChar w:fldCharType="separate"/>
            </w:r>
            <w:r>
              <w:rPr>
                <w:rStyle w:val="7"/>
                <w:rFonts w:hint="default" w:ascii="Arial" w:hAnsi="Arial" w:eastAsia="宋体" w:cs="Arial"/>
                <w:i w:val="0"/>
                <w:caps w:val="0"/>
                <w:color w:val="333333"/>
                <w:spacing w:val="0"/>
                <w:sz w:val="19"/>
                <w:szCs w:val="19"/>
                <w:u w:val="single"/>
                <w:shd w:val="clear" w:fill="FFFFFF"/>
              </w:rPr>
              <w:t>principal</w:t>
            </w:r>
            <w:r>
              <w:rPr>
                <w:rFonts w:hint="default" w:ascii="Arial" w:hAnsi="Arial" w:eastAsia="宋体" w:cs="Arial"/>
                <w:i w:val="0"/>
                <w:caps w:val="0"/>
                <w:color w:val="333333"/>
                <w:spacing w:val="0"/>
                <w:sz w:val="19"/>
                <w:szCs w:val="19"/>
                <w:u w:val="single"/>
                <w:shd w:val="clear" w:fill="FFFFFF"/>
              </w:rPr>
              <w:fldChar w:fldCharType="end"/>
            </w:r>
            <w:r>
              <w:rPr>
                <w:rFonts w:hint="eastAsia" w:ascii="微软雅黑" w:hAnsi="微软雅黑" w:eastAsia="微软雅黑"/>
                <w:b w:val="0"/>
                <w:bCs/>
                <w:sz w:val="18"/>
                <w:szCs w:val="18"/>
                <w:vertAlign w:val="baseline"/>
                <w:lang w:val="en-US" w:eastAsia="zh-CN"/>
              </w:rPr>
              <w:t>}元，利息：$(profit}元，已入账到您的友金服账户，可直接用于出借、提现。详询客服</w:t>
            </w:r>
            <w:r>
              <w:rPr>
                <w:rFonts w:hint="eastAsia" w:ascii="微软雅黑" w:hAnsi="微软雅黑" w:eastAsia="微软雅黑"/>
                <w:sz w:val="18"/>
                <w:szCs w:val="20"/>
              </w:rPr>
              <w:t>400995585</w:t>
            </w:r>
            <w:r>
              <w:rPr>
                <w:rFonts w:hint="eastAsia" w:ascii="微软雅黑" w:hAnsi="微软雅黑" w:eastAsia="微软雅黑"/>
                <w:sz w:val="18"/>
                <w:szCs w:val="20"/>
                <w:lang w:eastAsia="zh-CN"/>
              </w:rPr>
              <w:t>，感谢您的关注与支持</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Money=回款金额；</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Principal=已加入本金总和；</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Profit=利息总和；</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发送时间：该梦想计划到期还款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restart"/>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提前退出还款</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内容：尊敬的用户，您制定的薪梦想（${date}定投）提前退出成功。共计总额${money}元，其中本金：${</w:t>
            </w:r>
            <w:r>
              <w:rPr>
                <w:rFonts w:ascii="Arial" w:hAnsi="Arial" w:eastAsia="宋体" w:cs="Arial"/>
                <w:i w:val="0"/>
                <w:caps w:val="0"/>
                <w:color w:val="333333"/>
                <w:spacing w:val="0"/>
                <w:sz w:val="19"/>
                <w:szCs w:val="19"/>
                <w:u w:val="single"/>
                <w:shd w:val="clear" w:fill="FFFFFF"/>
              </w:rPr>
              <w:fldChar w:fldCharType="begin"/>
            </w:r>
            <w:r>
              <w:rPr>
                <w:rFonts w:ascii="Arial" w:hAnsi="Arial" w:eastAsia="宋体" w:cs="Arial"/>
                <w:i w:val="0"/>
                <w:caps w:val="0"/>
                <w:color w:val="333333"/>
                <w:spacing w:val="0"/>
                <w:sz w:val="19"/>
                <w:szCs w:val="19"/>
                <w:u w:val="single"/>
                <w:shd w:val="clear" w:fill="FFFFFF"/>
              </w:rPr>
              <w:instrText xml:space="preserve"> HYPERLINK "https://www.baidu.com/link?url=CQWXHKwgfRrBV96GlkfbMC9ysUIrQEmcbzp6Rgujfo-WnV42Rr1dpbO0gNvn9lhsi7dICQSo8M5RtkhgxWWOVY0nPkLo91kPPuJWz3gqZ1K&amp;wd=&amp;eqid=ef07800200019e14000000065bd6e46d" \t "https://www.baidu.com/_blank" </w:instrText>
            </w:r>
            <w:r>
              <w:rPr>
                <w:rFonts w:ascii="Arial" w:hAnsi="Arial" w:eastAsia="宋体" w:cs="Arial"/>
                <w:i w:val="0"/>
                <w:caps w:val="0"/>
                <w:color w:val="333333"/>
                <w:spacing w:val="0"/>
                <w:sz w:val="19"/>
                <w:szCs w:val="19"/>
                <w:u w:val="single"/>
                <w:shd w:val="clear" w:fill="FFFFFF"/>
              </w:rPr>
              <w:fldChar w:fldCharType="separate"/>
            </w:r>
            <w:r>
              <w:rPr>
                <w:rStyle w:val="7"/>
                <w:rFonts w:hint="default" w:ascii="Arial" w:hAnsi="Arial" w:eastAsia="宋体" w:cs="Arial"/>
                <w:i w:val="0"/>
                <w:caps w:val="0"/>
                <w:color w:val="333333"/>
                <w:spacing w:val="0"/>
                <w:sz w:val="19"/>
                <w:szCs w:val="19"/>
                <w:u w:val="single"/>
                <w:shd w:val="clear" w:fill="FFFFFF"/>
              </w:rPr>
              <w:t>principal</w:t>
            </w:r>
            <w:r>
              <w:rPr>
                <w:rFonts w:hint="default" w:ascii="Arial" w:hAnsi="Arial" w:eastAsia="宋体" w:cs="Arial"/>
                <w:i w:val="0"/>
                <w:caps w:val="0"/>
                <w:color w:val="333333"/>
                <w:spacing w:val="0"/>
                <w:sz w:val="19"/>
                <w:szCs w:val="19"/>
                <w:u w:val="single"/>
                <w:shd w:val="clear" w:fill="FFFFFF"/>
              </w:rPr>
              <w:fldChar w:fldCharType="end"/>
            </w:r>
            <w:r>
              <w:rPr>
                <w:rFonts w:hint="eastAsia" w:ascii="微软雅黑" w:hAnsi="微软雅黑" w:eastAsia="微软雅黑"/>
                <w:b w:val="0"/>
                <w:bCs/>
                <w:sz w:val="18"/>
                <w:szCs w:val="18"/>
                <w:vertAlign w:val="baseline"/>
                <w:lang w:val="en-US" w:eastAsia="zh-CN"/>
              </w:rPr>
              <w:t>}元，利息：$(profit}元，</w:t>
            </w:r>
            <w:ins w:id="226" w:author="KWAN" w:date="2018-11-26T11:31:35Z">
              <w:r>
                <w:rPr>
                  <w:rFonts w:hint="eastAsia" w:ascii="微软雅黑" w:hAnsi="微软雅黑" w:eastAsia="微软雅黑"/>
                  <w:b w:val="0"/>
                  <w:bCs/>
                  <w:sz w:val="18"/>
                  <w:szCs w:val="18"/>
                  <w:vertAlign w:val="baseline"/>
                  <w:lang w:val="en-US" w:eastAsia="zh-CN"/>
                </w:rPr>
                <w:t>薪</w:t>
              </w:r>
            </w:ins>
            <w:ins w:id="227" w:author="KWAN" w:date="2018-11-26T11:31:36Z">
              <w:r>
                <w:rPr>
                  <w:rFonts w:hint="eastAsia" w:ascii="微软雅黑" w:hAnsi="微软雅黑" w:eastAsia="微软雅黑"/>
                  <w:b w:val="0"/>
                  <w:bCs/>
                  <w:sz w:val="18"/>
                  <w:szCs w:val="18"/>
                  <w:vertAlign w:val="baseline"/>
                  <w:lang w:val="en-US" w:eastAsia="zh-CN"/>
                </w:rPr>
                <w:t>梦想</w:t>
              </w:r>
            </w:ins>
            <w:ins w:id="228" w:author="KWAN" w:date="2018-11-26T11:31:37Z">
              <w:r>
                <w:rPr>
                  <w:rFonts w:hint="eastAsia" w:ascii="微软雅黑" w:hAnsi="微软雅黑" w:eastAsia="微软雅黑"/>
                  <w:b w:val="0"/>
                  <w:bCs/>
                  <w:sz w:val="18"/>
                  <w:szCs w:val="18"/>
                  <w:vertAlign w:val="baseline"/>
                  <w:lang w:val="en-US" w:eastAsia="zh-CN"/>
                </w:rPr>
                <w:t>退出</w:t>
              </w:r>
            </w:ins>
            <w:ins w:id="229" w:author="KWAN" w:date="2018-11-26T11:31:38Z">
              <w:r>
                <w:rPr>
                  <w:rFonts w:hint="eastAsia" w:ascii="微软雅黑" w:hAnsi="微软雅黑" w:eastAsia="微软雅黑"/>
                  <w:b w:val="0"/>
                  <w:bCs/>
                  <w:sz w:val="18"/>
                  <w:szCs w:val="18"/>
                  <w:vertAlign w:val="baseline"/>
                  <w:lang w:val="en-US" w:eastAsia="zh-CN"/>
                </w:rPr>
                <w:t>费</w:t>
              </w:r>
            </w:ins>
            <w:ins w:id="230" w:author="KWAN" w:date="2018-11-26T11:31:39Z">
              <w:r>
                <w:rPr>
                  <w:rFonts w:hint="eastAsia" w:ascii="微软雅黑" w:hAnsi="微软雅黑" w:eastAsia="微软雅黑"/>
                  <w:b w:val="0"/>
                  <w:bCs/>
                  <w:sz w:val="18"/>
                  <w:szCs w:val="18"/>
                  <w:vertAlign w:val="baseline"/>
                  <w:lang w:val="en-US" w:eastAsia="zh-CN"/>
                </w:rPr>
                <w:t>：</w:t>
              </w:r>
            </w:ins>
            <w:ins w:id="231" w:author="KWAN" w:date="2018-11-26T11:31:44Z">
              <w:r>
                <w:rPr>
                  <w:rFonts w:hint="eastAsia" w:ascii="微软雅黑" w:hAnsi="微软雅黑" w:eastAsia="微软雅黑"/>
                  <w:b w:val="0"/>
                  <w:bCs/>
                  <w:sz w:val="18"/>
                  <w:szCs w:val="18"/>
                  <w:vertAlign w:val="baseline"/>
                  <w:lang w:val="en-US" w:eastAsia="zh-CN"/>
                </w:rPr>
                <w:t>$</w:t>
              </w:r>
            </w:ins>
            <w:ins w:id="232" w:author="KWAN" w:date="2018-11-26T11:31:45Z">
              <w:r>
                <w:rPr>
                  <w:rFonts w:hint="eastAsia" w:ascii="微软雅黑" w:hAnsi="微软雅黑" w:eastAsia="微软雅黑"/>
                  <w:b w:val="0"/>
                  <w:bCs/>
                  <w:sz w:val="18"/>
                  <w:szCs w:val="18"/>
                  <w:vertAlign w:val="baseline"/>
                  <w:lang w:val="en-US" w:eastAsia="zh-CN"/>
                </w:rPr>
                <w:t>{</w:t>
              </w:r>
            </w:ins>
            <w:ins w:id="233" w:author="KWAN" w:date="2018-11-26T11:32:20Z">
              <w:r>
                <w:rPr>
                  <w:rFonts w:ascii="Arial" w:hAnsi="Arial" w:eastAsia="宋体" w:cs="Arial"/>
                  <w:i w:val="0"/>
                  <w:caps w:val="0"/>
                  <w:color w:val="333333"/>
                  <w:spacing w:val="0"/>
                  <w:sz w:val="19"/>
                  <w:szCs w:val="19"/>
                  <w:shd w:val="clear" w:fill="FFFFFF"/>
                </w:rPr>
                <w:t>fee</w:t>
              </w:r>
            </w:ins>
            <w:ins w:id="234" w:author="KWAN" w:date="2018-11-26T11:31:47Z">
              <w:r>
                <w:rPr>
                  <w:rFonts w:hint="eastAsia" w:ascii="微软雅黑" w:hAnsi="微软雅黑" w:eastAsia="微软雅黑"/>
                  <w:b w:val="0"/>
                  <w:bCs/>
                  <w:sz w:val="18"/>
                  <w:szCs w:val="18"/>
                  <w:vertAlign w:val="baseline"/>
                  <w:lang w:val="en-US" w:eastAsia="zh-CN"/>
                </w:rPr>
                <w:t>}</w:t>
              </w:r>
            </w:ins>
            <w:ins w:id="235" w:author="KWAN" w:date="2018-11-26T14:46:11Z">
              <w:r>
                <w:rPr>
                  <w:rFonts w:hint="eastAsia" w:ascii="微软雅黑" w:hAnsi="微软雅黑" w:eastAsia="微软雅黑"/>
                  <w:b w:val="0"/>
                  <w:bCs/>
                  <w:sz w:val="18"/>
                  <w:szCs w:val="18"/>
                  <w:vertAlign w:val="baseline"/>
                  <w:lang w:val="en-US" w:eastAsia="zh-CN"/>
                </w:rPr>
                <w:t>元</w:t>
              </w:r>
            </w:ins>
            <w:ins w:id="236" w:author="KWAN" w:date="2018-11-26T14:46:12Z">
              <w:r>
                <w:rPr>
                  <w:rFonts w:hint="eastAsia" w:ascii="微软雅黑" w:hAnsi="微软雅黑" w:eastAsia="微软雅黑"/>
                  <w:b w:val="0"/>
                  <w:bCs/>
                  <w:sz w:val="18"/>
                  <w:szCs w:val="18"/>
                  <w:vertAlign w:val="baseline"/>
                  <w:lang w:val="en-US" w:eastAsia="zh-CN"/>
                </w:rPr>
                <w:t>，</w:t>
              </w:r>
            </w:ins>
            <w:bookmarkStart w:id="3" w:name="_GoBack"/>
            <w:bookmarkEnd w:id="3"/>
            <w:r>
              <w:rPr>
                <w:rFonts w:hint="eastAsia" w:ascii="微软雅黑" w:hAnsi="微软雅黑" w:eastAsia="微软雅黑"/>
                <w:b w:val="0"/>
                <w:bCs/>
                <w:sz w:val="18"/>
                <w:szCs w:val="18"/>
                <w:vertAlign w:val="baseline"/>
                <w:lang w:val="en-US" w:eastAsia="zh-CN"/>
              </w:rPr>
              <w:t>已入账到您的友金服账户，可直接用于出借、提现。详询客服</w:t>
            </w:r>
            <w:r>
              <w:rPr>
                <w:rFonts w:hint="eastAsia" w:ascii="微软雅黑" w:hAnsi="微软雅黑" w:eastAsia="微软雅黑"/>
                <w:sz w:val="18"/>
                <w:szCs w:val="20"/>
              </w:rPr>
              <w:t>400995585</w:t>
            </w:r>
            <w:r>
              <w:rPr>
                <w:rFonts w:hint="eastAsia" w:ascii="微软雅黑" w:hAnsi="微软雅黑" w:eastAsia="微软雅黑"/>
                <w:sz w:val="18"/>
                <w:szCs w:val="20"/>
                <w:lang w:eastAsia="zh-CN"/>
              </w:rPr>
              <w:t>，感谢您的关注与支持</w:t>
            </w:r>
          </w:p>
        </w:tc>
        <w:tc>
          <w:tcPr>
            <w:tcW w:w="2131" w:type="dxa"/>
            <w:vAlign w:val="top"/>
          </w:tcPr>
          <w:p>
            <w:pPr>
              <w:pStyle w:val="10"/>
              <w:widowControl w:val="0"/>
              <w:numPr>
                <w:ilvl w:val="0"/>
                <w:numId w:val="0"/>
              </w:numPr>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Data=该薪梦想制定的定投日期，“每月xx日”；</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Money=回款金额；</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Principal=已加入本金总和；</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Profit=利息总和；</w:t>
            </w:r>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ins w:id="237" w:author="KWAN" w:date="2018-11-26T11:32:22Z">
              <w:r>
                <w:rPr>
                  <w:rFonts w:hint="eastAsia" w:ascii="微软雅黑" w:hAnsi="微软雅黑" w:eastAsia="微软雅黑"/>
                  <w:b w:val="0"/>
                  <w:bCs/>
                  <w:sz w:val="18"/>
                  <w:szCs w:val="18"/>
                  <w:vertAlign w:val="baseline"/>
                  <w:lang w:val="en-US" w:eastAsia="zh-CN"/>
                </w:rPr>
                <w:t>Fe</w:t>
              </w:r>
            </w:ins>
            <w:ins w:id="238" w:author="KWAN" w:date="2018-11-26T11:32:24Z">
              <w:r>
                <w:rPr>
                  <w:rFonts w:hint="eastAsia" w:ascii="微软雅黑" w:hAnsi="微软雅黑" w:eastAsia="微软雅黑"/>
                  <w:b w:val="0"/>
                  <w:bCs/>
                  <w:sz w:val="18"/>
                  <w:szCs w:val="18"/>
                  <w:vertAlign w:val="baseline"/>
                  <w:lang w:val="en-US" w:eastAsia="zh-CN"/>
                </w:rPr>
                <w:t>e</w:t>
              </w:r>
            </w:ins>
            <w:ins w:id="239" w:author="KWAN" w:date="2018-11-26T11:32:25Z">
              <w:r>
                <w:rPr>
                  <w:rFonts w:hint="eastAsia" w:ascii="微软雅黑" w:hAnsi="微软雅黑" w:eastAsia="微软雅黑"/>
                  <w:b w:val="0"/>
                  <w:bCs/>
                  <w:sz w:val="18"/>
                  <w:szCs w:val="18"/>
                  <w:vertAlign w:val="baseline"/>
                  <w:lang w:val="en-US" w:eastAsia="zh-CN"/>
                </w:rPr>
                <w:t>=</w:t>
              </w:r>
            </w:ins>
            <w:ins w:id="240" w:author="KWAN" w:date="2018-11-26T11:32:29Z">
              <w:r>
                <w:rPr>
                  <w:rFonts w:hint="eastAsia" w:ascii="微软雅黑" w:hAnsi="微软雅黑" w:eastAsia="微软雅黑"/>
                  <w:b w:val="0"/>
                  <w:bCs/>
                  <w:sz w:val="18"/>
                  <w:szCs w:val="18"/>
                  <w:vertAlign w:val="baseline"/>
                  <w:lang w:val="en-US" w:eastAsia="zh-CN"/>
                </w:rPr>
                <w:t>提前退</w:t>
              </w:r>
            </w:ins>
            <w:ins w:id="241" w:author="KWAN" w:date="2018-11-26T11:32:30Z">
              <w:r>
                <w:rPr>
                  <w:rFonts w:hint="eastAsia" w:ascii="微软雅黑" w:hAnsi="微软雅黑" w:eastAsia="微软雅黑"/>
                  <w:b w:val="0"/>
                  <w:bCs/>
                  <w:sz w:val="18"/>
                  <w:szCs w:val="18"/>
                  <w:vertAlign w:val="baseline"/>
                  <w:lang w:val="en-US" w:eastAsia="zh-CN"/>
                </w:rPr>
                <w:t>出</w:t>
              </w:r>
            </w:ins>
            <w:ins w:id="242" w:author="KWAN" w:date="2018-11-26T11:32:32Z">
              <w:r>
                <w:rPr>
                  <w:rFonts w:hint="eastAsia" w:ascii="微软雅黑" w:hAnsi="微软雅黑" w:eastAsia="微软雅黑"/>
                  <w:b w:val="0"/>
                  <w:bCs/>
                  <w:sz w:val="18"/>
                  <w:szCs w:val="18"/>
                  <w:vertAlign w:val="baseline"/>
                  <w:lang w:val="en-US" w:eastAsia="zh-CN"/>
                </w:rPr>
                <w:t>手续费金额</w:t>
              </w:r>
            </w:ins>
            <w:ins w:id="243" w:author="KWAN" w:date="2018-11-26T11:32:34Z">
              <w:r>
                <w:rPr>
                  <w:rFonts w:hint="eastAsia" w:ascii="微软雅黑" w:hAnsi="微软雅黑" w:eastAsia="微软雅黑"/>
                  <w:b w:val="0"/>
                  <w:bCs/>
                  <w:sz w:val="18"/>
                  <w:szCs w:val="18"/>
                  <w:vertAlign w:val="baseline"/>
                  <w:lang w:val="en-US" w:eastAsia="zh-CN"/>
                </w:rPr>
                <w:t>；</w:t>
              </w:r>
            </w:ins>
          </w:p>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发送时间：该梦想计划提前退出后还款时间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退出验证码</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cs="微软雅黑"/>
                <w:sz w:val="18"/>
                <w:szCs w:val="18"/>
              </w:rPr>
              <w:t>内容：您请求退出薪梦想的验证码为：xxxxxx（1分钟有效），请尽快验证。如非本人操作，请致电客服热线400995585（服务时间：工作日8:00-19:00）</w:t>
            </w:r>
          </w:p>
        </w:tc>
        <w:tc>
          <w:tcPr>
            <w:tcW w:w="2131"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发送时间：退出梦想计划时请求验证码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2" w:type="dxa"/>
            <w:vMerge w:val="continue"/>
            <w:vAlign w:val="top"/>
          </w:tcPr>
          <w:p>
            <w:pPr>
              <w:pStyle w:val="10"/>
              <w:widowControl w:val="0"/>
              <w:numPr>
                <w:ilvl w:val="0"/>
                <w:numId w:val="0"/>
              </w:numPr>
              <w:jc w:val="left"/>
              <w:rPr>
                <w:rFonts w:hint="eastAsia" w:ascii="微软雅黑" w:hAnsi="微软雅黑" w:eastAsia="微软雅黑"/>
                <w:b w:val="0"/>
                <w:bCs/>
                <w:sz w:val="18"/>
                <w:szCs w:val="18"/>
                <w:vertAlign w:val="baseline"/>
                <w:lang w:val="en-US" w:eastAsia="zh-CN"/>
              </w:rPr>
            </w:pPr>
          </w:p>
        </w:tc>
        <w:tc>
          <w:tcPr>
            <w:tcW w:w="1920"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定制验证码</w:t>
            </w:r>
          </w:p>
        </w:tc>
        <w:tc>
          <w:tcPr>
            <w:tcW w:w="3449" w:type="dxa"/>
            <w:vAlign w:val="top"/>
          </w:tcPr>
          <w:p>
            <w:pPr>
              <w:pStyle w:val="10"/>
              <w:widowControl w:val="0"/>
              <w:numPr>
                <w:ilvl w:val="0"/>
                <w:numId w:val="0"/>
              </w:numPr>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内容：您申请定制薪梦想的验证码为：xxxxxx（1分钟有效），请尽快验证。如非本人操作，请致电客服热线400995585（服务时间：工作日8:00-19:00）</w:t>
            </w:r>
          </w:p>
        </w:tc>
        <w:tc>
          <w:tcPr>
            <w:tcW w:w="2131" w:type="dxa"/>
            <w:vAlign w:val="top"/>
          </w:tcPr>
          <w:p>
            <w:pPr>
              <w:pStyle w:val="10"/>
              <w:widowControl w:val="0"/>
              <w:numPr>
                <w:ilvl w:val="0"/>
                <w:numId w:val="0"/>
              </w:numPr>
              <w:ind w:left="0" w:leftChars="0" w:firstLine="0" w:firstLineChars="0"/>
              <w:jc w:val="both"/>
              <w:rPr>
                <w:rFonts w:hint="eastAsia" w:ascii="微软雅黑" w:hAnsi="微软雅黑" w:eastAsia="微软雅黑"/>
                <w:b w:val="0"/>
                <w:bCs/>
                <w:sz w:val="18"/>
                <w:szCs w:val="18"/>
                <w:vertAlign w:val="baseline"/>
                <w:lang w:val="en-US" w:eastAsia="zh-CN"/>
              </w:rPr>
            </w:pPr>
            <w:r>
              <w:rPr>
                <w:rFonts w:hint="eastAsia" w:ascii="微软雅黑" w:hAnsi="微软雅黑" w:eastAsia="微软雅黑"/>
                <w:b w:val="0"/>
                <w:bCs/>
                <w:sz w:val="18"/>
                <w:szCs w:val="18"/>
                <w:vertAlign w:val="baseline"/>
                <w:lang w:val="en-US" w:eastAsia="zh-CN"/>
              </w:rPr>
              <w:t>发送时间：定制梦想计划时请求验证码</w:t>
            </w:r>
          </w:p>
        </w:tc>
      </w:tr>
    </w:tbl>
    <w:p>
      <w:pPr>
        <w:pStyle w:val="10"/>
        <w:widowControl w:val="0"/>
        <w:numPr>
          <w:ilvl w:val="0"/>
          <w:numId w:val="0"/>
        </w:numPr>
        <w:jc w:val="both"/>
        <w:rPr>
          <w:rFonts w:hint="eastAsia" w:ascii="微软雅黑" w:hAnsi="微软雅黑" w:eastAsia="微软雅黑"/>
          <w:b w:val="0"/>
          <w:bCs/>
          <w:szCs w:val="21"/>
          <w:lang w:val="en-US" w:eastAsia="zh-CN"/>
        </w:rPr>
      </w:pPr>
    </w:p>
    <w:p>
      <w:pPr>
        <w:pStyle w:val="10"/>
        <w:ind w:left="0" w:firstLine="0" w:firstLineChars="0"/>
        <w:rPr>
          <w:rFonts w:hint="eastAsia" w:ascii="微软雅黑" w:hAnsi="微软雅黑" w:eastAsia="微软雅黑"/>
          <w:szCs w:val="21"/>
          <w:lang w:val="en-US" w:eastAsia="zh-CN"/>
        </w:rPr>
      </w:pPr>
    </w:p>
    <w:p>
      <w:pPr>
        <w:pStyle w:val="10"/>
        <w:ind w:left="420" w:firstLine="0" w:firstLineChars="0"/>
        <w:rPr>
          <w:rFonts w:hint="eastAsia" w:ascii="微软雅黑" w:hAnsi="微软雅黑" w:eastAsia="微软雅黑"/>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F1496"/>
    <w:multiLevelType w:val="singleLevel"/>
    <w:tmpl w:val="83BF1496"/>
    <w:lvl w:ilvl="0" w:tentative="0">
      <w:start w:val="1"/>
      <w:numFmt w:val="lowerRoman"/>
      <w:lvlText w:val="%1."/>
      <w:lvlJc w:val="left"/>
      <w:pPr>
        <w:tabs>
          <w:tab w:val="left" w:pos="312"/>
        </w:tabs>
      </w:pPr>
    </w:lvl>
  </w:abstractNum>
  <w:abstractNum w:abstractNumId="1">
    <w:nsid w:val="922D6945"/>
    <w:multiLevelType w:val="singleLevel"/>
    <w:tmpl w:val="922D6945"/>
    <w:lvl w:ilvl="0" w:tentative="0">
      <w:start w:val="1"/>
      <w:numFmt w:val="lowerRoman"/>
      <w:lvlText w:val="%1."/>
      <w:lvlJc w:val="left"/>
      <w:pPr>
        <w:tabs>
          <w:tab w:val="left" w:pos="312"/>
        </w:tabs>
      </w:pPr>
    </w:lvl>
  </w:abstractNum>
  <w:abstractNum w:abstractNumId="2">
    <w:nsid w:val="977593BE"/>
    <w:multiLevelType w:val="singleLevel"/>
    <w:tmpl w:val="977593BE"/>
    <w:lvl w:ilvl="0" w:tentative="0">
      <w:start w:val="1"/>
      <w:numFmt w:val="lowerRoman"/>
      <w:lvlText w:val="%1."/>
      <w:lvlJc w:val="left"/>
      <w:pPr>
        <w:tabs>
          <w:tab w:val="left" w:pos="312"/>
        </w:tabs>
      </w:pPr>
    </w:lvl>
  </w:abstractNum>
  <w:abstractNum w:abstractNumId="3">
    <w:nsid w:val="AA9D9868"/>
    <w:multiLevelType w:val="singleLevel"/>
    <w:tmpl w:val="AA9D9868"/>
    <w:lvl w:ilvl="0" w:tentative="0">
      <w:start w:val="1"/>
      <w:numFmt w:val="lowerRoman"/>
      <w:lvlText w:val="%1."/>
      <w:lvlJc w:val="left"/>
      <w:pPr>
        <w:tabs>
          <w:tab w:val="left" w:pos="312"/>
        </w:tabs>
      </w:pPr>
    </w:lvl>
  </w:abstractNum>
  <w:abstractNum w:abstractNumId="4">
    <w:nsid w:val="B785AEFF"/>
    <w:multiLevelType w:val="singleLevel"/>
    <w:tmpl w:val="B785AEFF"/>
    <w:lvl w:ilvl="0" w:tentative="0">
      <w:start w:val="1"/>
      <w:numFmt w:val="decimal"/>
      <w:suff w:val="nothing"/>
      <w:lvlText w:val="%1、"/>
      <w:lvlJc w:val="left"/>
    </w:lvl>
  </w:abstractNum>
  <w:abstractNum w:abstractNumId="5">
    <w:nsid w:val="BB634B89"/>
    <w:multiLevelType w:val="singleLevel"/>
    <w:tmpl w:val="BB634B89"/>
    <w:lvl w:ilvl="0" w:tentative="0">
      <w:start w:val="1"/>
      <w:numFmt w:val="lowerRoman"/>
      <w:lvlText w:val="%1."/>
      <w:lvlJc w:val="left"/>
      <w:pPr>
        <w:tabs>
          <w:tab w:val="left" w:pos="312"/>
        </w:tabs>
      </w:pPr>
    </w:lvl>
  </w:abstractNum>
  <w:abstractNum w:abstractNumId="6">
    <w:nsid w:val="C0BFAC33"/>
    <w:multiLevelType w:val="singleLevel"/>
    <w:tmpl w:val="C0BFAC33"/>
    <w:lvl w:ilvl="0" w:tentative="0">
      <w:start w:val="4"/>
      <w:numFmt w:val="decimal"/>
      <w:suff w:val="nothing"/>
      <w:lvlText w:val="%1）"/>
      <w:lvlJc w:val="left"/>
    </w:lvl>
  </w:abstractNum>
  <w:abstractNum w:abstractNumId="7">
    <w:nsid w:val="D4C2D711"/>
    <w:multiLevelType w:val="singleLevel"/>
    <w:tmpl w:val="D4C2D711"/>
    <w:lvl w:ilvl="0" w:tentative="0">
      <w:start w:val="3"/>
      <w:numFmt w:val="decimal"/>
      <w:suff w:val="nothing"/>
      <w:lvlText w:val="%1）"/>
      <w:lvlJc w:val="left"/>
    </w:lvl>
  </w:abstractNum>
  <w:abstractNum w:abstractNumId="8">
    <w:nsid w:val="DA33E78C"/>
    <w:multiLevelType w:val="singleLevel"/>
    <w:tmpl w:val="DA33E78C"/>
    <w:lvl w:ilvl="0" w:tentative="0">
      <w:start w:val="1"/>
      <w:numFmt w:val="decimal"/>
      <w:suff w:val="nothing"/>
      <w:lvlText w:val="%1）"/>
      <w:lvlJc w:val="left"/>
    </w:lvl>
  </w:abstractNum>
  <w:abstractNum w:abstractNumId="9">
    <w:nsid w:val="DE69085B"/>
    <w:multiLevelType w:val="singleLevel"/>
    <w:tmpl w:val="DE69085B"/>
    <w:lvl w:ilvl="0" w:tentative="0">
      <w:start w:val="1"/>
      <w:numFmt w:val="lowerRoman"/>
      <w:lvlText w:val="%1."/>
      <w:lvlJc w:val="left"/>
      <w:pPr>
        <w:tabs>
          <w:tab w:val="left" w:pos="312"/>
        </w:tabs>
      </w:pPr>
    </w:lvl>
  </w:abstractNum>
  <w:abstractNum w:abstractNumId="10">
    <w:nsid w:val="E078CC6D"/>
    <w:multiLevelType w:val="singleLevel"/>
    <w:tmpl w:val="E078CC6D"/>
    <w:lvl w:ilvl="0" w:tentative="0">
      <w:start w:val="1"/>
      <w:numFmt w:val="lowerRoman"/>
      <w:lvlText w:val="%1."/>
      <w:lvlJc w:val="left"/>
      <w:pPr>
        <w:tabs>
          <w:tab w:val="left" w:pos="312"/>
        </w:tabs>
      </w:pPr>
    </w:lvl>
  </w:abstractNum>
  <w:abstractNum w:abstractNumId="11">
    <w:nsid w:val="EBA2AC34"/>
    <w:multiLevelType w:val="singleLevel"/>
    <w:tmpl w:val="EBA2AC34"/>
    <w:lvl w:ilvl="0" w:tentative="0">
      <w:start w:val="1"/>
      <w:numFmt w:val="bullet"/>
      <w:lvlText w:val=""/>
      <w:lvlJc w:val="left"/>
      <w:pPr>
        <w:ind w:left="420" w:hanging="420"/>
      </w:pPr>
      <w:rPr>
        <w:rFonts w:hint="default" w:ascii="Wingdings" w:hAnsi="Wingdings"/>
      </w:rPr>
    </w:lvl>
  </w:abstractNum>
  <w:abstractNum w:abstractNumId="12">
    <w:nsid w:val="F565A1B5"/>
    <w:multiLevelType w:val="singleLevel"/>
    <w:tmpl w:val="F565A1B5"/>
    <w:lvl w:ilvl="0" w:tentative="0">
      <w:start w:val="1"/>
      <w:numFmt w:val="lowerLetter"/>
      <w:lvlText w:val="%1."/>
      <w:lvlJc w:val="left"/>
      <w:pPr>
        <w:tabs>
          <w:tab w:val="left" w:pos="312"/>
        </w:tabs>
      </w:pPr>
    </w:lvl>
  </w:abstractNum>
  <w:abstractNum w:abstractNumId="13">
    <w:nsid w:val="F677F43C"/>
    <w:multiLevelType w:val="singleLevel"/>
    <w:tmpl w:val="F677F43C"/>
    <w:lvl w:ilvl="0" w:tentative="0">
      <w:start w:val="1"/>
      <w:numFmt w:val="lowerRoman"/>
      <w:lvlText w:val="%1."/>
      <w:lvlJc w:val="left"/>
      <w:pPr>
        <w:tabs>
          <w:tab w:val="left" w:pos="312"/>
        </w:tabs>
      </w:pPr>
    </w:lvl>
  </w:abstractNum>
  <w:abstractNum w:abstractNumId="14">
    <w:nsid w:val="FD2AE23E"/>
    <w:multiLevelType w:val="singleLevel"/>
    <w:tmpl w:val="FD2AE23E"/>
    <w:lvl w:ilvl="0" w:tentative="0">
      <w:start w:val="1"/>
      <w:numFmt w:val="lowerRoman"/>
      <w:lvlText w:val="%1."/>
      <w:lvlJc w:val="left"/>
      <w:pPr>
        <w:tabs>
          <w:tab w:val="left" w:pos="312"/>
        </w:tabs>
      </w:pPr>
    </w:lvl>
  </w:abstractNum>
  <w:abstractNum w:abstractNumId="15">
    <w:nsid w:val="072F52B7"/>
    <w:multiLevelType w:val="multilevel"/>
    <w:tmpl w:val="072F52B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B420230"/>
    <w:multiLevelType w:val="singleLevel"/>
    <w:tmpl w:val="0B420230"/>
    <w:lvl w:ilvl="0" w:tentative="0">
      <w:start w:val="1"/>
      <w:numFmt w:val="lowerRoman"/>
      <w:lvlText w:val="%1."/>
      <w:lvlJc w:val="left"/>
      <w:pPr>
        <w:tabs>
          <w:tab w:val="left" w:pos="312"/>
        </w:tabs>
      </w:pPr>
    </w:lvl>
  </w:abstractNum>
  <w:abstractNum w:abstractNumId="17">
    <w:nsid w:val="0C778DA3"/>
    <w:multiLevelType w:val="singleLevel"/>
    <w:tmpl w:val="0C778DA3"/>
    <w:lvl w:ilvl="0" w:tentative="0">
      <w:start w:val="1"/>
      <w:numFmt w:val="lowerRoman"/>
      <w:lvlText w:val="%1."/>
      <w:lvlJc w:val="left"/>
      <w:pPr>
        <w:tabs>
          <w:tab w:val="left" w:pos="312"/>
        </w:tabs>
      </w:pPr>
    </w:lvl>
  </w:abstractNum>
  <w:abstractNum w:abstractNumId="18">
    <w:nsid w:val="19946682"/>
    <w:multiLevelType w:val="singleLevel"/>
    <w:tmpl w:val="19946682"/>
    <w:lvl w:ilvl="0" w:tentative="0">
      <w:start w:val="1"/>
      <w:numFmt w:val="lowerRoman"/>
      <w:lvlText w:val="%1."/>
      <w:lvlJc w:val="left"/>
      <w:pPr>
        <w:tabs>
          <w:tab w:val="left" w:pos="312"/>
        </w:tabs>
      </w:pPr>
    </w:lvl>
  </w:abstractNum>
  <w:abstractNum w:abstractNumId="19">
    <w:nsid w:val="1DC06232"/>
    <w:multiLevelType w:val="singleLevel"/>
    <w:tmpl w:val="1DC06232"/>
    <w:lvl w:ilvl="0" w:tentative="0">
      <w:start w:val="1"/>
      <w:numFmt w:val="decimal"/>
      <w:suff w:val="nothing"/>
      <w:lvlText w:val="%1）"/>
      <w:lvlJc w:val="left"/>
    </w:lvl>
  </w:abstractNum>
  <w:abstractNum w:abstractNumId="20">
    <w:nsid w:val="210BB715"/>
    <w:multiLevelType w:val="multilevel"/>
    <w:tmpl w:val="210BB715"/>
    <w:lvl w:ilvl="0" w:tentative="0">
      <w:start w:val="1"/>
      <w:numFmt w:val="low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2D586BB2"/>
    <w:multiLevelType w:val="singleLevel"/>
    <w:tmpl w:val="2D586BB2"/>
    <w:lvl w:ilvl="0" w:tentative="0">
      <w:start w:val="1"/>
      <w:numFmt w:val="decimal"/>
      <w:suff w:val="nothing"/>
      <w:lvlText w:val="%1、"/>
      <w:lvlJc w:val="left"/>
    </w:lvl>
  </w:abstractNum>
  <w:abstractNum w:abstractNumId="22">
    <w:nsid w:val="59D855A4"/>
    <w:multiLevelType w:val="singleLevel"/>
    <w:tmpl w:val="59D855A4"/>
    <w:lvl w:ilvl="0" w:tentative="0">
      <w:start w:val="1"/>
      <w:numFmt w:val="lowerRoman"/>
      <w:lvlText w:val="%1."/>
      <w:lvlJc w:val="left"/>
      <w:pPr>
        <w:tabs>
          <w:tab w:val="left" w:pos="312"/>
        </w:tabs>
      </w:pPr>
    </w:lvl>
  </w:abstractNum>
  <w:abstractNum w:abstractNumId="23">
    <w:nsid w:val="5A9CA231"/>
    <w:multiLevelType w:val="singleLevel"/>
    <w:tmpl w:val="5A9CA231"/>
    <w:lvl w:ilvl="0" w:tentative="0">
      <w:start w:val="1"/>
      <w:numFmt w:val="decimal"/>
      <w:suff w:val="nothing"/>
      <w:lvlText w:val="%1、"/>
      <w:lvlJc w:val="left"/>
    </w:lvl>
  </w:abstractNum>
  <w:abstractNum w:abstractNumId="24">
    <w:nsid w:val="5DD7F6F0"/>
    <w:multiLevelType w:val="singleLevel"/>
    <w:tmpl w:val="5DD7F6F0"/>
    <w:lvl w:ilvl="0" w:tentative="0">
      <w:start w:val="1"/>
      <w:numFmt w:val="decimal"/>
      <w:suff w:val="nothing"/>
      <w:lvlText w:val="%1）"/>
      <w:lvlJc w:val="left"/>
    </w:lvl>
  </w:abstractNum>
  <w:abstractNum w:abstractNumId="25">
    <w:nsid w:val="656423E3"/>
    <w:multiLevelType w:val="singleLevel"/>
    <w:tmpl w:val="656423E3"/>
    <w:lvl w:ilvl="0" w:tentative="0">
      <w:start w:val="1"/>
      <w:numFmt w:val="lowerLetter"/>
      <w:lvlText w:val="%1."/>
      <w:lvlJc w:val="left"/>
      <w:pPr>
        <w:ind w:left="425" w:hanging="425"/>
      </w:pPr>
      <w:rPr>
        <w:rFonts w:hint="default"/>
      </w:rPr>
    </w:lvl>
  </w:abstractNum>
  <w:abstractNum w:abstractNumId="26">
    <w:nsid w:val="68EC6E41"/>
    <w:multiLevelType w:val="singleLevel"/>
    <w:tmpl w:val="68EC6E41"/>
    <w:lvl w:ilvl="0" w:tentative="0">
      <w:start w:val="1"/>
      <w:numFmt w:val="lowerLetter"/>
      <w:lvlText w:val="%1."/>
      <w:lvlJc w:val="left"/>
      <w:pPr>
        <w:ind w:left="425" w:hanging="425"/>
      </w:pPr>
      <w:rPr>
        <w:rFonts w:hint="default"/>
      </w:rPr>
    </w:lvl>
  </w:abstractNum>
  <w:abstractNum w:abstractNumId="27">
    <w:nsid w:val="699EEE01"/>
    <w:multiLevelType w:val="singleLevel"/>
    <w:tmpl w:val="699EEE01"/>
    <w:lvl w:ilvl="0" w:tentative="0">
      <w:start w:val="1"/>
      <w:numFmt w:val="lowerRoman"/>
      <w:lvlText w:val="%1."/>
      <w:lvlJc w:val="left"/>
      <w:pPr>
        <w:tabs>
          <w:tab w:val="left" w:pos="312"/>
        </w:tabs>
      </w:pPr>
    </w:lvl>
  </w:abstractNum>
  <w:abstractNum w:abstractNumId="28">
    <w:nsid w:val="7E341745"/>
    <w:multiLevelType w:val="multilevel"/>
    <w:tmpl w:val="7E341745"/>
    <w:lvl w:ilvl="0" w:tentative="0">
      <w:start w:val="1"/>
      <w:numFmt w:val="low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1"/>
  </w:num>
  <w:num w:numId="2">
    <w:abstractNumId w:val="4"/>
  </w:num>
  <w:num w:numId="3">
    <w:abstractNumId w:val="15"/>
  </w:num>
  <w:num w:numId="4">
    <w:abstractNumId w:val="8"/>
  </w:num>
  <w:num w:numId="5">
    <w:abstractNumId w:val="13"/>
  </w:num>
  <w:num w:numId="6">
    <w:abstractNumId w:val="28"/>
  </w:num>
  <w:num w:numId="7">
    <w:abstractNumId w:val="23"/>
  </w:num>
  <w:num w:numId="8">
    <w:abstractNumId w:val="7"/>
  </w:num>
  <w:num w:numId="9">
    <w:abstractNumId w:val="5"/>
  </w:num>
  <w:num w:numId="10">
    <w:abstractNumId w:val="10"/>
  </w:num>
  <w:num w:numId="11">
    <w:abstractNumId w:val="6"/>
  </w:num>
  <w:num w:numId="12">
    <w:abstractNumId w:val="27"/>
  </w:num>
  <w:num w:numId="13">
    <w:abstractNumId w:val="22"/>
  </w:num>
  <w:num w:numId="14">
    <w:abstractNumId w:val="0"/>
  </w:num>
  <w:num w:numId="15">
    <w:abstractNumId w:val="25"/>
  </w:num>
  <w:num w:numId="16">
    <w:abstractNumId w:val="19"/>
  </w:num>
  <w:num w:numId="17">
    <w:abstractNumId w:val="17"/>
  </w:num>
  <w:num w:numId="18">
    <w:abstractNumId w:val="2"/>
  </w:num>
  <w:num w:numId="19">
    <w:abstractNumId w:val="20"/>
  </w:num>
  <w:num w:numId="20">
    <w:abstractNumId w:val="12"/>
  </w:num>
  <w:num w:numId="21">
    <w:abstractNumId w:val="16"/>
  </w:num>
  <w:num w:numId="22">
    <w:abstractNumId w:val="11"/>
  </w:num>
  <w:num w:numId="23">
    <w:abstractNumId w:val="26"/>
  </w:num>
  <w:num w:numId="24">
    <w:abstractNumId w:val="14"/>
  </w:num>
  <w:num w:numId="25">
    <w:abstractNumId w:val="24"/>
  </w:num>
  <w:num w:numId="26">
    <w:abstractNumId w:val="3"/>
  </w:num>
  <w:num w:numId="27">
    <w:abstractNumId w:val="1"/>
  </w:num>
  <w:num w:numId="28">
    <w:abstractNumId w:val="18"/>
  </w:num>
  <w:num w:numId="2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WAN">
    <w15:presenceInfo w15:providerId="WPS Office" w15:userId="2697405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42"/>
    <w:rsid w:val="00010371"/>
    <w:rsid w:val="00287CD8"/>
    <w:rsid w:val="00302EF2"/>
    <w:rsid w:val="004A1C0C"/>
    <w:rsid w:val="00515C42"/>
    <w:rsid w:val="005B032F"/>
    <w:rsid w:val="006B36FC"/>
    <w:rsid w:val="006E0C62"/>
    <w:rsid w:val="006F5B3B"/>
    <w:rsid w:val="007863BF"/>
    <w:rsid w:val="00796A90"/>
    <w:rsid w:val="007A22A6"/>
    <w:rsid w:val="007A2A4B"/>
    <w:rsid w:val="009B1BAA"/>
    <w:rsid w:val="00A730D1"/>
    <w:rsid w:val="00B740AA"/>
    <w:rsid w:val="00C51092"/>
    <w:rsid w:val="00D54880"/>
    <w:rsid w:val="00DE628B"/>
    <w:rsid w:val="00DF2178"/>
    <w:rsid w:val="00E20EF4"/>
    <w:rsid w:val="00ED3267"/>
    <w:rsid w:val="00FF3B20"/>
    <w:rsid w:val="01071AD3"/>
    <w:rsid w:val="010A62F8"/>
    <w:rsid w:val="010B35C4"/>
    <w:rsid w:val="01187B0A"/>
    <w:rsid w:val="01271DB8"/>
    <w:rsid w:val="01434D25"/>
    <w:rsid w:val="016378CD"/>
    <w:rsid w:val="01682EAD"/>
    <w:rsid w:val="019B5FAD"/>
    <w:rsid w:val="01A05C1A"/>
    <w:rsid w:val="01B94CFD"/>
    <w:rsid w:val="01DC4DE8"/>
    <w:rsid w:val="01EC105B"/>
    <w:rsid w:val="020D3426"/>
    <w:rsid w:val="02227882"/>
    <w:rsid w:val="02343846"/>
    <w:rsid w:val="02420F33"/>
    <w:rsid w:val="024937CF"/>
    <w:rsid w:val="026836AC"/>
    <w:rsid w:val="026A04E2"/>
    <w:rsid w:val="02711338"/>
    <w:rsid w:val="02836DD1"/>
    <w:rsid w:val="028D1A6E"/>
    <w:rsid w:val="02A51BBC"/>
    <w:rsid w:val="02C30DFA"/>
    <w:rsid w:val="02FB6F3D"/>
    <w:rsid w:val="03122BA1"/>
    <w:rsid w:val="03165912"/>
    <w:rsid w:val="032D5EB8"/>
    <w:rsid w:val="035044DC"/>
    <w:rsid w:val="035932AF"/>
    <w:rsid w:val="036A5C14"/>
    <w:rsid w:val="038D0479"/>
    <w:rsid w:val="03902563"/>
    <w:rsid w:val="03D83C1C"/>
    <w:rsid w:val="03E36C12"/>
    <w:rsid w:val="04294F27"/>
    <w:rsid w:val="046C6B88"/>
    <w:rsid w:val="048B3274"/>
    <w:rsid w:val="04935915"/>
    <w:rsid w:val="04AE3254"/>
    <w:rsid w:val="054A011B"/>
    <w:rsid w:val="05853A89"/>
    <w:rsid w:val="05863F9A"/>
    <w:rsid w:val="05D24ECD"/>
    <w:rsid w:val="05FE3524"/>
    <w:rsid w:val="05FF4CA6"/>
    <w:rsid w:val="06087CAC"/>
    <w:rsid w:val="064A5EDE"/>
    <w:rsid w:val="067A3D10"/>
    <w:rsid w:val="06A86941"/>
    <w:rsid w:val="06F35244"/>
    <w:rsid w:val="070F3F71"/>
    <w:rsid w:val="07590CFD"/>
    <w:rsid w:val="077E3856"/>
    <w:rsid w:val="07CF75BB"/>
    <w:rsid w:val="082113D0"/>
    <w:rsid w:val="088B68CC"/>
    <w:rsid w:val="08C759FC"/>
    <w:rsid w:val="08DA7796"/>
    <w:rsid w:val="08F07FD1"/>
    <w:rsid w:val="08F91022"/>
    <w:rsid w:val="092524C1"/>
    <w:rsid w:val="09416BB8"/>
    <w:rsid w:val="09664DBB"/>
    <w:rsid w:val="097272EC"/>
    <w:rsid w:val="097C0EFD"/>
    <w:rsid w:val="0993777D"/>
    <w:rsid w:val="09986E72"/>
    <w:rsid w:val="09C04392"/>
    <w:rsid w:val="0A024C4C"/>
    <w:rsid w:val="0A0D0313"/>
    <w:rsid w:val="0A2929D5"/>
    <w:rsid w:val="0A3A1626"/>
    <w:rsid w:val="0A611707"/>
    <w:rsid w:val="0A645CA3"/>
    <w:rsid w:val="0A8153AD"/>
    <w:rsid w:val="0A822405"/>
    <w:rsid w:val="0AD25370"/>
    <w:rsid w:val="0AD474D0"/>
    <w:rsid w:val="0AF01ED1"/>
    <w:rsid w:val="0AF527C4"/>
    <w:rsid w:val="0AF87630"/>
    <w:rsid w:val="0B070787"/>
    <w:rsid w:val="0B1F2F34"/>
    <w:rsid w:val="0B4873A7"/>
    <w:rsid w:val="0B4E7599"/>
    <w:rsid w:val="0B525DED"/>
    <w:rsid w:val="0B9A658F"/>
    <w:rsid w:val="0BC914A4"/>
    <w:rsid w:val="0C2012FF"/>
    <w:rsid w:val="0C3E786E"/>
    <w:rsid w:val="0C831BCD"/>
    <w:rsid w:val="0C923AEB"/>
    <w:rsid w:val="0C980A99"/>
    <w:rsid w:val="0C9E7F62"/>
    <w:rsid w:val="0CAA5F12"/>
    <w:rsid w:val="0CBB32E9"/>
    <w:rsid w:val="0CD84007"/>
    <w:rsid w:val="0CF837A2"/>
    <w:rsid w:val="0CF940CE"/>
    <w:rsid w:val="0D025EDB"/>
    <w:rsid w:val="0D052748"/>
    <w:rsid w:val="0D1F1C52"/>
    <w:rsid w:val="0D2F3411"/>
    <w:rsid w:val="0D4E0C4A"/>
    <w:rsid w:val="0DDA66A5"/>
    <w:rsid w:val="0DFB10DA"/>
    <w:rsid w:val="0DFD17F2"/>
    <w:rsid w:val="0E001FA7"/>
    <w:rsid w:val="0E1203DC"/>
    <w:rsid w:val="0E4172F8"/>
    <w:rsid w:val="0E5916E8"/>
    <w:rsid w:val="0E9031E1"/>
    <w:rsid w:val="0E912E02"/>
    <w:rsid w:val="0E9830D4"/>
    <w:rsid w:val="0EAF2E0E"/>
    <w:rsid w:val="0EE63C63"/>
    <w:rsid w:val="0EF97772"/>
    <w:rsid w:val="0F152BD4"/>
    <w:rsid w:val="0F31253C"/>
    <w:rsid w:val="0F3E4D1C"/>
    <w:rsid w:val="0F405800"/>
    <w:rsid w:val="0F7F21A3"/>
    <w:rsid w:val="0F91142A"/>
    <w:rsid w:val="0F990696"/>
    <w:rsid w:val="0FAB0B69"/>
    <w:rsid w:val="0FAC1B0D"/>
    <w:rsid w:val="0FBD1CD2"/>
    <w:rsid w:val="0FC4489F"/>
    <w:rsid w:val="0FC915D3"/>
    <w:rsid w:val="100822E3"/>
    <w:rsid w:val="100B0950"/>
    <w:rsid w:val="101B73F5"/>
    <w:rsid w:val="101E23B9"/>
    <w:rsid w:val="104D17C9"/>
    <w:rsid w:val="105A088B"/>
    <w:rsid w:val="10855C5F"/>
    <w:rsid w:val="108E6A2A"/>
    <w:rsid w:val="10970EE2"/>
    <w:rsid w:val="10A26E02"/>
    <w:rsid w:val="10BC5452"/>
    <w:rsid w:val="10D950EE"/>
    <w:rsid w:val="10ED2E40"/>
    <w:rsid w:val="111B0AD9"/>
    <w:rsid w:val="1120152E"/>
    <w:rsid w:val="113A34ED"/>
    <w:rsid w:val="1147686E"/>
    <w:rsid w:val="116412AE"/>
    <w:rsid w:val="11860618"/>
    <w:rsid w:val="119D5AEA"/>
    <w:rsid w:val="11BC54C3"/>
    <w:rsid w:val="11FD7F3F"/>
    <w:rsid w:val="12391946"/>
    <w:rsid w:val="124352C0"/>
    <w:rsid w:val="12950CBA"/>
    <w:rsid w:val="12A42546"/>
    <w:rsid w:val="12C01617"/>
    <w:rsid w:val="12CE50AE"/>
    <w:rsid w:val="12EB3D54"/>
    <w:rsid w:val="12F165D2"/>
    <w:rsid w:val="13143638"/>
    <w:rsid w:val="133A1302"/>
    <w:rsid w:val="13CC1BC6"/>
    <w:rsid w:val="13CF67B2"/>
    <w:rsid w:val="13D1458E"/>
    <w:rsid w:val="13D644CD"/>
    <w:rsid w:val="13E851F9"/>
    <w:rsid w:val="13FE68AC"/>
    <w:rsid w:val="14131059"/>
    <w:rsid w:val="141D1318"/>
    <w:rsid w:val="146A47A2"/>
    <w:rsid w:val="148111B0"/>
    <w:rsid w:val="14C12B36"/>
    <w:rsid w:val="14CA40E5"/>
    <w:rsid w:val="14E6303F"/>
    <w:rsid w:val="14EF4C18"/>
    <w:rsid w:val="15365660"/>
    <w:rsid w:val="153E3F1C"/>
    <w:rsid w:val="156120D0"/>
    <w:rsid w:val="1566333C"/>
    <w:rsid w:val="1575178E"/>
    <w:rsid w:val="158B4E29"/>
    <w:rsid w:val="15EE6264"/>
    <w:rsid w:val="16AF14F2"/>
    <w:rsid w:val="16C12C6F"/>
    <w:rsid w:val="16F03772"/>
    <w:rsid w:val="17045852"/>
    <w:rsid w:val="171A4896"/>
    <w:rsid w:val="175B46E0"/>
    <w:rsid w:val="17AE1328"/>
    <w:rsid w:val="17C810F8"/>
    <w:rsid w:val="17DE44EB"/>
    <w:rsid w:val="17E54589"/>
    <w:rsid w:val="18002361"/>
    <w:rsid w:val="180843DA"/>
    <w:rsid w:val="181742F8"/>
    <w:rsid w:val="18391996"/>
    <w:rsid w:val="185725AF"/>
    <w:rsid w:val="187E574E"/>
    <w:rsid w:val="188F19A3"/>
    <w:rsid w:val="18A92D57"/>
    <w:rsid w:val="18AF58B8"/>
    <w:rsid w:val="18BE2CE7"/>
    <w:rsid w:val="18D9479F"/>
    <w:rsid w:val="18F3238C"/>
    <w:rsid w:val="191E5D42"/>
    <w:rsid w:val="1928514C"/>
    <w:rsid w:val="196045BD"/>
    <w:rsid w:val="19695C5E"/>
    <w:rsid w:val="19850C9E"/>
    <w:rsid w:val="19B2516D"/>
    <w:rsid w:val="19D44B1C"/>
    <w:rsid w:val="19E82582"/>
    <w:rsid w:val="1A2A38EA"/>
    <w:rsid w:val="1A3075F0"/>
    <w:rsid w:val="1A4D074F"/>
    <w:rsid w:val="1AB81D82"/>
    <w:rsid w:val="1ADC3C45"/>
    <w:rsid w:val="1AE652EB"/>
    <w:rsid w:val="1AE76DD2"/>
    <w:rsid w:val="1AE8625F"/>
    <w:rsid w:val="1AF73F47"/>
    <w:rsid w:val="1B041B85"/>
    <w:rsid w:val="1B16226C"/>
    <w:rsid w:val="1B1F2116"/>
    <w:rsid w:val="1B5227D5"/>
    <w:rsid w:val="1B697B59"/>
    <w:rsid w:val="1BA00614"/>
    <w:rsid w:val="1BA70D0F"/>
    <w:rsid w:val="1BAF2C5B"/>
    <w:rsid w:val="1BDB21F9"/>
    <w:rsid w:val="1C052979"/>
    <w:rsid w:val="1C224192"/>
    <w:rsid w:val="1C5043BD"/>
    <w:rsid w:val="1C525F4C"/>
    <w:rsid w:val="1C6048F3"/>
    <w:rsid w:val="1C861531"/>
    <w:rsid w:val="1C995D59"/>
    <w:rsid w:val="1CA07438"/>
    <w:rsid w:val="1CA33037"/>
    <w:rsid w:val="1CF7524D"/>
    <w:rsid w:val="1CFF0044"/>
    <w:rsid w:val="1D160A1E"/>
    <w:rsid w:val="1D167A0B"/>
    <w:rsid w:val="1D4E1B35"/>
    <w:rsid w:val="1D51717E"/>
    <w:rsid w:val="1D715D2F"/>
    <w:rsid w:val="1DDF1214"/>
    <w:rsid w:val="1E04203B"/>
    <w:rsid w:val="1E25243D"/>
    <w:rsid w:val="1E2959CD"/>
    <w:rsid w:val="1E60702E"/>
    <w:rsid w:val="1E98081A"/>
    <w:rsid w:val="1ED669C3"/>
    <w:rsid w:val="1F066537"/>
    <w:rsid w:val="1F23623E"/>
    <w:rsid w:val="1F3D68DD"/>
    <w:rsid w:val="1F4F13C4"/>
    <w:rsid w:val="1F8464F1"/>
    <w:rsid w:val="1FA20C78"/>
    <w:rsid w:val="1FC767FE"/>
    <w:rsid w:val="1FEA2E50"/>
    <w:rsid w:val="1FED4869"/>
    <w:rsid w:val="1FF653AE"/>
    <w:rsid w:val="200875FB"/>
    <w:rsid w:val="200A0888"/>
    <w:rsid w:val="200E4234"/>
    <w:rsid w:val="20946DE9"/>
    <w:rsid w:val="20E36128"/>
    <w:rsid w:val="21034F80"/>
    <w:rsid w:val="210712A3"/>
    <w:rsid w:val="21073609"/>
    <w:rsid w:val="21166E93"/>
    <w:rsid w:val="21210775"/>
    <w:rsid w:val="213A7CF3"/>
    <w:rsid w:val="21412652"/>
    <w:rsid w:val="21457B9D"/>
    <w:rsid w:val="216962DD"/>
    <w:rsid w:val="217321EA"/>
    <w:rsid w:val="21822679"/>
    <w:rsid w:val="21A4310A"/>
    <w:rsid w:val="21A6266C"/>
    <w:rsid w:val="21C71EE2"/>
    <w:rsid w:val="21D0207C"/>
    <w:rsid w:val="21D538AF"/>
    <w:rsid w:val="220A4F93"/>
    <w:rsid w:val="224259D9"/>
    <w:rsid w:val="22627197"/>
    <w:rsid w:val="226337C1"/>
    <w:rsid w:val="22816883"/>
    <w:rsid w:val="228330F1"/>
    <w:rsid w:val="228B189C"/>
    <w:rsid w:val="229635B8"/>
    <w:rsid w:val="22A83BB2"/>
    <w:rsid w:val="22FE603E"/>
    <w:rsid w:val="23012069"/>
    <w:rsid w:val="230B27A8"/>
    <w:rsid w:val="2333210A"/>
    <w:rsid w:val="233B3C2D"/>
    <w:rsid w:val="236454A6"/>
    <w:rsid w:val="23C04F72"/>
    <w:rsid w:val="23D7253B"/>
    <w:rsid w:val="23D871B7"/>
    <w:rsid w:val="23E105C4"/>
    <w:rsid w:val="240E3A1C"/>
    <w:rsid w:val="242501BE"/>
    <w:rsid w:val="242D706B"/>
    <w:rsid w:val="24302141"/>
    <w:rsid w:val="244D39D0"/>
    <w:rsid w:val="249D1C70"/>
    <w:rsid w:val="24A15C50"/>
    <w:rsid w:val="24BB1C20"/>
    <w:rsid w:val="254E37EF"/>
    <w:rsid w:val="257A001D"/>
    <w:rsid w:val="257F2EE1"/>
    <w:rsid w:val="25C236BA"/>
    <w:rsid w:val="25C63D87"/>
    <w:rsid w:val="25D45939"/>
    <w:rsid w:val="25D71F96"/>
    <w:rsid w:val="25E36B03"/>
    <w:rsid w:val="25ED6694"/>
    <w:rsid w:val="26340B8D"/>
    <w:rsid w:val="264860B7"/>
    <w:rsid w:val="266D5391"/>
    <w:rsid w:val="267A480F"/>
    <w:rsid w:val="267E13F7"/>
    <w:rsid w:val="26B1541C"/>
    <w:rsid w:val="26D43CE2"/>
    <w:rsid w:val="26D45249"/>
    <w:rsid w:val="26D52724"/>
    <w:rsid w:val="26E16C48"/>
    <w:rsid w:val="271C7CBD"/>
    <w:rsid w:val="27560F5B"/>
    <w:rsid w:val="275C7231"/>
    <w:rsid w:val="27637EC3"/>
    <w:rsid w:val="279D0E59"/>
    <w:rsid w:val="27B576AA"/>
    <w:rsid w:val="27CC1461"/>
    <w:rsid w:val="27E64391"/>
    <w:rsid w:val="284D3098"/>
    <w:rsid w:val="285872F6"/>
    <w:rsid w:val="286C36A6"/>
    <w:rsid w:val="28CB5159"/>
    <w:rsid w:val="28CD16DA"/>
    <w:rsid w:val="28EB7289"/>
    <w:rsid w:val="28EB79E8"/>
    <w:rsid w:val="28F54F25"/>
    <w:rsid w:val="29421EBC"/>
    <w:rsid w:val="29440A68"/>
    <w:rsid w:val="2955304B"/>
    <w:rsid w:val="29C50A14"/>
    <w:rsid w:val="29FE0AF2"/>
    <w:rsid w:val="2A085315"/>
    <w:rsid w:val="2A4506A0"/>
    <w:rsid w:val="2A48213C"/>
    <w:rsid w:val="2A512728"/>
    <w:rsid w:val="2A57074B"/>
    <w:rsid w:val="2A8F4315"/>
    <w:rsid w:val="2A987124"/>
    <w:rsid w:val="2A9A07A5"/>
    <w:rsid w:val="2AAC721B"/>
    <w:rsid w:val="2ADD390B"/>
    <w:rsid w:val="2ADE168D"/>
    <w:rsid w:val="2ADF5D8C"/>
    <w:rsid w:val="2AFA1818"/>
    <w:rsid w:val="2B0928A5"/>
    <w:rsid w:val="2B525451"/>
    <w:rsid w:val="2B784F13"/>
    <w:rsid w:val="2BB84F43"/>
    <w:rsid w:val="2BDB6F02"/>
    <w:rsid w:val="2BDF235A"/>
    <w:rsid w:val="2BEF5359"/>
    <w:rsid w:val="2C086AC1"/>
    <w:rsid w:val="2C0B1420"/>
    <w:rsid w:val="2C2334F9"/>
    <w:rsid w:val="2C4D77E8"/>
    <w:rsid w:val="2C7A0DF4"/>
    <w:rsid w:val="2CAF4C50"/>
    <w:rsid w:val="2CB57A26"/>
    <w:rsid w:val="2CEF6104"/>
    <w:rsid w:val="2CFA7032"/>
    <w:rsid w:val="2D1C7AE7"/>
    <w:rsid w:val="2D2E6A8B"/>
    <w:rsid w:val="2D4A7683"/>
    <w:rsid w:val="2D4C0B29"/>
    <w:rsid w:val="2D9D200E"/>
    <w:rsid w:val="2DB74540"/>
    <w:rsid w:val="2DC337A5"/>
    <w:rsid w:val="2DD12316"/>
    <w:rsid w:val="2DDB3532"/>
    <w:rsid w:val="2DE7717A"/>
    <w:rsid w:val="2E0F74E6"/>
    <w:rsid w:val="2E221944"/>
    <w:rsid w:val="2E4F4F8C"/>
    <w:rsid w:val="2E523BE0"/>
    <w:rsid w:val="2E574914"/>
    <w:rsid w:val="2E5D1722"/>
    <w:rsid w:val="2E6E796F"/>
    <w:rsid w:val="2E7B4D80"/>
    <w:rsid w:val="2E851F20"/>
    <w:rsid w:val="2E8C2D17"/>
    <w:rsid w:val="2ECB429B"/>
    <w:rsid w:val="2EF708A5"/>
    <w:rsid w:val="2EFD043F"/>
    <w:rsid w:val="2F37545C"/>
    <w:rsid w:val="2F5F46D0"/>
    <w:rsid w:val="2F646528"/>
    <w:rsid w:val="2F696FD2"/>
    <w:rsid w:val="2F70607A"/>
    <w:rsid w:val="2F743B2E"/>
    <w:rsid w:val="2F754CE7"/>
    <w:rsid w:val="2FEF3033"/>
    <w:rsid w:val="30270EEF"/>
    <w:rsid w:val="30276F03"/>
    <w:rsid w:val="304632FB"/>
    <w:rsid w:val="30540759"/>
    <w:rsid w:val="30790E12"/>
    <w:rsid w:val="307A3076"/>
    <w:rsid w:val="307D693C"/>
    <w:rsid w:val="308457B6"/>
    <w:rsid w:val="3093454D"/>
    <w:rsid w:val="30CC21BD"/>
    <w:rsid w:val="30CC3A72"/>
    <w:rsid w:val="30DC6269"/>
    <w:rsid w:val="30E423C3"/>
    <w:rsid w:val="31545573"/>
    <w:rsid w:val="31671B64"/>
    <w:rsid w:val="31967B47"/>
    <w:rsid w:val="31A4599A"/>
    <w:rsid w:val="31BD2EAD"/>
    <w:rsid w:val="31D11FEA"/>
    <w:rsid w:val="32174016"/>
    <w:rsid w:val="32655703"/>
    <w:rsid w:val="327164A1"/>
    <w:rsid w:val="327C472F"/>
    <w:rsid w:val="329E6213"/>
    <w:rsid w:val="32AB4B0D"/>
    <w:rsid w:val="32C6165C"/>
    <w:rsid w:val="32D06132"/>
    <w:rsid w:val="32DD3B98"/>
    <w:rsid w:val="33072CDB"/>
    <w:rsid w:val="334B7721"/>
    <w:rsid w:val="33732380"/>
    <w:rsid w:val="33B24B03"/>
    <w:rsid w:val="33C4122E"/>
    <w:rsid w:val="33CD2BE7"/>
    <w:rsid w:val="33D40220"/>
    <w:rsid w:val="33E273EC"/>
    <w:rsid w:val="33E336BB"/>
    <w:rsid w:val="340D14AB"/>
    <w:rsid w:val="341A0BF0"/>
    <w:rsid w:val="3425421E"/>
    <w:rsid w:val="34632096"/>
    <w:rsid w:val="349845E2"/>
    <w:rsid w:val="34BF040A"/>
    <w:rsid w:val="35035F65"/>
    <w:rsid w:val="351F67F8"/>
    <w:rsid w:val="352C6FF8"/>
    <w:rsid w:val="35376098"/>
    <w:rsid w:val="3560006C"/>
    <w:rsid w:val="357542EF"/>
    <w:rsid w:val="357B56DE"/>
    <w:rsid w:val="358A4403"/>
    <w:rsid w:val="35906494"/>
    <w:rsid w:val="35C2242F"/>
    <w:rsid w:val="35C45581"/>
    <w:rsid w:val="35F435B4"/>
    <w:rsid w:val="360214B0"/>
    <w:rsid w:val="36111B4C"/>
    <w:rsid w:val="361449D7"/>
    <w:rsid w:val="362F5E84"/>
    <w:rsid w:val="3635734C"/>
    <w:rsid w:val="363F3E83"/>
    <w:rsid w:val="36704E24"/>
    <w:rsid w:val="36B76F8B"/>
    <w:rsid w:val="36BC5638"/>
    <w:rsid w:val="36E05540"/>
    <w:rsid w:val="36F563D6"/>
    <w:rsid w:val="3712403F"/>
    <w:rsid w:val="372B6595"/>
    <w:rsid w:val="37C95AF1"/>
    <w:rsid w:val="37D670C3"/>
    <w:rsid w:val="37E27893"/>
    <w:rsid w:val="38281BE7"/>
    <w:rsid w:val="388E23BE"/>
    <w:rsid w:val="38A90E72"/>
    <w:rsid w:val="38B40DD8"/>
    <w:rsid w:val="38C823E6"/>
    <w:rsid w:val="38C85E44"/>
    <w:rsid w:val="38D538D2"/>
    <w:rsid w:val="394456E5"/>
    <w:rsid w:val="394E3260"/>
    <w:rsid w:val="39541785"/>
    <w:rsid w:val="396B020F"/>
    <w:rsid w:val="396C6397"/>
    <w:rsid w:val="39794D41"/>
    <w:rsid w:val="398530B7"/>
    <w:rsid w:val="39930741"/>
    <w:rsid w:val="39DE174B"/>
    <w:rsid w:val="39F604AC"/>
    <w:rsid w:val="3A1E18E1"/>
    <w:rsid w:val="3A481996"/>
    <w:rsid w:val="3A497061"/>
    <w:rsid w:val="3A536CD6"/>
    <w:rsid w:val="3A7D3F96"/>
    <w:rsid w:val="3A8142C2"/>
    <w:rsid w:val="3AA30E4D"/>
    <w:rsid w:val="3ABF041A"/>
    <w:rsid w:val="3AE01E6A"/>
    <w:rsid w:val="3AE33674"/>
    <w:rsid w:val="3AF012B4"/>
    <w:rsid w:val="3AF20035"/>
    <w:rsid w:val="3B230562"/>
    <w:rsid w:val="3B2808B6"/>
    <w:rsid w:val="3B487CE4"/>
    <w:rsid w:val="3B6033BD"/>
    <w:rsid w:val="3B792DB6"/>
    <w:rsid w:val="3B9F6D81"/>
    <w:rsid w:val="3BB74D20"/>
    <w:rsid w:val="3BC03524"/>
    <w:rsid w:val="3BCE6314"/>
    <w:rsid w:val="3BEA5697"/>
    <w:rsid w:val="3BFC3DDF"/>
    <w:rsid w:val="3C152522"/>
    <w:rsid w:val="3C1C3CBE"/>
    <w:rsid w:val="3C5C39D4"/>
    <w:rsid w:val="3C5E60C2"/>
    <w:rsid w:val="3CF07568"/>
    <w:rsid w:val="3CFA1CEB"/>
    <w:rsid w:val="3CFF50E2"/>
    <w:rsid w:val="3D064C9C"/>
    <w:rsid w:val="3D375E20"/>
    <w:rsid w:val="3D435016"/>
    <w:rsid w:val="3D4E5CD3"/>
    <w:rsid w:val="3D5A64FE"/>
    <w:rsid w:val="3DD8299A"/>
    <w:rsid w:val="3DDE4DFE"/>
    <w:rsid w:val="3DED085D"/>
    <w:rsid w:val="3DFD109B"/>
    <w:rsid w:val="3E32750F"/>
    <w:rsid w:val="3E417F2C"/>
    <w:rsid w:val="3E4D381A"/>
    <w:rsid w:val="3E6361D6"/>
    <w:rsid w:val="3E7456B8"/>
    <w:rsid w:val="3E7F72CC"/>
    <w:rsid w:val="3EBF3EC1"/>
    <w:rsid w:val="3ECD733F"/>
    <w:rsid w:val="3EEB1091"/>
    <w:rsid w:val="3F4D30F0"/>
    <w:rsid w:val="3F513C55"/>
    <w:rsid w:val="3F6F7A02"/>
    <w:rsid w:val="3F7D18A4"/>
    <w:rsid w:val="3FB86A2B"/>
    <w:rsid w:val="3FDA192C"/>
    <w:rsid w:val="4022423D"/>
    <w:rsid w:val="402C6710"/>
    <w:rsid w:val="4093268D"/>
    <w:rsid w:val="40AE2AA8"/>
    <w:rsid w:val="41484EE7"/>
    <w:rsid w:val="414A2453"/>
    <w:rsid w:val="416672F5"/>
    <w:rsid w:val="417836AD"/>
    <w:rsid w:val="418611DF"/>
    <w:rsid w:val="41945841"/>
    <w:rsid w:val="41E16DA2"/>
    <w:rsid w:val="41EA20A7"/>
    <w:rsid w:val="41F54820"/>
    <w:rsid w:val="41F615BA"/>
    <w:rsid w:val="421504B8"/>
    <w:rsid w:val="421A3E05"/>
    <w:rsid w:val="423D37A7"/>
    <w:rsid w:val="427032E3"/>
    <w:rsid w:val="42737ECC"/>
    <w:rsid w:val="427F56F9"/>
    <w:rsid w:val="42A155BF"/>
    <w:rsid w:val="42AA7212"/>
    <w:rsid w:val="42AB322E"/>
    <w:rsid w:val="42BC3019"/>
    <w:rsid w:val="42BD60EF"/>
    <w:rsid w:val="42C13D5C"/>
    <w:rsid w:val="43040A4E"/>
    <w:rsid w:val="430A7041"/>
    <w:rsid w:val="43227138"/>
    <w:rsid w:val="43371D75"/>
    <w:rsid w:val="435203FC"/>
    <w:rsid w:val="43734023"/>
    <w:rsid w:val="43851B05"/>
    <w:rsid w:val="43863A5C"/>
    <w:rsid w:val="438D6A85"/>
    <w:rsid w:val="43AC4E0D"/>
    <w:rsid w:val="43C51A7A"/>
    <w:rsid w:val="43C6418C"/>
    <w:rsid w:val="43CA1CAF"/>
    <w:rsid w:val="43CB078F"/>
    <w:rsid w:val="440C2AF4"/>
    <w:rsid w:val="440E3B7C"/>
    <w:rsid w:val="446A554C"/>
    <w:rsid w:val="447C63D8"/>
    <w:rsid w:val="449B5651"/>
    <w:rsid w:val="44B02864"/>
    <w:rsid w:val="45017724"/>
    <w:rsid w:val="45051E48"/>
    <w:rsid w:val="45351FE6"/>
    <w:rsid w:val="453A05C0"/>
    <w:rsid w:val="454E43D0"/>
    <w:rsid w:val="45980846"/>
    <w:rsid w:val="45CB3A55"/>
    <w:rsid w:val="45F025FA"/>
    <w:rsid w:val="462C119A"/>
    <w:rsid w:val="46583CD8"/>
    <w:rsid w:val="46A03F96"/>
    <w:rsid w:val="46E75BC5"/>
    <w:rsid w:val="46F41996"/>
    <w:rsid w:val="47190537"/>
    <w:rsid w:val="472A3BF1"/>
    <w:rsid w:val="474558E9"/>
    <w:rsid w:val="474676F4"/>
    <w:rsid w:val="47CA0EEB"/>
    <w:rsid w:val="47EC214D"/>
    <w:rsid w:val="480A3944"/>
    <w:rsid w:val="48355CD4"/>
    <w:rsid w:val="483672A6"/>
    <w:rsid w:val="487B656D"/>
    <w:rsid w:val="487F2843"/>
    <w:rsid w:val="48A35D16"/>
    <w:rsid w:val="48AA4CFF"/>
    <w:rsid w:val="48B242DF"/>
    <w:rsid w:val="48D835FB"/>
    <w:rsid w:val="48E5589B"/>
    <w:rsid w:val="48F761AD"/>
    <w:rsid w:val="490767F7"/>
    <w:rsid w:val="49125CCF"/>
    <w:rsid w:val="491423ED"/>
    <w:rsid w:val="49272C15"/>
    <w:rsid w:val="4931150F"/>
    <w:rsid w:val="49756DD5"/>
    <w:rsid w:val="499122BA"/>
    <w:rsid w:val="49E33224"/>
    <w:rsid w:val="49EE0D70"/>
    <w:rsid w:val="4A176DD8"/>
    <w:rsid w:val="4A3253BF"/>
    <w:rsid w:val="4AB9178B"/>
    <w:rsid w:val="4ACF674D"/>
    <w:rsid w:val="4AD24E93"/>
    <w:rsid w:val="4AEA6D8F"/>
    <w:rsid w:val="4AF257AA"/>
    <w:rsid w:val="4B1D0AF6"/>
    <w:rsid w:val="4B4339A5"/>
    <w:rsid w:val="4B457C4E"/>
    <w:rsid w:val="4B590191"/>
    <w:rsid w:val="4B627F04"/>
    <w:rsid w:val="4B902900"/>
    <w:rsid w:val="4BA54CE2"/>
    <w:rsid w:val="4BAF1FAB"/>
    <w:rsid w:val="4BE82CB8"/>
    <w:rsid w:val="4C2B435E"/>
    <w:rsid w:val="4C341888"/>
    <w:rsid w:val="4C38658B"/>
    <w:rsid w:val="4C4961CB"/>
    <w:rsid w:val="4C4D58FD"/>
    <w:rsid w:val="4C673043"/>
    <w:rsid w:val="4C703A9C"/>
    <w:rsid w:val="4C8F72DA"/>
    <w:rsid w:val="4CBB1533"/>
    <w:rsid w:val="4CC1184C"/>
    <w:rsid w:val="4CCA75AF"/>
    <w:rsid w:val="4CD16C8C"/>
    <w:rsid w:val="4CF01F5F"/>
    <w:rsid w:val="4D00763B"/>
    <w:rsid w:val="4D01368F"/>
    <w:rsid w:val="4D20220D"/>
    <w:rsid w:val="4D296A21"/>
    <w:rsid w:val="4D3534B9"/>
    <w:rsid w:val="4D360359"/>
    <w:rsid w:val="4D4F6CE3"/>
    <w:rsid w:val="4D6E12D8"/>
    <w:rsid w:val="4D7A0AB8"/>
    <w:rsid w:val="4D7C7EE4"/>
    <w:rsid w:val="4D8C2AAA"/>
    <w:rsid w:val="4DC84A82"/>
    <w:rsid w:val="4DCA7802"/>
    <w:rsid w:val="4DD3204C"/>
    <w:rsid w:val="4E1C3241"/>
    <w:rsid w:val="4E3E155E"/>
    <w:rsid w:val="4E3F0E93"/>
    <w:rsid w:val="4E413D22"/>
    <w:rsid w:val="4E867DEF"/>
    <w:rsid w:val="4E892C0B"/>
    <w:rsid w:val="4E8B4586"/>
    <w:rsid w:val="4E8D5407"/>
    <w:rsid w:val="4E9229A3"/>
    <w:rsid w:val="4EAB6FD7"/>
    <w:rsid w:val="4EBC6DFF"/>
    <w:rsid w:val="4EC027CA"/>
    <w:rsid w:val="4EED03F5"/>
    <w:rsid w:val="4EFE2BF6"/>
    <w:rsid w:val="4F0E1B6D"/>
    <w:rsid w:val="4F84789D"/>
    <w:rsid w:val="4FC2067F"/>
    <w:rsid w:val="4FCE7A87"/>
    <w:rsid w:val="4FEB4F9E"/>
    <w:rsid w:val="50021F33"/>
    <w:rsid w:val="500C0B5F"/>
    <w:rsid w:val="50623DD7"/>
    <w:rsid w:val="506C360F"/>
    <w:rsid w:val="50710D6B"/>
    <w:rsid w:val="50722BF1"/>
    <w:rsid w:val="50885585"/>
    <w:rsid w:val="50D7305A"/>
    <w:rsid w:val="50F41EBA"/>
    <w:rsid w:val="50F742F7"/>
    <w:rsid w:val="51242CAE"/>
    <w:rsid w:val="51587C6C"/>
    <w:rsid w:val="516F4DCA"/>
    <w:rsid w:val="5198359B"/>
    <w:rsid w:val="51A05082"/>
    <w:rsid w:val="51A079F0"/>
    <w:rsid w:val="51AE327F"/>
    <w:rsid w:val="51B75BDB"/>
    <w:rsid w:val="51BB6656"/>
    <w:rsid w:val="51D46842"/>
    <w:rsid w:val="51E85D27"/>
    <w:rsid w:val="5209444F"/>
    <w:rsid w:val="5246579A"/>
    <w:rsid w:val="52575C9E"/>
    <w:rsid w:val="52576788"/>
    <w:rsid w:val="52703A41"/>
    <w:rsid w:val="527D4B19"/>
    <w:rsid w:val="52AD4D95"/>
    <w:rsid w:val="52BA1FC7"/>
    <w:rsid w:val="52CA32AB"/>
    <w:rsid w:val="52DB0927"/>
    <w:rsid w:val="53284F42"/>
    <w:rsid w:val="53297F4B"/>
    <w:rsid w:val="532C1DD2"/>
    <w:rsid w:val="5339396F"/>
    <w:rsid w:val="534458C9"/>
    <w:rsid w:val="534F3C7B"/>
    <w:rsid w:val="535F252C"/>
    <w:rsid w:val="53674E9F"/>
    <w:rsid w:val="53855249"/>
    <w:rsid w:val="53DF5DF2"/>
    <w:rsid w:val="540635DD"/>
    <w:rsid w:val="54190816"/>
    <w:rsid w:val="541C4B99"/>
    <w:rsid w:val="542853E9"/>
    <w:rsid w:val="543B67B4"/>
    <w:rsid w:val="543B7940"/>
    <w:rsid w:val="5465319F"/>
    <w:rsid w:val="548615DE"/>
    <w:rsid w:val="54B50144"/>
    <w:rsid w:val="54B90A20"/>
    <w:rsid w:val="54E3740E"/>
    <w:rsid w:val="550C1A89"/>
    <w:rsid w:val="55160F18"/>
    <w:rsid w:val="55417ED0"/>
    <w:rsid w:val="554349E1"/>
    <w:rsid w:val="55676A88"/>
    <w:rsid w:val="559453F3"/>
    <w:rsid w:val="55B123BD"/>
    <w:rsid w:val="55DF6989"/>
    <w:rsid w:val="562A30D9"/>
    <w:rsid w:val="563F7DFB"/>
    <w:rsid w:val="56507238"/>
    <w:rsid w:val="566E1961"/>
    <w:rsid w:val="56723427"/>
    <w:rsid w:val="56B41D9F"/>
    <w:rsid w:val="56B873B9"/>
    <w:rsid w:val="56DD3B71"/>
    <w:rsid w:val="56EB474F"/>
    <w:rsid w:val="56FC1843"/>
    <w:rsid w:val="57001519"/>
    <w:rsid w:val="57273745"/>
    <w:rsid w:val="57457D01"/>
    <w:rsid w:val="57913304"/>
    <w:rsid w:val="57A51022"/>
    <w:rsid w:val="57B14B9D"/>
    <w:rsid w:val="57DF5ECE"/>
    <w:rsid w:val="57EC2A35"/>
    <w:rsid w:val="57F072C9"/>
    <w:rsid w:val="57FD3ABA"/>
    <w:rsid w:val="581032FE"/>
    <w:rsid w:val="5816611F"/>
    <w:rsid w:val="582976D5"/>
    <w:rsid w:val="585A5FBA"/>
    <w:rsid w:val="588A12E3"/>
    <w:rsid w:val="589C2999"/>
    <w:rsid w:val="58A05055"/>
    <w:rsid w:val="58D319A5"/>
    <w:rsid w:val="594070D8"/>
    <w:rsid w:val="594A5729"/>
    <w:rsid w:val="595B3C6C"/>
    <w:rsid w:val="59652696"/>
    <w:rsid w:val="59735B79"/>
    <w:rsid w:val="598C3903"/>
    <w:rsid w:val="599733DD"/>
    <w:rsid w:val="59A14124"/>
    <w:rsid w:val="59AE40CE"/>
    <w:rsid w:val="59B046D9"/>
    <w:rsid w:val="59C43659"/>
    <w:rsid w:val="59C84F0B"/>
    <w:rsid w:val="5A16585E"/>
    <w:rsid w:val="5A322AF7"/>
    <w:rsid w:val="5A624D0C"/>
    <w:rsid w:val="5A960374"/>
    <w:rsid w:val="5A9E7E85"/>
    <w:rsid w:val="5AA11EC4"/>
    <w:rsid w:val="5AE850D1"/>
    <w:rsid w:val="5B3A06D9"/>
    <w:rsid w:val="5B3C2AEE"/>
    <w:rsid w:val="5B3D2F28"/>
    <w:rsid w:val="5B6A1F8D"/>
    <w:rsid w:val="5B7478DA"/>
    <w:rsid w:val="5B7A18A3"/>
    <w:rsid w:val="5C124CC0"/>
    <w:rsid w:val="5C1725AC"/>
    <w:rsid w:val="5C2666BA"/>
    <w:rsid w:val="5C656AB7"/>
    <w:rsid w:val="5C6D270A"/>
    <w:rsid w:val="5C915DD9"/>
    <w:rsid w:val="5C992DAE"/>
    <w:rsid w:val="5D7879DD"/>
    <w:rsid w:val="5D9A1F9A"/>
    <w:rsid w:val="5DAB4BE0"/>
    <w:rsid w:val="5DB202AE"/>
    <w:rsid w:val="5DE77C9E"/>
    <w:rsid w:val="5E005C30"/>
    <w:rsid w:val="5E0A29F0"/>
    <w:rsid w:val="5E0A45A1"/>
    <w:rsid w:val="5E0F03BD"/>
    <w:rsid w:val="5E23649C"/>
    <w:rsid w:val="5E5B0E2F"/>
    <w:rsid w:val="5E6C31D9"/>
    <w:rsid w:val="5E8C2572"/>
    <w:rsid w:val="5EC51F51"/>
    <w:rsid w:val="5ECC2BA1"/>
    <w:rsid w:val="5F0565CD"/>
    <w:rsid w:val="5F0F3B13"/>
    <w:rsid w:val="5F4C6AF4"/>
    <w:rsid w:val="5F536D52"/>
    <w:rsid w:val="5F872FA8"/>
    <w:rsid w:val="5FA45635"/>
    <w:rsid w:val="5FA9590C"/>
    <w:rsid w:val="5FAA2B6D"/>
    <w:rsid w:val="5FC55EFF"/>
    <w:rsid w:val="60105B56"/>
    <w:rsid w:val="601A626C"/>
    <w:rsid w:val="60266AD1"/>
    <w:rsid w:val="604A5FD8"/>
    <w:rsid w:val="6052578D"/>
    <w:rsid w:val="607B7B25"/>
    <w:rsid w:val="60893F8B"/>
    <w:rsid w:val="60B93B33"/>
    <w:rsid w:val="60F40044"/>
    <w:rsid w:val="60F818BF"/>
    <w:rsid w:val="61092B72"/>
    <w:rsid w:val="610D5D7E"/>
    <w:rsid w:val="6132262E"/>
    <w:rsid w:val="6137656D"/>
    <w:rsid w:val="61583407"/>
    <w:rsid w:val="615A5FAD"/>
    <w:rsid w:val="617B0DDC"/>
    <w:rsid w:val="619137FC"/>
    <w:rsid w:val="61BE5A41"/>
    <w:rsid w:val="624A7E8A"/>
    <w:rsid w:val="62685AEE"/>
    <w:rsid w:val="627B71D7"/>
    <w:rsid w:val="6289358C"/>
    <w:rsid w:val="62A1349D"/>
    <w:rsid w:val="62A350C2"/>
    <w:rsid w:val="62CC2D5E"/>
    <w:rsid w:val="62D93C1B"/>
    <w:rsid w:val="62ED304C"/>
    <w:rsid w:val="63061CDC"/>
    <w:rsid w:val="63195ECA"/>
    <w:rsid w:val="631B1549"/>
    <w:rsid w:val="63307E4D"/>
    <w:rsid w:val="6357619B"/>
    <w:rsid w:val="635C3264"/>
    <w:rsid w:val="63F5757E"/>
    <w:rsid w:val="640E2C6A"/>
    <w:rsid w:val="640F37C8"/>
    <w:rsid w:val="641467B3"/>
    <w:rsid w:val="6417174E"/>
    <w:rsid w:val="641D4CE5"/>
    <w:rsid w:val="643236A5"/>
    <w:rsid w:val="643969C8"/>
    <w:rsid w:val="6440101C"/>
    <w:rsid w:val="644A7367"/>
    <w:rsid w:val="64601F34"/>
    <w:rsid w:val="6474651D"/>
    <w:rsid w:val="647636BB"/>
    <w:rsid w:val="64793440"/>
    <w:rsid w:val="64A06A4D"/>
    <w:rsid w:val="64B0443D"/>
    <w:rsid w:val="64C87308"/>
    <w:rsid w:val="64D403D5"/>
    <w:rsid w:val="64D705CA"/>
    <w:rsid w:val="64D970BB"/>
    <w:rsid w:val="64DD663C"/>
    <w:rsid w:val="64E25B7F"/>
    <w:rsid w:val="64EB760E"/>
    <w:rsid w:val="650105CD"/>
    <w:rsid w:val="650B2B97"/>
    <w:rsid w:val="653C0F22"/>
    <w:rsid w:val="65493DCD"/>
    <w:rsid w:val="654D0497"/>
    <w:rsid w:val="65873FC2"/>
    <w:rsid w:val="658C1362"/>
    <w:rsid w:val="659D760A"/>
    <w:rsid w:val="659E57FB"/>
    <w:rsid w:val="65E044F9"/>
    <w:rsid w:val="65FD1BEB"/>
    <w:rsid w:val="660C496F"/>
    <w:rsid w:val="66121984"/>
    <w:rsid w:val="66223B15"/>
    <w:rsid w:val="6642391A"/>
    <w:rsid w:val="664D384F"/>
    <w:rsid w:val="6675460A"/>
    <w:rsid w:val="66875463"/>
    <w:rsid w:val="669E23D6"/>
    <w:rsid w:val="66A13722"/>
    <w:rsid w:val="66A6554A"/>
    <w:rsid w:val="67341BB8"/>
    <w:rsid w:val="67810EE0"/>
    <w:rsid w:val="67CE42B1"/>
    <w:rsid w:val="67D324C6"/>
    <w:rsid w:val="67DE061C"/>
    <w:rsid w:val="67F50E34"/>
    <w:rsid w:val="683473C7"/>
    <w:rsid w:val="68462BC8"/>
    <w:rsid w:val="687246D5"/>
    <w:rsid w:val="687B45C4"/>
    <w:rsid w:val="688852B3"/>
    <w:rsid w:val="68AF0ED9"/>
    <w:rsid w:val="68AF4C62"/>
    <w:rsid w:val="68C027CE"/>
    <w:rsid w:val="68C90C27"/>
    <w:rsid w:val="68FD6BE0"/>
    <w:rsid w:val="693F2F84"/>
    <w:rsid w:val="6947401E"/>
    <w:rsid w:val="69BD2251"/>
    <w:rsid w:val="69E86BAC"/>
    <w:rsid w:val="6A0341BC"/>
    <w:rsid w:val="6A2E39DB"/>
    <w:rsid w:val="6A3A407A"/>
    <w:rsid w:val="6A422908"/>
    <w:rsid w:val="6A6D6C9C"/>
    <w:rsid w:val="6A700A76"/>
    <w:rsid w:val="6A9C49D6"/>
    <w:rsid w:val="6AA43ADF"/>
    <w:rsid w:val="6AD27827"/>
    <w:rsid w:val="6AD80670"/>
    <w:rsid w:val="6ADF381F"/>
    <w:rsid w:val="6B0D701D"/>
    <w:rsid w:val="6B0E1EB7"/>
    <w:rsid w:val="6B291DEC"/>
    <w:rsid w:val="6B361611"/>
    <w:rsid w:val="6B6808F3"/>
    <w:rsid w:val="6B6819DE"/>
    <w:rsid w:val="6B6E6389"/>
    <w:rsid w:val="6B8249C6"/>
    <w:rsid w:val="6B874BE3"/>
    <w:rsid w:val="6BB6047F"/>
    <w:rsid w:val="6BC9083B"/>
    <w:rsid w:val="6BD4626A"/>
    <w:rsid w:val="6C004BE4"/>
    <w:rsid w:val="6C0D0D30"/>
    <w:rsid w:val="6C305F2F"/>
    <w:rsid w:val="6C3B66FB"/>
    <w:rsid w:val="6C4440A1"/>
    <w:rsid w:val="6C4C21A0"/>
    <w:rsid w:val="6C522E98"/>
    <w:rsid w:val="6C78002E"/>
    <w:rsid w:val="6C9B4260"/>
    <w:rsid w:val="6CAD0A66"/>
    <w:rsid w:val="6CB05722"/>
    <w:rsid w:val="6CF64953"/>
    <w:rsid w:val="6D483FAD"/>
    <w:rsid w:val="6D6005AA"/>
    <w:rsid w:val="6D7476BE"/>
    <w:rsid w:val="6D7C1E72"/>
    <w:rsid w:val="6DA21282"/>
    <w:rsid w:val="6DBD7F4A"/>
    <w:rsid w:val="6DC628AD"/>
    <w:rsid w:val="6DFB3561"/>
    <w:rsid w:val="6DFC4DBF"/>
    <w:rsid w:val="6E35070C"/>
    <w:rsid w:val="6E74233B"/>
    <w:rsid w:val="6E8B09B2"/>
    <w:rsid w:val="6E975445"/>
    <w:rsid w:val="6EA93908"/>
    <w:rsid w:val="6EB62EA5"/>
    <w:rsid w:val="6EB75CDC"/>
    <w:rsid w:val="6EC3120B"/>
    <w:rsid w:val="6F2A4D2C"/>
    <w:rsid w:val="6F3163B1"/>
    <w:rsid w:val="6F4A189A"/>
    <w:rsid w:val="6F5329F7"/>
    <w:rsid w:val="6F66251F"/>
    <w:rsid w:val="6F86393A"/>
    <w:rsid w:val="6FA554BC"/>
    <w:rsid w:val="6FAB4E21"/>
    <w:rsid w:val="6FEB1CCF"/>
    <w:rsid w:val="70164A2C"/>
    <w:rsid w:val="70823C09"/>
    <w:rsid w:val="70A1499C"/>
    <w:rsid w:val="70C94C07"/>
    <w:rsid w:val="70CA1560"/>
    <w:rsid w:val="70E57FD2"/>
    <w:rsid w:val="70EF4F0C"/>
    <w:rsid w:val="70F63590"/>
    <w:rsid w:val="71400BBB"/>
    <w:rsid w:val="7165053F"/>
    <w:rsid w:val="7175410B"/>
    <w:rsid w:val="71825F3B"/>
    <w:rsid w:val="71883BAB"/>
    <w:rsid w:val="718B6FB6"/>
    <w:rsid w:val="718F5818"/>
    <w:rsid w:val="71B32098"/>
    <w:rsid w:val="71C24A1D"/>
    <w:rsid w:val="71E93511"/>
    <w:rsid w:val="722C5D43"/>
    <w:rsid w:val="7235692E"/>
    <w:rsid w:val="72483995"/>
    <w:rsid w:val="724D52C6"/>
    <w:rsid w:val="72921DC7"/>
    <w:rsid w:val="72D26483"/>
    <w:rsid w:val="72FB05FF"/>
    <w:rsid w:val="73102122"/>
    <w:rsid w:val="734555A0"/>
    <w:rsid w:val="73462EBC"/>
    <w:rsid w:val="735C34C5"/>
    <w:rsid w:val="736C4F53"/>
    <w:rsid w:val="73803513"/>
    <w:rsid w:val="73A327A6"/>
    <w:rsid w:val="73AD43F2"/>
    <w:rsid w:val="73FC14D9"/>
    <w:rsid w:val="740E2F73"/>
    <w:rsid w:val="745A4952"/>
    <w:rsid w:val="74676206"/>
    <w:rsid w:val="74CB4B6F"/>
    <w:rsid w:val="74F97B62"/>
    <w:rsid w:val="757A2030"/>
    <w:rsid w:val="75826151"/>
    <w:rsid w:val="75FD6C43"/>
    <w:rsid w:val="762D4E1D"/>
    <w:rsid w:val="762F0C95"/>
    <w:rsid w:val="764E7807"/>
    <w:rsid w:val="769245E0"/>
    <w:rsid w:val="76BA4F92"/>
    <w:rsid w:val="76E44CED"/>
    <w:rsid w:val="77140685"/>
    <w:rsid w:val="77294F4D"/>
    <w:rsid w:val="77475150"/>
    <w:rsid w:val="778C092D"/>
    <w:rsid w:val="77943C5F"/>
    <w:rsid w:val="77A23B77"/>
    <w:rsid w:val="77A83235"/>
    <w:rsid w:val="77BA5C59"/>
    <w:rsid w:val="77CF19CA"/>
    <w:rsid w:val="77D15E05"/>
    <w:rsid w:val="77F5133B"/>
    <w:rsid w:val="7823714B"/>
    <w:rsid w:val="784A6591"/>
    <w:rsid w:val="78831D05"/>
    <w:rsid w:val="79043E26"/>
    <w:rsid w:val="790D39BA"/>
    <w:rsid w:val="793B783C"/>
    <w:rsid w:val="793D0DD2"/>
    <w:rsid w:val="7940298E"/>
    <w:rsid w:val="794E3811"/>
    <w:rsid w:val="79501595"/>
    <w:rsid w:val="79672793"/>
    <w:rsid w:val="796E4712"/>
    <w:rsid w:val="79A46D61"/>
    <w:rsid w:val="79B7193A"/>
    <w:rsid w:val="79D651D2"/>
    <w:rsid w:val="79DE25B2"/>
    <w:rsid w:val="79E30DD1"/>
    <w:rsid w:val="79F6749F"/>
    <w:rsid w:val="79FA3F2A"/>
    <w:rsid w:val="7A061AA6"/>
    <w:rsid w:val="7A443465"/>
    <w:rsid w:val="7A781F48"/>
    <w:rsid w:val="7A7B75A4"/>
    <w:rsid w:val="7A7D2BDF"/>
    <w:rsid w:val="7A8B0344"/>
    <w:rsid w:val="7B23143C"/>
    <w:rsid w:val="7B2E6281"/>
    <w:rsid w:val="7B443432"/>
    <w:rsid w:val="7B514C07"/>
    <w:rsid w:val="7B5B6BFB"/>
    <w:rsid w:val="7B6E00E1"/>
    <w:rsid w:val="7B716661"/>
    <w:rsid w:val="7B997C4B"/>
    <w:rsid w:val="7BB66ED4"/>
    <w:rsid w:val="7BCE6278"/>
    <w:rsid w:val="7BE56150"/>
    <w:rsid w:val="7BF47B83"/>
    <w:rsid w:val="7C276947"/>
    <w:rsid w:val="7C2975B0"/>
    <w:rsid w:val="7C324781"/>
    <w:rsid w:val="7CCA23BF"/>
    <w:rsid w:val="7CD609D6"/>
    <w:rsid w:val="7D0609EF"/>
    <w:rsid w:val="7D1314DE"/>
    <w:rsid w:val="7D591C1B"/>
    <w:rsid w:val="7D741552"/>
    <w:rsid w:val="7D7916BA"/>
    <w:rsid w:val="7D795D6A"/>
    <w:rsid w:val="7D9F60FB"/>
    <w:rsid w:val="7DA0657D"/>
    <w:rsid w:val="7DBE5170"/>
    <w:rsid w:val="7DC0646F"/>
    <w:rsid w:val="7DCD34E4"/>
    <w:rsid w:val="7DDF26BB"/>
    <w:rsid w:val="7DE408C4"/>
    <w:rsid w:val="7DF5183A"/>
    <w:rsid w:val="7DF97AD6"/>
    <w:rsid w:val="7E237BA2"/>
    <w:rsid w:val="7E2F7B05"/>
    <w:rsid w:val="7E337C40"/>
    <w:rsid w:val="7E8F3AFC"/>
    <w:rsid w:val="7EC2269B"/>
    <w:rsid w:val="7EC26811"/>
    <w:rsid w:val="7EF4149E"/>
    <w:rsid w:val="7F0E252C"/>
    <w:rsid w:val="7F1F31A2"/>
    <w:rsid w:val="7F2807AD"/>
    <w:rsid w:val="7F421AFB"/>
    <w:rsid w:val="7F502E6F"/>
    <w:rsid w:val="7F5E6253"/>
    <w:rsid w:val="7F997E7A"/>
    <w:rsid w:val="7FA46A2E"/>
    <w:rsid w:val="7FAF5BF0"/>
    <w:rsid w:val="7FCC584F"/>
    <w:rsid w:val="7FD12305"/>
    <w:rsid w:val="7FDB47EE"/>
    <w:rsid w:val="7FE04ED0"/>
    <w:rsid w:val="7FE546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rFonts w:eastAsia="微软雅黑"/>
      <w:b/>
      <w:sz w:val="28"/>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微软雅黑"/>
      <w:b/>
      <w:sz w:val="2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0"/>
    </w:rPr>
  </w:style>
  <w:style w:type="character" w:styleId="7">
    <w:name w:val="Hyperlink"/>
    <w:basedOn w:val="6"/>
    <w:semiHidden/>
    <w:unhideWhenUsed/>
    <w:qFormat/>
    <w:uiPriority w:val="0"/>
    <w:rPr>
      <w:color w:val="0000FF"/>
      <w:u w:val="single"/>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microsoft.com/office/2011/relationships/people" Target="people.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NUL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Words>
  <Characters>330</Characters>
  <Lines>2</Lines>
  <Paragraphs>1</Paragraphs>
  <TotalTime>192</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2016-04-05T07:18:00Z</dcterms:created>
  <dc:creator>lenovo</dc:creator>
  <cp:lastModifiedBy>KWAN</cp:lastModifiedBy>
  <dcterms:modified xsi:type="dcterms:W3CDTF">2018-11-26T06:46:13Z</dcterms:modified>
  <dc:title>               XXX需求（微软雅黑加粗，小三，居中）</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