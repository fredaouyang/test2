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F5" w:rsidRPr="007863BF" w:rsidRDefault="00DB19F5" w:rsidP="00DB19F5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移动官网改版充值需求（二期</w:t>
      </w:r>
      <w:r>
        <w:rPr>
          <w:rFonts w:ascii="微软雅黑" w:eastAsia="微软雅黑" w:hAnsi="微软雅黑"/>
          <w:b/>
          <w:sz w:val="30"/>
          <w:szCs w:val="30"/>
        </w:rPr>
        <w:t>内容）</w:t>
      </w:r>
    </w:p>
    <w:p w:rsidR="00DB19F5" w:rsidRDefault="00DB19F5" w:rsidP="00DB19F5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V1.0</w:t>
      </w:r>
    </w:p>
    <w:p w:rsidR="00DB19F5" w:rsidRDefault="00DB19F5" w:rsidP="00DB19F5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835"/>
        <w:gridCol w:w="1134"/>
        <w:gridCol w:w="2268"/>
      </w:tblGrid>
      <w:tr w:rsidR="00DB19F5" w:rsidTr="00DB19F5">
        <w:trPr>
          <w:trHeight w:val="447"/>
        </w:trPr>
        <w:tc>
          <w:tcPr>
            <w:tcW w:w="846" w:type="dxa"/>
          </w:tcPr>
          <w:p w:rsidR="00DB19F5" w:rsidRPr="00091121" w:rsidRDefault="00DB19F5" w:rsidP="00DB19F5">
            <w:pPr>
              <w:pStyle w:val="a8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992" w:type="dxa"/>
          </w:tcPr>
          <w:p w:rsidR="00DB19F5" w:rsidRPr="00091121" w:rsidRDefault="00DB19F5" w:rsidP="00DB19F5">
            <w:pPr>
              <w:pStyle w:val="a8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2835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B19F5" w:rsidTr="00DB19F5">
        <w:tc>
          <w:tcPr>
            <w:tcW w:w="846" w:type="dxa"/>
          </w:tcPr>
          <w:p w:rsidR="00DB19F5" w:rsidRPr="00091121" w:rsidRDefault="00DB19F5" w:rsidP="00DB19F5">
            <w:pPr>
              <w:pStyle w:val="a8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992" w:type="dxa"/>
          </w:tcPr>
          <w:p w:rsidR="00DB19F5" w:rsidRPr="00091121" w:rsidRDefault="00DB19F5" w:rsidP="00DB19F5">
            <w:pPr>
              <w:pStyle w:val="a8"/>
              <w:ind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2835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34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B19F5" w:rsidTr="00DB19F5">
        <w:tc>
          <w:tcPr>
            <w:tcW w:w="846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DB19F5" w:rsidRPr="00091121" w:rsidRDefault="00DB19F5" w:rsidP="004A640C">
            <w:pPr>
              <w:pStyle w:val="a8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54685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411" w:rsidRDefault="008B6411">
          <w:pPr>
            <w:pStyle w:val="TOC"/>
          </w:pPr>
          <w:r>
            <w:rPr>
              <w:lang w:val="zh-CN"/>
            </w:rPr>
            <w:t>目录</w:t>
          </w:r>
        </w:p>
        <w:p w:rsidR="008B6411" w:rsidRDefault="008B641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78351" w:history="1">
            <w:r w:rsidRPr="00C60193">
              <w:rPr>
                <w:rStyle w:val="a3"/>
                <w:rFonts w:ascii="微软雅黑" w:eastAsia="微软雅黑" w:hAnsi="微软雅黑" w:hint="eastAsia"/>
                <w:noProof/>
              </w:rPr>
              <w:t>一、需求背景（必填）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78352" w:history="1"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二、需求对接人（必填）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_Toc534378352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1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78353" w:history="1"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三、预计上线时间</w:t>
            </w:r>
            <w:r w:rsidR="008B6411" w:rsidRPr="00C60193">
              <w:rPr>
                <w:rStyle w:val="a3"/>
                <w:rFonts w:ascii="微软雅黑" w:eastAsia="微软雅黑" w:hAnsi="微软雅黑"/>
                <w:noProof/>
              </w:rPr>
              <w:t>&amp;</w:t>
            </w:r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预计使用人及后续效果（必填）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_Toc534378353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2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78354" w:history="1"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四、是否需要内测（必填）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_Toc534378354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2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78355" w:history="1"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五、需求范围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_Toc534378355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2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78356" w:history="1"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六、需求说明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_Toc534378356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2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3414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78357" w:history="1">
            <w:r w:rsidR="008B6411" w:rsidRPr="00C60193">
              <w:rPr>
                <w:rStyle w:val="a3"/>
                <w:rFonts w:ascii="微软雅黑" w:eastAsia="微软雅黑" w:hAnsi="微软雅黑"/>
                <w:noProof/>
              </w:rPr>
              <w:t>6.1.</w:t>
            </w:r>
            <w:r w:rsidR="008B6411" w:rsidRPr="00C60193">
              <w:rPr>
                <w:rStyle w:val="a3"/>
                <w:rFonts w:ascii="微软雅黑" w:eastAsia="微软雅黑" w:hAnsi="微软雅黑" w:hint="eastAsia"/>
                <w:noProof/>
              </w:rPr>
              <w:t>默认充值方式为快捷支付</w:t>
            </w:r>
            <w:r w:rsidR="008B6411">
              <w:rPr>
                <w:noProof/>
                <w:webHidden/>
              </w:rPr>
              <w:tab/>
            </w:r>
            <w:r w:rsidR="008B6411">
              <w:rPr>
                <w:noProof/>
                <w:webHidden/>
              </w:rPr>
              <w:fldChar w:fldCharType="begin"/>
            </w:r>
            <w:r w:rsidR="008B6411">
              <w:rPr>
                <w:noProof/>
                <w:webHidden/>
              </w:rPr>
              <w:instrText xml:space="preserve"> PAGEREF _Toc534378357 \h </w:instrText>
            </w:r>
            <w:r w:rsidR="008B6411">
              <w:rPr>
                <w:noProof/>
                <w:webHidden/>
              </w:rPr>
            </w:r>
            <w:r w:rsidR="008B6411">
              <w:rPr>
                <w:noProof/>
                <w:webHidden/>
              </w:rPr>
              <w:fldChar w:fldCharType="separate"/>
            </w:r>
            <w:r w:rsidR="008B6411">
              <w:rPr>
                <w:noProof/>
                <w:webHidden/>
              </w:rPr>
              <w:t>3</w:t>
            </w:r>
            <w:r w:rsidR="008B6411">
              <w:rPr>
                <w:noProof/>
                <w:webHidden/>
              </w:rPr>
              <w:fldChar w:fldCharType="end"/>
            </w:r>
          </w:hyperlink>
        </w:p>
        <w:p w:rsidR="008B6411" w:rsidRDefault="008B6411">
          <w:r>
            <w:rPr>
              <w:b/>
              <w:bCs/>
              <w:lang w:val="zh-CN"/>
            </w:rPr>
            <w:fldChar w:fldCharType="end"/>
          </w:r>
        </w:p>
      </w:sdtContent>
    </w:sdt>
    <w:p w:rsidR="00DB19F5" w:rsidRP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0" w:name="_Toc534378351"/>
      <w:r w:rsidRPr="00DB19F5">
        <w:rPr>
          <w:rFonts w:ascii="微软雅黑" w:eastAsia="微软雅黑" w:hAnsi="微软雅黑" w:hint="eastAsia"/>
          <w:sz w:val="24"/>
          <w:szCs w:val="24"/>
        </w:rPr>
        <w:t>一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 w:rsidRPr="00DB19F5">
        <w:rPr>
          <w:rFonts w:ascii="微软雅黑" w:eastAsia="微软雅黑" w:hAnsi="微软雅黑" w:hint="eastAsia"/>
          <w:sz w:val="24"/>
          <w:szCs w:val="24"/>
        </w:rPr>
        <w:t>需求</w:t>
      </w:r>
      <w:r w:rsidRPr="00DB19F5">
        <w:rPr>
          <w:rFonts w:ascii="微软雅黑" w:eastAsia="微软雅黑" w:hAnsi="微软雅黑"/>
          <w:sz w:val="24"/>
          <w:szCs w:val="24"/>
        </w:rPr>
        <w:t>背景</w:t>
      </w:r>
      <w:r w:rsidRPr="00DB19F5">
        <w:rPr>
          <w:rFonts w:ascii="微软雅黑" w:eastAsia="微软雅黑" w:hAnsi="微软雅黑" w:hint="eastAsia"/>
          <w:sz w:val="24"/>
          <w:szCs w:val="24"/>
        </w:rPr>
        <w:t>（必填</w:t>
      </w:r>
      <w:r w:rsidRPr="00DB19F5">
        <w:rPr>
          <w:rFonts w:ascii="微软雅黑" w:eastAsia="微软雅黑" w:hAnsi="微软雅黑"/>
          <w:sz w:val="24"/>
          <w:szCs w:val="24"/>
        </w:rPr>
        <w:t>）</w:t>
      </w:r>
      <w:bookmarkEnd w:id="0"/>
    </w:p>
    <w:p w:rsidR="00DB19F5" w:rsidRPr="00091121" w:rsidRDefault="00DB19F5" w:rsidP="00DB19F5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>
        <w:rPr>
          <w:rFonts w:ascii="微软雅黑" w:eastAsia="微软雅黑" w:hAnsi="微软雅黑"/>
        </w:rPr>
        <w:t>官网改版</w:t>
      </w:r>
      <w:r>
        <w:rPr>
          <w:rFonts w:ascii="微软雅黑" w:eastAsia="微软雅黑" w:hAnsi="微软雅黑" w:hint="eastAsia"/>
        </w:rPr>
        <w:t>二</w:t>
      </w:r>
      <w:r w:rsidRPr="00091121">
        <w:rPr>
          <w:rFonts w:ascii="微软雅黑" w:eastAsia="微软雅黑" w:hAnsi="微软雅黑"/>
        </w:rPr>
        <w:t>期内容的一部分。</w:t>
      </w:r>
    </w:p>
    <w:p w:rsidR="00DB19F5" w:rsidRP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534378352"/>
      <w:r w:rsidRPr="00DB19F5">
        <w:rPr>
          <w:rFonts w:ascii="微软雅黑" w:eastAsia="微软雅黑" w:hAnsi="微软雅黑" w:hint="eastAsia"/>
          <w:sz w:val="24"/>
          <w:szCs w:val="24"/>
        </w:rPr>
        <w:t>二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 w:rsidRPr="00DB19F5">
        <w:rPr>
          <w:rFonts w:ascii="微软雅黑" w:eastAsia="微软雅黑" w:hAnsi="微软雅黑" w:hint="eastAsia"/>
          <w:sz w:val="24"/>
          <w:szCs w:val="24"/>
        </w:rPr>
        <w:t>需求</w:t>
      </w:r>
      <w:r w:rsidRPr="00DB19F5">
        <w:rPr>
          <w:rFonts w:ascii="微软雅黑" w:eastAsia="微软雅黑" w:hAnsi="微软雅黑"/>
          <w:sz w:val="24"/>
          <w:szCs w:val="24"/>
        </w:rPr>
        <w:t>对接人</w:t>
      </w:r>
      <w:r w:rsidRPr="00DB19F5">
        <w:rPr>
          <w:rFonts w:ascii="微软雅黑" w:eastAsia="微软雅黑" w:hAnsi="微软雅黑" w:hint="eastAsia"/>
          <w:sz w:val="24"/>
          <w:szCs w:val="24"/>
        </w:rPr>
        <w:t>（必填</w:t>
      </w:r>
      <w:r w:rsidRPr="00DB19F5">
        <w:rPr>
          <w:rFonts w:ascii="微软雅黑" w:eastAsia="微软雅黑" w:hAnsi="微软雅黑"/>
          <w:sz w:val="24"/>
          <w:szCs w:val="24"/>
        </w:rPr>
        <w:t>）</w:t>
      </w:r>
      <w:bookmarkEnd w:id="1"/>
    </w:p>
    <w:p w:rsidR="00DB19F5" w:rsidRPr="00D1527F" w:rsidRDefault="00DB19F5" w:rsidP="00DB19F5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DB19F5" w:rsidRP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2" w:name="_Toc534378353"/>
      <w:r w:rsidRPr="00DB19F5"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 w:rsidRPr="00DB19F5">
        <w:rPr>
          <w:rFonts w:ascii="微软雅黑" w:eastAsia="微软雅黑" w:hAnsi="微软雅黑" w:hint="eastAsia"/>
          <w:sz w:val="24"/>
          <w:szCs w:val="24"/>
        </w:rPr>
        <w:t>预计</w:t>
      </w:r>
      <w:r w:rsidRPr="00DB19F5">
        <w:rPr>
          <w:rFonts w:ascii="微软雅黑" w:eastAsia="微软雅黑" w:hAnsi="微软雅黑"/>
          <w:sz w:val="24"/>
          <w:szCs w:val="24"/>
        </w:rPr>
        <w:t>上线时间</w:t>
      </w:r>
      <w:r w:rsidRPr="00DB19F5">
        <w:rPr>
          <w:rFonts w:ascii="微软雅黑" w:eastAsia="微软雅黑" w:hAnsi="微软雅黑" w:hint="eastAsia"/>
          <w:sz w:val="24"/>
          <w:szCs w:val="24"/>
        </w:rPr>
        <w:t>&amp;</w:t>
      </w:r>
      <w:r w:rsidRPr="00DB19F5">
        <w:rPr>
          <w:rFonts w:ascii="微软雅黑" w:eastAsia="微软雅黑" w:hAnsi="微软雅黑"/>
          <w:sz w:val="24"/>
          <w:szCs w:val="24"/>
        </w:rPr>
        <w:t>预计</w:t>
      </w:r>
      <w:r w:rsidRPr="00DB19F5">
        <w:rPr>
          <w:rFonts w:ascii="微软雅黑" w:eastAsia="微软雅黑" w:hAnsi="微软雅黑" w:hint="eastAsia"/>
          <w:sz w:val="24"/>
          <w:szCs w:val="24"/>
        </w:rPr>
        <w:t>使用人</w:t>
      </w:r>
      <w:r w:rsidRPr="00DB19F5">
        <w:rPr>
          <w:rFonts w:ascii="微软雅黑" w:eastAsia="微软雅黑" w:hAnsi="微软雅黑"/>
          <w:sz w:val="24"/>
          <w:szCs w:val="24"/>
        </w:rPr>
        <w:t>及后续效果</w:t>
      </w:r>
      <w:r w:rsidRPr="00DB19F5">
        <w:rPr>
          <w:rFonts w:ascii="微软雅黑" w:eastAsia="微软雅黑" w:hAnsi="微软雅黑" w:hint="eastAsia"/>
          <w:sz w:val="24"/>
          <w:szCs w:val="24"/>
        </w:rPr>
        <w:t>（必填</w:t>
      </w:r>
      <w:r w:rsidRPr="00DB19F5">
        <w:rPr>
          <w:rFonts w:ascii="微软雅黑" w:eastAsia="微软雅黑" w:hAnsi="微软雅黑"/>
          <w:sz w:val="24"/>
          <w:szCs w:val="24"/>
        </w:rPr>
        <w:t>）</w:t>
      </w:r>
      <w:bookmarkEnd w:id="2"/>
    </w:p>
    <w:p w:rsidR="00DB19F5" w:rsidRPr="00D1527F" w:rsidRDefault="00DB19F5" w:rsidP="00DB19F5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DB19F5" w:rsidRP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3" w:name="_Toc534378354"/>
      <w:r w:rsidRPr="00DB19F5">
        <w:rPr>
          <w:rFonts w:ascii="微软雅黑" w:eastAsia="微软雅黑" w:hAnsi="微软雅黑" w:hint="eastAsia"/>
          <w:sz w:val="24"/>
          <w:szCs w:val="24"/>
        </w:rPr>
        <w:t>四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 w:rsidRPr="00DB19F5">
        <w:rPr>
          <w:rFonts w:ascii="微软雅黑" w:eastAsia="微软雅黑" w:hAnsi="微软雅黑" w:hint="eastAsia"/>
          <w:sz w:val="24"/>
          <w:szCs w:val="24"/>
        </w:rPr>
        <w:t>是否</w:t>
      </w:r>
      <w:r w:rsidRPr="00DB19F5">
        <w:rPr>
          <w:rFonts w:ascii="微软雅黑" w:eastAsia="微软雅黑" w:hAnsi="微软雅黑"/>
          <w:sz w:val="24"/>
          <w:szCs w:val="24"/>
        </w:rPr>
        <w:t>需要内测</w:t>
      </w:r>
      <w:r w:rsidRPr="00DB19F5">
        <w:rPr>
          <w:rFonts w:ascii="微软雅黑" w:eastAsia="微软雅黑" w:hAnsi="微软雅黑" w:hint="eastAsia"/>
          <w:sz w:val="24"/>
          <w:szCs w:val="24"/>
        </w:rPr>
        <w:t>（必填</w:t>
      </w:r>
      <w:r w:rsidRPr="00DB19F5">
        <w:rPr>
          <w:rFonts w:ascii="微软雅黑" w:eastAsia="微软雅黑" w:hAnsi="微软雅黑"/>
          <w:sz w:val="24"/>
          <w:szCs w:val="24"/>
        </w:rPr>
        <w:t>）</w:t>
      </w:r>
      <w:bookmarkEnd w:id="3"/>
    </w:p>
    <w:p w:rsidR="00DB19F5" w:rsidRPr="00D1527F" w:rsidRDefault="00DB19F5" w:rsidP="00DB19F5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4" w:name="_Toc534378355"/>
      <w:r w:rsidRPr="00DB19F5">
        <w:rPr>
          <w:rFonts w:ascii="微软雅黑" w:eastAsia="微软雅黑" w:hAnsi="微软雅黑" w:hint="eastAsia"/>
          <w:sz w:val="24"/>
          <w:szCs w:val="24"/>
        </w:rPr>
        <w:t>五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 w:rsidRPr="00DB19F5">
        <w:rPr>
          <w:rFonts w:ascii="微软雅黑" w:eastAsia="微软雅黑" w:hAnsi="微软雅黑" w:hint="eastAsia"/>
          <w:sz w:val="24"/>
          <w:szCs w:val="24"/>
        </w:rPr>
        <w:t>需求范围</w:t>
      </w:r>
      <w:bookmarkEnd w:id="4"/>
    </w:p>
    <w:p w:rsidR="00DB19F5" w:rsidRDefault="00DB19F5" w:rsidP="00DB19F5">
      <w:pPr>
        <w:rPr>
          <w:rFonts w:ascii="微软雅黑" w:eastAsia="微软雅黑" w:hAnsi="微软雅黑"/>
        </w:rPr>
      </w:pPr>
      <w:r w:rsidRPr="00BA523A">
        <w:rPr>
          <w:rFonts w:ascii="微软雅黑" w:eastAsia="微软雅黑" w:hAnsi="微软雅黑" w:hint="eastAsia"/>
        </w:rPr>
        <w:t>对</w:t>
      </w:r>
      <w:r w:rsidRPr="00BA523A">
        <w:rPr>
          <w:rFonts w:ascii="微软雅黑" w:eastAsia="微软雅黑" w:hAnsi="微软雅黑"/>
        </w:rPr>
        <w:t>页面</w:t>
      </w:r>
      <w:r w:rsidRPr="00BA523A">
        <w:rPr>
          <w:rFonts w:ascii="微软雅黑" w:eastAsia="微软雅黑" w:hAnsi="微软雅黑" w:hint="eastAsia"/>
        </w:rPr>
        <w:t>交互</w:t>
      </w:r>
      <w:r w:rsidRPr="00BA523A">
        <w:rPr>
          <w:rFonts w:ascii="微软雅黑" w:eastAsia="微软雅黑" w:hAnsi="微软雅黑"/>
        </w:rPr>
        <w:t>和视觉</w:t>
      </w:r>
      <w:r w:rsidRPr="00BA523A">
        <w:rPr>
          <w:rFonts w:ascii="微软雅黑" w:eastAsia="微软雅黑" w:hAnsi="微软雅黑" w:hint="eastAsia"/>
        </w:rPr>
        <w:t>做了</w:t>
      </w:r>
      <w:r>
        <w:rPr>
          <w:rFonts w:ascii="微软雅黑" w:eastAsia="微软雅黑" w:hAnsi="微软雅黑"/>
        </w:rPr>
        <w:t>优化，功能</w:t>
      </w:r>
      <w:r>
        <w:rPr>
          <w:rFonts w:ascii="微软雅黑" w:eastAsia="微软雅黑" w:hAnsi="微软雅黑" w:hint="eastAsia"/>
        </w:rPr>
        <w:t>和</w:t>
      </w:r>
      <w:r w:rsidR="00211E45">
        <w:rPr>
          <w:rFonts w:ascii="微软雅黑" w:eastAsia="微软雅黑" w:hAnsi="微软雅黑"/>
        </w:rPr>
        <w:t>业务逻辑</w:t>
      </w:r>
      <w:r w:rsidR="00211E45">
        <w:rPr>
          <w:rFonts w:ascii="微软雅黑" w:eastAsia="微软雅黑" w:hAnsi="微软雅黑" w:hint="eastAsia"/>
        </w:rPr>
        <w:t>基于</w:t>
      </w:r>
      <w:hyperlink r:id="rId7" w:history="1">
        <w:r w:rsidRPr="007E3622">
          <w:rPr>
            <w:rStyle w:val="a3"/>
            <w:rFonts w:ascii="微软雅黑" w:eastAsia="微软雅黑" w:hAnsi="微软雅黑" w:hint="eastAsia"/>
          </w:rPr>
          <w:t>PLATFORM-1037</w:t>
        </w:r>
      </w:hyperlink>
      <w:r w:rsidR="00211E45" w:rsidRPr="00211E45">
        <w:rPr>
          <w:rStyle w:val="a3"/>
          <w:rFonts w:ascii="微软雅黑" w:eastAsia="微软雅黑" w:hAnsi="微软雅黑" w:hint="eastAsia"/>
          <w:color w:val="auto"/>
          <w:u w:val="none"/>
        </w:rPr>
        <w:t>、</w:t>
      </w:r>
      <w:hyperlink r:id="rId8" w:history="1">
        <w:r w:rsidR="00211E45" w:rsidRPr="006A128D">
          <w:rPr>
            <w:rStyle w:val="a3"/>
            <w:rFonts w:ascii="微软雅黑" w:eastAsia="微软雅黑" w:hAnsi="微软雅黑"/>
          </w:rPr>
          <w:t>PLATFORM-729</w:t>
        </w:r>
      </w:hyperlink>
      <w:r w:rsidRPr="00BA523A">
        <w:rPr>
          <w:rFonts w:ascii="微软雅黑" w:eastAsia="微软雅黑" w:hAnsi="微软雅黑"/>
        </w:rPr>
        <w:t>。</w:t>
      </w:r>
    </w:p>
    <w:p w:rsidR="007E414C" w:rsidRDefault="007E414C" w:rsidP="00DB19F5">
      <w:pPr>
        <w:rPr>
          <w:rFonts w:ascii="微软雅黑" w:eastAsia="微软雅黑" w:hAnsi="微软雅黑"/>
        </w:rPr>
      </w:pPr>
    </w:p>
    <w:p w:rsidR="007E414C" w:rsidRPr="007E414C" w:rsidRDefault="007E414C" w:rsidP="00DB19F5">
      <w:pPr>
        <w:rPr>
          <w:rFonts w:ascii="微软雅黑" w:eastAsia="微软雅黑" w:hAnsi="微软雅黑"/>
          <w:color w:val="2E74B5" w:themeColor="accent1" w:themeShade="BF"/>
        </w:rPr>
      </w:pPr>
      <w:r w:rsidRPr="007E414C">
        <w:rPr>
          <w:rFonts w:ascii="微软雅黑" w:eastAsia="微软雅黑" w:hAnsi="微软雅黑" w:hint="eastAsia"/>
          <w:color w:val="2E74B5" w:themeColor="accent1" w:themeShade="BF"/>
        </w:rPr>
        <w:t>蓝色</w:t>
      </w:r>
      <w:r w:rsidRPr="007E414C">
        <w:rPr>
          <w:rFonts w:ascii="微软雅黑" w:eastAsia="微软雅黑" w:hAnsi="微软雅黑"/>
          <w:color w:val="2E74B5" w:themeColor="accent1" w:themeShade="BF"/>
        </w:rPr>
        <w:t>字部分为在文档</w:t>
      </w:r>
      <w:r w:rsidRPr="007E414C">
        <w:rPr>
          <w:rFonts w:ascii="微软雅黑" w:eastAsia="微软雅黑" w:hAnsi="微软雅黑" w:hint="eastAsia"/>
          <w:color w:val="2E74B5" w:themeColor="accent1" w:themeShade="BF"/>
        </w:rPr>
        <w:t>V2.12后</w:t>
      </w:r>
      <w:r w:rsidRPr="007E414C">
        <w:rPr>
          <w:rFonts w:ascii="微软雅黑" w:eastAsia="微软雅黑" w:hAnsi="微软雅黑"/>
          <w:color w:val="2E74B5" w:themeColor="accent1" w:themeShade="BF"/>
        </w:rPr>
        <w:t>，修改的内容</w:t>
      </w:r>
      <w:r w:rsidRPr="007E414C">
        <w:rPr>
          <w:rFonts w:ascii="微软雅黑" w:eastAsia="微软雅黑" w:hAnsi="微软雅黑" w:hint="eastAsia"/>
          <w:color w:val="2E74B5" w:themeColor="accent1" w:themeShade="BF"/>
        </w:rPr>
        <w:t>：</w:t>
      </w:r>
      <w:r w:rsidR="00A47CB5">
        <w:rPr>
          <w:rFonts w:ascii="微软雅黑" w:eastAsia="微软雅黑" w:hAnsi="微软雅黑" w:hint="eastAsia"/>
          <w:color w:val="2E74B5" w:themeColor="accent1" w:themeShade="BF"/>
        </w:rPr>
        <w:t>获取短信</w:t>
      </w:r>
      <w:r w:rsidR="00A47CB5">
        <w:rPr>
          <w:rFonts w:ascii="微软雅黑" w:eastAsia="微软雅黑" w:hAnsi="微软雅黑"/>
          <w:color w:val="2E74B5" w:themeColor="accent1" w:themeShade="BF"/>
        </w:rPr>
        <w:t>方式改为弹框</w:t>
      </w:r>
      <w:r w:rsidR="00A47CB5">
        <w:rPr>
          <w:rFonts w:ascii="微软雅黑" w:eastAsia="微软雅黑" w:hAnsi="微软雅黑" w:hint="eastAsia"/>
          <w:color w:val="2E74B5" w:themeColor="accent1" w:themeShade="BF"/>
        </w:rPr>
        <w:t>获取</w:t>
      </w:r>
      <w:r>
        <w:rPr>
          <w:rFonts w:ascii="微软雅黑" w:eastAsia="微软雅黑" w:hAnsi="微软雅黑" w:hint="eastAsia"/>
          <w:color w:val="2E74B5" w:themeColor="accent1" w:themeShade="BF"/>
        </w:rPr>
        <w:t>。</w:t>
      </w:r>
    </w:p>
    <w:p w:rsidR="00DB19F5" w:rsidRPr="00DB19F5" w:rsidRDefault="00DB19F5" w:rsidP="00DB19F5">
      <w:pPr>
        <w:pStyle w:val="1"/>
        <w:rPr>
          <w:rFonts w:ascii="微软雅黑" w:eastAsia="微软雅黑" w:hAnsi="微软雅黑"/>
          <w:sz w:val="24"/>
          <w:szCs w:val="24"/>
        </w:rPr>
      </w:pPr>
      <w:bookmarkStart w:id="5" w:name="_Toc534378356"/>
      <w:r>
        <w:rPr>
          <w:rFonts w:ascii="微软雅黑" w:eastAsia="微软雅黑" w:hAnsi="微软雅黑" w:hint="eastAsia"/>
          <w:sz w:val="24"/>
          <w:szCs w:val="24"/>
        </w:rPr>
        <w:t>六</w:t>
      </w:r>
      <w:r w:rsidRPr="00DB19F5"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需求说明</w:t>
      </w:r>
      <w:bookmarkEnd w:id="5"/>
    </w:p>
    <w:p w:rsidR="00A41624" w:rsidRPr="00700768" w:rsidRDefault="00A41624" w:rsidP="00A4162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A41624" w:rsidRDefault="00A41624" w:rsidP="00A41624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账户页中“充值”或购买</w:t>
      </w:r>
      <w:r>
        <w:rPr>
          <w:rFonts w:ascii="微软雅黑" w:eastAsia="微软雅黑" w:hAnsi="微软雅黑"/>
        </w:rPr>
        <w:t>标的时的提示</w:t>
      </w:r>
      <w:r>
        <w:rPr>
          <w:rFonts w:ascii="微软雅黑" w:eastAsia="微软雅黑" w:hAnsi="微软雅黑" w:hint="eastAsia"/>
        </w:rPr>
        <w:t>弹窗进入</w:t>
      </w:r>
      <w:r>
        <w:rPr>
          <w:rFonts w:ascii="微软雅黑" w:eastAsia="微软雅黑" w:hAnsi="微软雅黑"/>
        </w:rPr>
        <w:t>此页面。</w:t>
      </w:r>
    </w:p>
    <w:p w:rsidR="00A41624" w:rsidRPr="00700768" w:rsidRDefault="00A41624" w:rsidP="00A4162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输入/前置</w:t>
      </w:r>
      <w:r w:rsidRPr="00700768">
        <w:rPr>
          <w:rFonts w:ascii="微软雅黑" w:eastAsia="微软雅黑" w:hAnsi="微软雅黑"/>
        </w:rPr>
        <w:t>条件</w:t>
      </w:r>
    </w:p>
    <w:p w:rsidR="00DB19F5" w:rsidRDefault="00A41624" w:rsidP="00DB19F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且</w:t>
      </w:r>
      <w:r>
        <w:rPr>
          <w:rFonts w:ascii="微软雅黑" w:eastAsia="微软雅黑" w:hAnsi="微软雅黑"/>
        </w:rPr>
        <w:t>开通存管</w:t>
      </w:r>
      <w:r>
        <w:rPr>
          <w:rFonts w:ascii="微软雅黑" w:eastAsia="微软雅黑" w:hAnsi="微软雅黑" w:hint="eastAsia"/>
        </w:rPr>
        <w:t>。</w:t>
      </w:r>
    </w:p>
    <w:p w:rsidR="00DB19F5" w:rsidRDefault="00DB19F5" w:rsidP="00DB19F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未开通存管，点击</w:t>
      </w:r>
      <w:r>
        <w:rPr>
          <w:rFonts w:ascii="微软雅黑" w:eastAsia="微软雅黑" w:hAnsi="微软雅黑" w:hint="eastAsia"/>
        </w:rPr>
        <w:t>【充值】</w:t>
      </w:r>
      <w:r>
        <w:rPr>
          <w:rFonts w:ascii="微软雅黑" w:eastAsia="微软雅黑" w:hAnsi="微软雅黑"/>
        </w:rPr>
        <w:t>时弹出开通存管提示弹窗。（</w:t>
      </w:r>
      <w:r>
        <w:rPr>
          <w:rFonts w:ascii="微软雅黑" w:eastAsia="微软雅黑" w:hAnsi="微软雅黑" w:hint="eastAsia"/>
        </w:rPr>
        <w:t>弹窗</w:t>
      </w:r>
      <w:r>
        <w:rPr>
          <w:rFonts w:ascii="微软雅黑" w:eastAsia="微软雅黑" w:hAnsi="微软雅黑"/>
        </w:rPr>
        <w:t>形式同现在。）</w:t>
      </w:r>
    </w:p>
    <w:p w:rsidR="00A41624" w:rsidRPr="00EA74D2" w:rsidRDefault="00A41624" w:rsidP="00A4162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A41624" w:rsidRDefault="005B7C03" w:rsidP="005B7C03">
      <w:pPr>
        <w:pStyle w:val="3"/>
        <w:rPr>
          <w:rFonts w:ascii="微软雅黑" w:eastAsia="微软雅黑" w:hAnsi="微软雅黑"/>
          <w:sz w:val="21"/>
        </w:rPr>
      </w:pPr>
      <w:bookmarkStart w:id="6" w:name="_Toc534378357"/>
      <w:r w:rsidRPr="005B7C03">
        <w:rPr>
          <w:rFonts w:ascii="微软雅黑" w:eastAsia="微软雅黑" w:hAnsi="微软雅黑"/>
          <w:sz w:val="21"/>
        </w:rPr>
        <w:lastRenderedPageBreak/>
        <w:t>6.</w:t>
      </w:r>
      <w:r w:rsidR="00A41624" w:rsidRPr="005B7C03">
        <w:rPr>
          <w:rFonts w:ascii="微软雅黑" w:eastAsia="微软雅黑" w:hAnsi="微软雅黑" w:hint="eastAsia"/>
          <w:sz w:val="21"/>
        </w:rPr>
        <w:t>1.默认</w:t>
      </w:r>
      <w:r w:rsidR="00A41624" w:rsidRPr="005B7C03">
        <w:rPr>
          <w:rFonts w:ascii="微软雅黑" w:eastAsia="微软雅黑" w:hAnsi="微软雅黑"/>
          <w:sz w:val="21"/>
        </w:rPr>
        <w:t>充值</w:t>
      </w:r>
      <w:r w:rsidR="00A41624" w:rsidRPr="005B7C03">
        <w:rPr>
          <w:rFonts w:ascii="微软雅黑" w:eastAsia="微软雅黑" w:hAnsi="微软雅黑" w:hint="eastAsia"/>
          <w:sz w:val="21"/>
        </w:rPr>
        <w:t>方式</w:t>
      </w:r>
      <w:r w:rsidR="00A41624" w:rsidRPr="005B7C03">
        <w:rPr>
          <w:rFonts w:ascii="微软雅黑" w:eastAsia="微软雅黑" w:hAnsi="微软雅黑"/>
          <w:sz w:val="21"/>
        </w:rPr>
        <w:t>为快捷</w:t>
      </w:r>
      <w:r w:rsidR="00A41624" w:rsidRPr="005B7C03">
        <w:rPr>
          <w:rFonts w:ascii="微软雅黑" w:eastAsia="微软雅黑" w:hAnsi="微软雅黑" w:hint="eastAsia"/>
          <w:sz w:val="21"/>
        </w:rPr>
        <w:t>支付</w:t>
      </w:r>
      <w:bookmarkEnd w:id="6"/>
    </w:p>
    <w:p w:rsidR="005B7C03" w:rsidRPr="005B7C03" w:rsidRDefault="005B7C03" w:rsidP="005B7C03">
      <w:pPr>
        <w:pStyle w:val="4"/>
        <w:rPr>
          <w:rFonts w:ascii="微软雅黑" w:eastAsia="微软雅黑" w:hAnsi="微软雅黑"/>
          <w:sz w:val="21"/>
        </w:rPr>
      </w:pPr>
      <w:r w:rsidRPr="005B7C03">
        <w:rPr>
          <w:rFonts w:ascii="微软雅黑" w:eastAsia="微软雅黑" w:hAnsi="微软雅黑" w:hint="eastAsia"/>
          <w:sz w:val="21"/>
        </w:rPr>
        <w:t>1.用户</w:t>
      </w:r>
      <w:r w:rsidRPr="005B7C03">
        <w:rPr>
          <w:rFonts w:ascii="微软雅黑" w:eastAsia="微软雅黑" w:hAnsi="微软雅黑"/>
          <w:sz w:val="21"/>
        </w:rPr>
        <w:t>未绑定银行预留手机号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43C405" wp14:editId="664BF8D0">
            <wp:extent cx="3122875" cy="5691225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847" cy="57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①【</w:t>
      </w:r>
      <w:r>
        <w:rPr>
          <w:rFonts w:ascii="微软雅黑" w:eastAsia="微软雅黑" w:hAnsi="微软雅黑"/>
        </w:rPr>
        <w:t>帮助中心</w:t>
      </w:r>
      <w:r>
        <w:rPr>
          <w:rFonts w:ascii="微软雅黑" w:eastAsia="微软雅黑" w:hAnsi="微软雅黑" w:hint="eastAsia"/>
        </w:rPr>
        <w:t>】按键</w:t>
      </w:r>
      <w:r>
        <w:rPr>
          <w:rFonts w:ascii="微软雅黑" w:eastAsia="微软雅黑" w:hAnsi="微软雅黑"/>
        </w:rPr>
        <w:t>：点击进入帮助中心</w:t>
      </w:r>
      <w:r>
        <w:rPr>
          <w:rFonts w:ascii="微软雅黑" w:eastAsia="微软雅黑" w:hAnsi="微软雅黑" w:hint="eastAsia"/>
        </w:rPr>
        <w:t>页；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②输入框</w:t>
      </w:r>
      <w:r>
        <w:rPr>
          <w:rFonts w:ascii="微软雅黑" w:eastAsia="微软雅黑" w:hAnsi="微软雅黑"/>
        </w:rPr>
        <w:t>交互</w:t>
      </w:r>
    </w:p>
    <w:p w:rsidR="005B7C03" w:rsidRPr="00975746" w:rsidRDefault="005B7C03" w:rsidP="005B7C03">
      <w:pPr>
        <w:rPr>
          <w:rFonts w:ascii="微软雅黑" w:eastAsia="微软雅黑" w:hAnsi="微软雅黑"/>
          <w:color w:val="BF8F00" w:themeColor="accent4" w:themeShade="BF"/>
        </w:rPr>
      </w:pPr>
      <w:r>
        <w:rPr>
          <w:rFonts w:ascii="微软雅黑" w:eastAsia="微软雅黑" w:hAnsi="微软雅黑"/>
        </w:rPr>
        <w:t>i.</w:t>
      </w:r>
      <w:r w:rsidRPr="0056196E">
        <w:rPr>
          <w:rFonts w:hint="eastAsia"/>
        </w:rPr>
        <w:t xml:space="preserve"> </w:t>
      </w:r>
      <w:r w:rsidRPr="0056196E">
        <w:rPr>
          <w:rFonts w:ascii="微软雅黑" w:eastAsia="微软雅黑" w:hAnsi="微软雅黑" w:hint="eastAsia"/>
        </w:rPr>
        <w:t>暗文：</w:t>
      </w:r>
      <w:r w:rsidRPr="00975746">
        <w:rPr>
          <w:rFonts w:ascii="微软雅黑" w:eastAsia="微软雅黑" w:hAnsi="微软雅黑" w:hint="eastAsia"/>
          <w:color w:val="BF8F00" w:themeColor="accent4" w:themeShade="BF"/>
        </w:rPr>
        <w:t>充值金额不低于</w:t>
      </w:r>
      <w:r w:rsidRPr="00975746">
        <w:rPr>
          <w:rFonts w:ascii="微软雅黑" w:eastAsia="微软雅黑" w:hAnsi="微软雅黑"/>
          <w:color w:val="BF8F00" w:themeColor="accent4" w:themeShade="BF"/>
        </w:rPr>
        <w:t>{</w:t>
      </w:r>
      <w:r w:rsidRPr="00975746">
        <w:rPr>
          <w:rFonts w:ascii="微软雅黑" w:eastAsia="微软雅黑" w:hAnsi="微软雅黑" w:hint="eastAsia"/>
          <w:color w:val="BF8F00" w:themeColor="accent4" w:themeShade="BF"/>
        </w:rPr>
        <w:t>最低</w:t>
      </w:r>
      <w:r w:rsidRPr="00975746">
        <w:rPr>
          <w:rFonts w:ascii="微软雅黑" w:eastAsia="微软雅黑" w:hAnsi="微软雅黑"/>
          <w:color w:val="BF8F00" w:themeColor="accent4" w:themeShade="BF"/>
        </w:rPr>
        <w:t>充值金额}</w:t>
      </w:r>
      <w:r w:rsidRPr="00975746">
        <w:rPr>
          <w:rFonts w:ascii="微软雅黑" w:eastAsia="微软雅黑" w:hAnsi="微软雅黑" w:hint="eastAsia"/>
          <w:color w:val="BF8F00" w:themeColor="accent4" w:themeShade="BF"/>
        </w:rPr>
        <w:t>元</w:t>
      </w:r>
    </w:p>
    <w:p w:rsidR="005B7C03" w:rsidRPr="00B14502" w:rsidRDefault="005B7C03" w:rsidP="005B7C03">
      <w:pPr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 w:hint="eastAsia"/>
        </w:rPr>
        <w:t>ii</w:t>
      </w:r>
      <w:r>
        <w:rPr>
          <w:rFonts w:ascii="微软雅黑" w:eastAsia="微软雅黑" w:hAnsi="微软雅黑"/>
        </w:rPr>
        <w:t>操作：点击输入框，暗文上移至输入框</w:t>
      </w:r>
      <w:r>
        <w:rPr>
          <w:rFonts w:ascii="微软雅黑" w:eastAsia="微软雅黑" w:hAnsi="微软雅黑" w:hint="eastAsia"/>
        </w:rPr>
        <w:t>上方</w:t>
      </w:r>
      <w:r>
        <w:rPr>
          <w:rFonts w:ascii="微软雅黑" w:eastAsia="微软雅黑" w:hAnsi="微软雅黑"/>
        </w:rPr>
        <w:t>，固定为</w:t>
      </w:r>
      <w:r>
        <w:rPr>
          <w:rFonts w:ascii="微软雅黑" w:eastAsia="微软雅黑" w:hAnsi="微软雅黑" w:hint="eastAsia"/>
        </w:rPr>
        <w:t>输入框</w:t>
      </w:r>
      <w:r>
        <w:rPr>
          <w:rFonts w:ascii="微软雅黑" w:eastAsia="微软雅黑" w:hAnsi="微软雅黑"/>
        </w:rPr>
        <w:t>标题</w:t>
      </w:r>
      <w:r>
        <w:rPr>
          <w:rFonts w:ascii="微软雅黑" w:eastAsia="微软雅黑" w:hAnsi="微软雅黑" w:hint="eastAsia"/>
        </w:rPr>
        <w:t>。</w:t>
      </w:r>
      <w:r w:rsidRPr="00B14502">
        <w:rPr>
          <w:rFonts w:ascii="微软雅黑" w:eastAsia="微软雅黑" w:hAnsi="微软雅黑"/>
          <w:color w:val="FFFFFF" w:themeColor="background1"/>
        </w:rPr>
        <w:t>弹出</w:t>
      </w:r>
      <w:r w:rsidRPr="00B14502">
        <w:rPr>
          <w:rFonts w:ascii="微软雅黑" w:eastAsia="微软雅黑" w:hAnsi="微软雅黑" w:hint="eastAsia"/>
          <w:color w:val="FFFFFF" w:themeColor="background1"/>
        </w:rPr>
        <w:t>数字</w:t>
      </w:r>
      <w:r w:rsidRPr="00B14502">
        <w:rPr>
          <w:rFonts w:ascii="微软雅黑" w:eastAsia="微软雅黑" w:hAnsi="微软雅黑"/>
          <w:color w:val="FFFFFF" w:themeColor="background1"/>
        </w:rPr>
        <w:t>键盘。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iii</w:t>
      </w:r>
      <w:r>
        <w:rPr>
          <w:rFonts w:ascii="微软雅黑" w:eastAsia="微软雅黑" w:hAnsi="微软雅黑" w:hint="eastAsia"/>
        </w:rPr>
        <w:t>.输入框</w:t>
      </w:r>
      <w:r>
        <w:rPr>
          <w:rFonts w:ascii="微软雅黑" w:eastAsia="微软雅黑" w:hAnsi="微软雅黑"/>
        </w:rPr>
        <w:t>限制输入</w:t>
      </w:r>
      <w:r>
        <w:rPr>
          <w:rFonts w:ascii="微软雅黑" w:eastAsia="微软雅黑" w:hAnsi="微软雅黑" w:hint="eastAsia"/>
        </w:rPr>
        <w:t>13位</w:t>
      </w:r>
      <w:r>
        <w:rPr>
          <w:rFonts w:ascii="微软雅黑" w:eastAsia="微软雅黑" w:hAnsi="微软雅黑"/>
        </w:rPr>
        <w:t>字符（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数字和小数点）</w:t>
      </w:r>
      <w:r>
        <w:rPr>
          <w:rFonts w:ascii="微软雅黑" w:eastAsia="微软雅黑" w:hAnsi="微软雅黑" w:hint="eastAsia"/>
        </w:rPr>
        <w:t>。小数点</w:t>
      </w:r>
      <w:r>
        <w:rPr>
          <w:rFonts w:ascii="微软雅黑" w:eastAsia="微软雅黑" w:hAnsi="微软雅黑"/>
        </w:rPr>
        <w:t>不能重复输入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当输入框中已</w:t>
      </w:r>
      <w:r>
        <w:rPr>
          <w:rFonts w:ascii="微软雅黑" w:eastAsia="微软雅黑" w:hAnsi="微软雅黑"/>
        </w:rPr>
        <w:lastRenderedPageBreak/>
        <w:t>经有小数点，用户再点击键盘中的小数点无效果。</w:t>
      </w:r>
      <w:r>
        <w:rPr>
          <w:rFonts w:ascii="微软雅黑" w:eastAsia="微软雅黑" w:hAnsi="微软雅黑" w:hint="eastAsia"/>
        </w:rPr>
        <w:t>输入框</w:t>
      </w:r>
      <w:r>
        <w:rPr>
          <w:rFonts w:ascii="微软雅黑" w:eastAsia="微软雅黑" w:hAnsi="微软雅黑"/>
        </w:rPr>
        <w:t>只能输入数字</w:t>
      </w:r>
      <w:r>
        <w:rPr>
          <w:rFonts w:ascii="微软雅黑" w:eastAsia="微软雅黑" w:hAnsi="微软雅黑" w:hint="eastAsia"/>
        </w:rPr>
        <w:t>（最好</w:t>
      </w:r>
      <w:r>
        <w:rPr>
          <w:rFonts w:ascii="微软雅黑" w:eastAsia="微软雅黑" w:hAnsi="微软雅黑"/>
        </w:rPr>
        <w:t>能弹出数字键盘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。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iv.</w:t>
      </w:r>
      <w:r>
        <w:rPr>
          <w:rFonts w:ascii="微软雅黑" w:eastAsia="微软雅黑" w:hAnsi="微软雅黑" w:hint="eastAsia"/>
        </w:rPr>
        <w:t>失焦</w:t>
      </w:r>
      <w:r>
        <w:rPr>
          <w:rFonts w:ascii="微软雅黑" w:eastAsia="微软雅黑" w:hAnsi="微软雅黑"/>
        </w:rPr>
        <w:t>校验：</w:t>
      </w:r>
      <w:r>
        <w:rPr>
          <w:rFonts w:ascii="微软雅黑" w:eastAsia="微软雅黑" w:hAnsi="微软雅黑" w:hint="eastAsia"/>
        </w:rPr>
        <w:t>输入框内容</w:t>
      </w:r>
      <w:r>
        <w:rPr>
          <w:rFonts w:ascii="微软雅黑" w:eastAsia="微软雅黑" w:hAnsi="微软雅黑"/>
        </w:rPr>
        <w:t>错误</w:t>
      </w:r>
      <w:r>
        <w:rPr>
          <w:rFonts w:ascii="微软雅黑" w:eastAsia="微软雅黑" w:hAnsi="微软雅黑" w:hint="eastAsia"/>
        </w:rPr>
        <w:t>（输入</w:t>
      </w:r>
      <w:r>
        <w:rPr>
          <w:rFonts w:ascii="微软雅黑" w:eastAsia="微软雅黑" w:hAnsi="微软雅黑"/>
        </w:rPr>
        <w:t>金额少于</w:t>
      </w:r>
      <w:r>
        <w:rPr>
          <w:rFonts w:ascii="微软雅黑" w:eastAsia="微软雅黑" w:hAnsi="微软雅黑" w:hint="eastAsia"/>
        </w:rPr>
        <w:t>最低</w:t>
      </w:r>
      <w:r w:rsidRPr="00975746">
        <w:rPr>
          <w:rFonts w:ascii="微软雅黑" w:eastAsia="微软雅黑" w:hAnsi="微软雅黑"/>
          <w:color w:val="000000" w:themeColor="text1"/>
        </w:rPr>
        <w:t>充值金额</w:t>
      </w:r>
      <w:r>
        <w:rPr>
          <w:rFonts w:ascii="微软雅黑" w:eastAsia="微软雅黑" w:hAnsi="微软雅黑" w:hint="eastAsia"/>
        </w:rPr>
        <w:t>），输入框</w:t>
      </w:r>
      <w:r>
        <w:rPr>
          <w:rFonts w:ascii="微软雅黑" w:eastAsia="微软雅黑" w:hAnsi="微软雅黑"/>
        </w:rPr>
        <w:t>标题</w:t>
      </w:r>
      <w:r>
        <w:rPr>
          <w:rFonts w:ascii="微软雅黑" w:eastAsia="微软雅黑" w:hAnsi="微软雅黑" w:hint="eastAsia"/>
        </w:rPr>
        <w:t>变色作为</w:t>
      </w:r>
      <w:r w:rsidRPr="00250947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5B7C03" w:rsidRDefault="005B7C03" w:rsidP="005B7C03">
      <w:pPr>
        <w:rPr>
          <w:rFonts w:ascii="微软雅黑" w:eastAsia="微软雅黑" w:hAnsi="微软雅黑"/>
          <w:color w:val="8496B0" w:themeColor="text2" w:themeTint="99"/>
        </w:rPr>
      </w:pPr>
      <w:r>
        <w:rPr>
          <w:rFonts w:ascii="微软雅黑" w:eastAsia="微软雅黑" w:hAnsi="微软雅黑"/>
        </w:rPr>
        <w:t>③</w:t>
      </w:r>
      <w:r>
        <w:rPr>
          <w:rFonts w:ascii="微软雅黑" w:eastAsia="微软雅黑" w:hAnsi="微软雅黑" w:hint="eastAsia"/>
        </w:rPr>
        <w:t>可用余额：</w:t>
      </w:r>
      <w:r>
        <w:rPr>
          <w:rFonts w:ascii="微软雅黑" w:eastAsia="微软雅黑" w:hAnsi="微软雅黑"/>
        </w:rPr>
        <w:t>显示用户账户余额。</w:t>
      </w:r>
      <w:r w:rsidRPr="00770A70">
        <w:rPr>
          <w:rFonts w:ascii="微软雅黑" w:eastAsia="微软雅黑" w:hAnsi="微软雅黑" w:hint="eastAsia"/>
        </w:rPr>
        <w:t>显示单位</w:t>
      </w:r>
      <w:r w:rsidRPr="00770A70">
        <w:rPr>
          <w:rFonts w:ascii="微软雅黑" w:eastAsia="微软雅黑" w:hAnsi="微软雅黑"/>
        </w:rPr>
        <w:t>为元，保留小数点后两位</w:t>
      </w:r>
      <w:r>
        <w:rPr>
          <w:rFonts w:ascii="微软雅黑" w:eastAsia="微软雅黑" w:hAnsi="微软雅黑" w:hint="eastAsia"/>
        </w:rPr>
        <w:t>，</w:t>
      </w:r>
      <w:r w:rsidRPr="00B6355E">
        <w:rPr>
          <w:rFonts w:ascii="微软雅黑" w:eastAsia="微软雅黑" w:hAnsi="微软雅黑"/>
        </w:rPr>
        <w:t>千分化。</w:t>
      </w:r>
    </w:p>
    <w:p w:rsidR="00765E50" w:rsidRDefault="00765E50" w:rsidP="00765E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④充值方式</w:t>
      </w:r>
    </w:p>
    <w:p w:rsidR="00765E50" w:rsidRDefault="00765E50" w:rsidP="00765E5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71A91C" wp14:editId="06715CEF">
            <wp:extent cx="2317750" cy="132072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026" cy="1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6F46C" wp14:editId="13DBA489">
            <wp:extent cx="2271424" cy="1288854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429" cy="12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50" w:rsidRPr="000A043C" w:rsidRDefault="00765E50" w:rsidP="00765E50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.默认</w:t>
      </w:r>
      <w:r>
        <w:rPr>
          <w:rFonts w:ascii="微软雅黑" w:eastAsia="微软雅黑" w:hAnsi="微软雅黑"/>
        </w:rPr>
        <w:t>为快捷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时，展示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绑定银行卡的</w:t>
      </w:r>
      <w:r>
        <w:rPr>
          <w:rFonts w:ascii="微软雅黑" w:eastAsia="微软雅黑" w:hAnsi="微软雅黑" w:hint="eastAsia"/>
        </w:rPr>
        <w:t>logo、</w:t>
      </w:r>
      <w:r>
        <w:rPr>
          <w:rFonts w:ascii="微软雅黑" w:eastAsia="微软雅黑" w:hAnsi="微软雅黑"/>
        </w:rPr>
        <w:t>银行名称和限额：</w:t>
      </w:r>
      <w:r w:rsidRPr="000A043C">
        <w:rPr>
          <w:rFonts w:ascii="微软雅黑" w:eastAsia="微软雅黑" w:hAnsi="微软雅黑"/>
          <w:color w:val="000000" w:themeColor="text1"/>
          <w:szCs w:val="21"/>
        </w:rPr>
        <w:t>单笔</w:t>
      </w:r>
      <w:r w:rsidRPr="000A043C">
        <w:rPr>
          <w:rFonts w:ascii="微软雅黑" w:eastAsia="微软雅黑" w:hAnsi="微软雅黑" w:hint="eastAsia"/>
          <w:color w:val="000000" w:themeColor="text1"/>
          <w:szCs w:val="21"/>
        </w:rPr>
        <w:t>限额</w:t>
      </w:r>
      <w:r w:rsidRPr="000A043C">
        <w:rPr>
          <w:rFonts w:ascii="微软雅黑" w:eastAsia="微软雅黑" w:hAnsi="微软雅黑"/>
          <w:color w:val="000000" w:themeColor="text1"/>
          <w:szCs w:val="21"/>
        </w:rPr>
        <w:t>XX元，单日XX元，单月XX元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765E50" w:rsidRPr="00DF0B83" w:rsidRDefault="00765E50" w:rsidP="00765E50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>iii.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，向上弹出</w:t>
      </w:r>
      <w:r>
        <w:rPr>
          <w:rFonts w:ascii="微软雅黑" w:eastAsia="微软雅黑" w:hAnsi="微软雅黑" w:hint="eastAsia"/>
        </w:rPr>
        <w:t>“选择</w:t>
      </w:r>
      <w:r>
        <w:rPr>
          <w:rFonts w:ascii="微软雅黑" w:eastAsia="微软雅黑" w:hAnsi="微软雅黑"/>
        </w:rPr>
        <w:t>充值方式</w:t>
      </w:r>
      <w:r>
        <w:rPr>
          <w:rFonts w:ascii="微软雅黑" w:eastAsia="微软雅黑" w:hAnsi="微软雅黑" w:hint="eastAsia"/>
        </w:rPr>
        <w:t>”弹框。选中</w:t>
      </w:r>
      <w:r>
        <w:rPr>
          <w:rFonts w:ascii="微软雅黑" w:eastAsia="微软雅黑" w:hAnsi="微软雅黑"/>
        </w:rPr>
        <w:t>某一充值方式，弹框</w:t>
      </w:r>
      <w:r>
        <w:rPr>
          <w:rFonts w:ascii="微软雅黑" w:eastAsia="微软雅黑" w:hAnsi="微软雅黑" w:hint="eastAsia"/>
        </w:rPr>
        <w:t>向下</w:t>
      </w:r>
      <w:r>
        <w:rPr>
          <w:rFonts w:ascii="微软雅黑" w:eastAsia="微软雅黑" w:hAnsi="微软雅黑"/>
        </w:rPr>
        <w:t>隐藏，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方式切换。</w:t>
      </w:r>
      <w:r>
        <w:rPr>
          <w:rFonts w:ascii="微软雅黑" w:eastAsia="微软雅黑" w:hAnsi="微软雅黑" w:hint="eastAsia"/>
        </w:rPr>
        <w:t>不可选择</w:t>
      </w:r>
      <w:r>
        <w:rPr>
          <w:rFonts w:ascii="微软雅黑" w:eastAsia="微软雅黑" w:hAnsi="微软雅黑"/>
        </w:rPr>
        <w:t>的选项排在可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选项的下方，如果两个选项都可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，则快捷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排在转账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上方。</w:t>
      </w:r>
      <w:r>
        <w:rPr>
          <w:rFonts w:ascii="微软雅黑" w:eastAsia="微软雅黑" w:hAnsi="微软雅黑" w:hint="eastAsia"/>
        </w:rPr>
        <w:t>快捷支付</w:t>
      </w:r>
      <w:r>
        <w:rPr>
          <w:rFonts w:ascii="微软雅黑" w:eastAsia="微软雅黑" w:hAnsi="微软雅黑"/>
        </w:rPr>
        <w:t>文案：</w:t>
      </w:r>
      <w:r w:rsidRPr="00CC5F8C">
        <w:rPr>
          <w:rFonts w:ascii="微软雅黑" w:eastAsia="微软雅黑" w:hAnsi="微软雅黑"/>
          <w:color w:val="BF8F00" w:themeColor="accent4" w:themeShade="BF"/>
        </w:rPr>
        <w:t>单笔</w:t>
      </w:r>
      <w:r w:rsidRPr="00CC5F8C">
        <w:rPr>
          <w:rFonts w:ascii="微软雅黑" w:eastAsia="微软雅黑" w:hAnsi="微软雅黑" w:hint="eastAsia"/>
          <w:color w:val="BF8F00" w:themeColor="accent4" w:themeShade="BF"/>
        </w:rPr>
        <w:t>限额</w:t>
      </w:r>
      <w:r w:rsidRPr="00CC5F8C">
        <w:rPr>
          <w:rFonts w:ascii="微软雅黑" w:eastAsia="微软雅黑" w:hAnsi="微软雅黑"/>
          <w:color w:val="BF8F00" w:themeColor="accent4" w:themeShade="BF"/>
        </w:rPr>
        <w:t>XX元，单日XX元，单月XX元</w:t>
      </w:r>
      <w:r w:rsidRPr="00CC5F8C">
        <w:rPr>
          <w:rFonts w:ascii="微软雅黑" w:eastAsia="微软雅黑" w:hAnsi="微软雅黑" w:hint="eastAsia"/>
          <w:color w:val="BF8F00" w:themeColor="accent4" w:themeShade="BF"/>
        </w:rPr>
        <w:t>。</w:t>
      </w:r>
      <w:r>
        <w:rPr>
          <w:rFonts w:ascii="微软雅黑" w:eastAsia="微软雅黑" w:hAnsi="微软雅黑" w:hint="eastAsia"/>
          <w:color w:val="000000" w:themeColor="text1"/>
          <w:szCs w:val="21"/>
        </w:rPr>
        <w:t>转账支付</w:t>
      </w:r>
      <w:r>
        <w:rPr>
          <w:rFonts w:ascii="微软雅黑" w:eastAsia="微软雅黑" w:hAnsi="微软雅黑"/>
          <w:color w:val="000000" w:themeColor="text1"/>
          <w:szCs w:val="21"/>
        </w:rPr>
        <w:t>文案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5647F9">
        <w:rPr>
          <w:rFonts w:hint="eastAsia"/>
        </w:rPr>
        <w:t xml:space="preserve"> </w:t>
      </w:r>
      <w:r w:rsidRPr="00CC5F8C">
        <w:rPr>
          <w:rFonts w:ascii="微软雅黑" w:eastAsia="微软雅黑" w:hAnsi="微软雅黑" w:hint="eastAsia"/>
          <w:color w:val="BF8F00" w:themeColor="accent4" w:themeShade="BF"/>
        </w:rPr>
        <w:t>无银行限额，不限定存管绑定卡，需使用手机银行操作转账.</w:t>
      </w:r>
      <w:r>
        <w:rPr>
          <w:rFonts w:ascii="微软雅黑" w:eastAsia="微软雅黑" w:hAnsi="微软雅黑"/>
          <w:color w:val="BF8F00" w:themeColor="accent4" w:themeShade="BF"/>
        </w:rPr>
        <w:t xml:space="preserve"> </w:t>
      </w:r>
      <w:r w:rsidRPr="00DF0B83">
        <w:rPr>
          <w:rFonts w:ascii="微软雅黑" w:eastAsia="微软雅黑" w:hAnsi="微软雅黑" w:hint="eastAsia"/>
          <w:color w:val="000000" w:themeColor="text1"/>
        </w:rPr>
        <w:t>点击x关闭</w:t>
      </w:r>
      <w:r w:rsidRPr="00DF0B83">
        <w:rPr>
          <w:rFonts w:ascii="微软雅黑" w:eastAsia="微软雅黑" w:hAnsi="微软雅黑"/>
          <w:color w:val="000000" w:themeColor="text1"/>
        </w:rPr>
        <w:t>弹框。</w:t>
      </w:r>
    </w:p>
    <w:p w:rsidR="00765E50" w:rsidRDefault="00765E50" w:rsidP="00765E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iv.</w:t>
      </w:r>
      <w:r>
        <w:rPr>
          <w:rFonts w:ascii="微软雅黑" w:eastAsia="微软雅黑" w:hAnsi="微软雅黑" w:hint="eastAsia"/>
        </w:rPr>
        <w:t>当输入的充值金额＞快捷支付单笔金额时，充值方式</w:t>
      </w:r>
      <w:r>
        <w:rPr>
          <w:rFonts w:ascii="微软雅黑" w:eastAsia="微软雅黑" w:hAnsi="微软雅黑"/>
        </w:rPr>
        <w:t>改为</w:t>
      </w:r>
      <w:r w:rsidRPr="004D6EA4">
        <w:rPr>
          <w:rFonts w:ascii="微软雅黑" w:eastAsia="微软雅黑" w:hAnsi="微软雅黑" w:hint="eastAsia"/>
        </w:rPr>
        <w:t>转账支付。</w:t>
      </w: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用户改</w:t>
      </w:r>
      <w:r>
        <w:rPr>
          <w:rFonts w:ascii="微软雅黑" w:eastAsia="微软雅黑" w:hAnsi="微软雅黑" w:hint="eastAsia"/>
        </w:rPr>
        <w:t>变</w:t>
      </w:r>
      <w:r>
        <w:rPr>
          <w:rFonts w:ascii="微软雅黑" w:eastAsia="微软雅黑" w:hAnsi="微软雅黑"/>
        </w:rPr>
        <w:t>输入金额</w:t>
      </w:r>
      <w:r>
        <w:rPr>
          <w:rFonts w:ascii="微软雅黑" w:eastAsia="微软雅黑" w:hAnsi="微软雅黑" w:hint="eastAsia"/>
        </w:rPr>
        <w:t>且</w:t>
      </w:r>
      <w:r>
        <w:rPr>
          <w:rFonts w:ascii="微软雅黑" w:eastAsia="微软雅黑" w:hAnsi="微软雅黑"/>
        </w:rPr>
        <w:t>金额</w:t>
      </w:r>
      <w:r>
        <w:rPr>
          <w:rFonts w:ascii="微软雅黑" w:eastAsia="微软雅黑" w:hAnsi="微软雅黑" w:hint="eastAsia"/>
        </w:rPr>
        <w:t>&lt;快捷支付单笔金额时充值方式</w:t>
      </w:r>
      <w:r>
        <w:rPr>
          <w:rFonts w:ascii="微软雅黑" w:eastAsia="微软雅黑" w:hAnsi="微软雅黑"/>
        </w:rPr>
        <w:t>改为</w:t>
      </w:r>
      <w:r>
        <w:rPr>
          <w:rFonts w:ascii="微软雅黑" w:eastAsia="微软雅黑" w:hAnsi="微软雅黑" w:hint="eastAsia"/>
        </w:rPr>
        <w:t>快捷</w:t>
      </w:r>
      <w:r w:rsidRPr="004D6EA4">
        <w:rPr>
          <w:rFonts w:ascii="微软雅黑" w:eastAsia="微软雅黑" w:hAnsi="微软雅黑" w:hint="eastAsia"/>
        </w:rPr>
        <w:t>支付。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方式改变，页面跟着刷新改变。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</w:t>
      </w:r>
      <w:r w:rsidR="00765E50">
        <w:rPr>
          <w:rFonts w:ascii="微软雅黑" w:eastAsia="微软雅黑" w:hAnsi="微软雅黑" w:hint="eastAsia"/>
        </w:rPr>
        <w:t>填写</w:t>
      </w:r>
      <w:r w:rsidR="00765E50">
        <w:rPr>
          <w:rFonts w:ascii="微软雅黑" w:eastAsia="微软雅黑" w:hAnsi="微软雅黑"/>
        </w:rPr>
        <w:t>银行预留手机号</w:t>
      </w:r>
    </w:p>
    <w:p w:rsidR="004E285F" w:rsidRDefault="005B7C03" w:rsidP="004E28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i.</w:t>
      </w:r>
      <w:r>
        <w:rPr>
          <w:rFonts w:ascii="微软雅黑" w:eastAsia="微软雅黑" w:hAnsi="微软雅黑" w:hint="eastAsia"/>
        </w:rPr>
        <w:t xml:space="preserve"> </w:t>
      </w:r>
      <w:r w:rsidR="00765E50">
        <w:rPr>
          <w:rFonts w:ascii="微软雅黑" w:eastAsia="微软雅黑" w:hAnsi="微软雅黑" w:hint="eastAsia"/>
        </w:rPr>
        <w:t>手机输入框</w:t>
      </w:r>
    </w:p>
    <w:p w:rsidR="00765E50" w:rsidRDefault="00765E50" w:rsidP="004E285F">
      <w:pPr>
        <w:ind w:firstLineChars="150" w:firstLine="315"/>
        <w:rPr>
          <w:rFonts w:ascii="微软雅黑" w:eastAsia="微软雅黑" w:hAnsi="微软雅黑"/>
        </w:rPr>
      </w:pPr>
      <w:r w:rsidRPr="00AC7DA4">
        <w:rPr>
          <w:rFonts w:ascii="微软雅黑" w:eastAsia="微软雅黑" w:hAnsi="微软雅黑" w:hint="eastAsia"/>
        </w:rPr>
        <w:t>暗文：</w:t>
      </w:r>
      <w:r w:rsidRPr="004E285F">
        <w:rPr>
          <w:rFonts w:ascii="微软雅黑" w:eastAsia="微软雅黑" w:hAnsi="微软雅黑" w:hint="eastAsia"/>
          <w:color w:val="BF8F00" w:themeColor="accent4" w:themeShade="BF"/>
        </w:rPr>
        <w:t>输入11位手机号</w:t>
      </w:r>
      <w:r>
        <w:rPr>
          <w:rFonts w:ascii="微软雅黑" w:eastAsia="微软雅黑" w:hAnsi="微软雅黑" w:hint="eastAsia"/>
        </w:rPr>
        <w:t>。</w:t>
      </w:r>
      <w:r w:rsidRPr="00AC7DA4">
        <w:rPr>
          <w:rFonts w:ascii="微软雅黑" w:eastAsia="微软雅黑" w:hAnsi="微软雅黑" w:hint="eastAsia"/>
        </w:rPr>
        <w:t>手机号码输入框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输入框</w:t>
      </w:r>
      <w:r w:rsidRPr="00AC7DA4">
        <w:rPr>
          <w:rFonts w:ascii="微软雅黑" w:eastAsia="微软雅黑" w:hAnsi="微软雅黑" w:hint="eastAsia"/>
        </w:rPr>
        <w:t>输入限制11位，超过11位不能输入。</w:t>
      </w:r>
    </w:p>
    <w:p w:rsidR="004E285F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ii.</w:t>
      </w:r>
      <w:r w:rsidR="004E285F">
        <w:rPr>
          <w:rFonts w:ascii="微软雅黑" w:eastAsia="微软雅黑" w:hAnsi="微软雅黑" w:hint="eastAsia"/>
        </w:rPr>
        <w:t>短信</w:t>
      </w:r>
      <w:r w:rsidR="004E285F">
        <w:rPr>
          <w:rFonts w:ascii="微软雅黑" w:eastAsia="微软雅黑" w:hAnsi="微软雅黑"/>
        </w:rPr>
        <w:t>验证码</w:t>
      </w:r>
      <w:r>
        <w:rPr>
          <w:rFonts w:ascii="微软雅黑" w:eastAsia="微软雅黑" w:hAnsi="微软雅黑" w:hint="eastAsia"/>
        </w:rPr>
        <w:t>输入框</w:t>
      </w:r>
    </w:p>
    <w:p w:rsidR="005B7C03" w:rsidRPr="008551F3" w:rsidRDefault="005B7C03" w:rsidP="004E285F">
      <w:pPr>
        <w:ind w:firstLineChars="100" w:firstLine="210"/>
        <w:rPr>
          <w:rFonts w:ascii="微软雅黑" w:eastAsia="微软雅黑" w:hAnsi="微软雅黑"/>
          <w:color w:val="8496B0" w:themeColor="text2" w:themeTint="99"/>
        </w:rPr>
      </w:pPr>
      <w:r>
        <w:rPr>
          <w:rFonts w:ascii="微软雅黑" w:eastAsia="微软雅黑" w:hAnsi="微软雅黑"/>
        </w:rPr>
        <w:t>暗文：</w:t>
      </w:r>
      <w:r w:rsidRPr="004E285F">
        <w:rPr>
          <w:rFonts w:ascii="微软雅黑" w:eastAsia="微软雅黑" w:hAnsi="微软雅黑" w:hint="eastAsia"/>
          <w:color w:val="BF8F00" w:themeColor="accent4" w:themeShade="BF"/>
        </w:rPr>
        <w:t>输入6位短信</w:t>
      </w:r>
      <w:r w:rsidRPr="004E285F">
        <w:rPr>
          <w:rFonts w:ascii="微软雅黑" w:eastAsia="微软雅黑" w:hAnsi="微软雅黑"/>
          <w:color w:val="BF8F00" w:themeColor="accent4" w:themeShade="BF"/>
        </w:rPr>
        <w:t>验证码</w:t>
      </w:r>
      <w:r w:rsidRPr="004E285F">
        <w:rPr>
          <w:rFonts w:ascii="微软雅黑" w:eastAsia="微软雅黑" w:hAnsi="微软雅黑" w:hint="eastAsia"/>
          <w:color w:val="BF8F00" w:themeColor="accent4" w:themeShade="BF"/>
        </w:rPr>
        <w:t>；</w:t>
      </w:r>
      <w:r w:rsidRPr="004E285F">
        <w:rPr>
          <w:rFonts w:ascii="微软雅黑" w:eastAsia="微软雅黑" w:hAnsi="微软雅黑"/>
        </w:rPr>
        <w:t>限制输入</w:t>
      </w:r>
      <w:r w:rsidRPr="004E285F">
        <w:rPr>
          <w:rFonts w:ascii="微软雅黑" w:eastAsia="微软雅黑" w:hAnsi="微软雅黑" w:hint="eastAsia"/>
        </w:rPr>
        <w:t>6位</w:t>
      </w:r>
      <w:r w:rsidR="004E285F" w:rsidRPr="004E285F">
        <w:rPr>
          <w:rFonts w:ascii="微软雅黑" w:eastAsia="微软雅黑" w:hAnsi="微软雅黑" w:hint="eastAsia"/>
        </w:rPr>
        <w:t>。</w:t>
      </w:r>
    </w:p>
    <w:p w:rsidR="004E285F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iii.【获取</w:t>
      </w:r>
      <w:r>
        <w:rPr>
          <w:rFonts w:ascii="微软雅黑" w:eastAsia="微软雅黑" w:hAnsi="微软雅黑"/>
        </w:rPr>
        <w:t>验证码</w:t>
      </w:r>
      <w:r>
        <w:rPr>
          <w:rFonts w:ascii="微软雅黑" w:eastAsia="微软雅黑" w:hAnsi="微软雅黑" w:hint="eastAsia"/>
        </w:rPr>
        <w:t>】按键</w:t>
      </w:r>
    </w:p>
    <w:p w:rsidR="004E285F" w:rsidRDefault="004E285F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</w:t>
      </w:r>
      <w:r w:rsidR="005B7C03">
        <w:rPr>
          <w:rFonts w:ascii="微软雅黑" w:eastAsia="微软雅黑" w:hAnsi="微软雅黑"/>
        </w:rPr>
        <w:t>充值金额</w:t>
      </w:r>
      <w:r w:rsidR="005361E1">
        <w:rPr>
          <w:rFonts w:ascii="微软雅黑" w:eastAsia="微软雅黑" w:hAnsi="微软雅黑" w:hint="eastAsia"/>
        </w:rPr>
        <w:t>为空</w:t>
      </w:r>
      <w:r w:rsidR="005B7C03">
        <w:rPr>
          <w:rFonts w:ascii="微软雅黑" w:eastAsia="微软雅黑" w:hAnsi="微软雅黑" w:hint="eastAsia"/>
        </w:rPr>
        <w:t>或</w:t>
      </w:r>
      <w:r w:rsidR="005361E1">
        <w:rPr>
          <w:rFonts w:ascii="微软雅黑" w:eastAsia="微软雅黑" w:hAnsi="微软雅黑"/>
        </w:rPr>
        <w:t>充值金额</w:t>
      </w:r>
      <w:r w:rsidR="005361E1" w:rsidRPr="009B421A">
        <w:rPr>
          <w:rFonts w:ascii="微软雅黑" w:eastAsia="微软雅黑" w:hAnsi="微软雅黑" w:hint="eastAsia"/>
        </w:rPr>
        <w:t>＜</w:t>
      </w:r>
      <w:r w:rsidR="005361E1">
        <w:rPr>
          <w:rFonts w:ascii="微软雅黑" w:eastAsia="微软雅黑" w:hAnsi="微软雅黑" w:hint="eastAsia"/>
        </w:rPr>
        <w:t>最低</w:t>
      </w:r>
      <w:r w:rsidR="005361E1">
        <w:rPr>
          <w:rFonts w:ascii="微软雅黑" w:eastAsia="微软雅黑" w:hAnsi="微软雅黑"/>
        </w:rPr>
        <w:t>充值金额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手机号</w:t>
      </w:r>
      <w:r>
        <w:rPr>
          <w:rFonts w:ascii="微软雅黑" w:eastAsia="微软雅黑" w:hAnsi="微软雅黑"/>
        </w:rPr>
        <w:t>为空或手机号输入不满</w:t>
      </w:r>
      <w:r>
        <w:rPr>
          <w:rFonts w:ascii="微软雅黑" w:eastAsia="微软雅黑" w:hAnsi="微软雅黑" w:hint="eastAsia"/>
        </w:rPr>
        <w:t>11位</w:t>
      </w:r>
      <w:r w:rsidR="005B7C03">
        <w:rPr>
          <w:rFonts w:ascii="微软雅黑" w:eastAsia="微软雅黑" w:hAnsi="微软雅黑" w:hint="eastAsia"/>
        </w:rPr>
        <w:t>时，按键</w:t>
      </w:r>
      <w:r w:rsidR="005B7C03">
        <w:rPr>
          <w:rFonts w:ascii="微软雅黑" w:eastAsia="微软雅黑" w:hAnsi="微软雅黑"/>
        </w:rPr>
        <w:t>置灰不可使用。当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金额和手机号填写无误</w:t>
      </w:r>
      <w:r w:rsidR="005B7C03">
        <w:rPr>
          <w:rFonts w:ascii="微软雅黑" w:eastAsia="微软雅黑" w:hAnsi="微软雅黑" w:hint="eastAsia"/>
        </w:rPr>
        <w:t>时</w:t>
      </w:r>
      <w:r w:rsidR="005B7C03">
        <w:rPr>
          <w:rFonts w:ascii="微软雅黑" w:eastAsia="微软雅黑" w:hAnsi="微软雅黑"/>
        </w:rPr>
        <w:t>，按键高亮可用。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b.点击</w:t>
      </w:r>
      <w:r>
        <w:rPr>
          <w:rFonts w:ascii="微软雅黑" w:eastAsia="微软雅黑" w:hAnsi="微软雅黑"/>
        </w:rPr>
        <w:t>按键，发送验证码，按键处倒计时180s。倒计时</w:t>
      </w:r>
      <w:r>
        <w:rPr>
          <w:rFonts w:ascii="微软雅黑" w:eastAsia="微软雅黑" w:hAnsi="微软雅黑" w:hint="eastAsia"/>
        </w:rPr>
        <w:t>结束</w:t>
      </w:r>
      <w:r>
        <w:rPr>
          <w:rFonts w:ascii="微软雅黑" w:eastAsia="微软雅黑" w:hAnsi="微软雅黑"/>
        </w:rPr>
        <w:t>，按键为</w:t>
      </w:r>
      <w:r>
        <w:rPr>
          <w:rFonts w:ascii="微软雅黑" w:eastAsia="微软雅黑" w:hAnsi="微软雅黑" w:hint="eastAsia"/>
        </w:rPr>
        <w:t>【重新</w:t>
      </w:r>
      <w:r>
        <w:rPr>
          <w:rFonts w:ascii="微软雅黑" w:eastAsia="微软雅黑" w:hAnsi="微软雅黑"/>
        </w:rPr>
        <w:t>获取验证码</w:t>
      </w:r>
      <w:r>
        <w:rPr>
          <w:rFonts w:ascii="微软雅黑" w:eastAsia="微软雅黑" w:hAnsi="微软雅黑" w:hint="eastAsia"/>
        </w:rPr>
        <w:t>】，</w:t>
      </w:r>
      <w:r>
        <w:rPr>
          <w:rFonts w:ascii="微软雅黑" w:eastAsia="微软雅黑" w:hAnsi="微软雅黑"/>
        </w:rPr>
        <w:t>点击可再次获取验证</w:t>
      </w:r>
      <w:r>
        <w:rPr>
          <w:rFonts w:ascii="微软雅黑" w:eastAsia="微软雅黑" w:hAnsi="微软雅黑" w:hint="eastAsia"/>
        </w:rPr>
        <w:t>码</w:t>
      </w:r>
      <w:r>
        <w:rPr>
          <w:rFonts w:ascii="微软雅黑" w:eastAsia="微软雅黑" w:hAnsi="微软雅黑"/>
        </w:rPr>
        <w:t>。</w:t>
      </w:r>
    </w:p>
    <w:p w:rsidR="004E285F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iv.</w:t>
      </w:r>
      <w:r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/>
        </w:rPr>
        <w:t>验证码后</w:t>
      </w:r>
      <w:r>
        <w:rPr>
          <w:rFonts w:ascii="微软雅黑" w:eastAsia="微软雅黑" w:hAnsi="微软雅黑" w:hint="eastAsia"/>
        </w:rPr>
        <w:t>，输入框</w:t>
      </w:r>
      <w:r>
        <w:rPr>
          <w:rFonts w:ascii="微软雅黑" w:eastAsia="微软雅黑" w:hAnsi="微软雅黑"/>
        </w:rPr>
        <w:t>金额</w:t>
      </w:r>
      <w:r w:rsidR="00AB2A74">
        <w:rPr>
          <w:rFonts w:ascii="微软雅黑" w:eastAsia="微软雅黑" w:hAnsi="微软雅黑" w:hint="eastAsia"/>
        </w:rPr>
        <w:t>和银行</w:t>
      </w:r>
      <w:r w:rsidR="00AB2A74">
        <w:rPr>
          <w:rFonts w:ascii="微软雅黑" w:eastAsia="微软雅黑" w:hAnsi="微软雅黑"/>
        </w:rPr>
        <w:t>预留手机号码</w:t>
      </w:r>
      <w:r>
        <w:rPr>
          <w:rFonts w:ascii="微软雅黑" w:eastAsia="微软雅黑" w:hAnsi="微软雅黑"/>
        </w:rPr>
        <w:t>不可更改</w:t>
      </w:r>
      <w:r w:rsidR="00AB2A74">
        <w:rPr>
          <w:rFonts w:ascii="微软雅黑" w:eastAsia="微软雅黑" w:hAnsi="微软雅黑" w:hint="eastAsia"/>
        </w:rPr>
        <w:t>（输入框</w:t>
      </w:r>
      <w:r w:rsidR="00AB2A74">
        <w:rPr>
          <w:rFonts w:ascii="微软雅黑" w:eastAsia="微软雅黑" w:hAnsi="微软雅黑"/>
        </w:rPr>
        <w:t>内置灰，内容锁定</w:t>
      </w:r>
      <w:r>
        <w:rPr>
          <w:rFonts w:ascii="微软雅黑" w:eastAsia="微软雅黑" w:hAnsi="微软雅黑" w:hint="eastAsia"/>
        </w:rPr>
        <w:t>）。</w:t>
      </w:r>
    </w:p>
    <w:p w:rsidR="00AB2A74" w:rsidRDefault="00AB2A74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v.</w:t>
      </w:r>
      <w:r>
        <w:rPr>
          <w:rFonts w:ascii="微软雅黑" w:eastAsia="微软雅黑" w:hAnsi="微软雅黑" w:hint="eastAsia"/>
        </w:rPr>
        <w:t>输入框</w:t>
      </w:r>
      <w:r>
        <w:rPr>
          <w:rFonts w:ascii="微软雅黑" w:eastAsia="微软雅黑" w:hAnsi="微软雅黑"/>
        </w:rPr>
        <w:t>交互</w:t>
      </w:r>
    </w:p>
    <w:p w:rsidR="00AB2A74" w:rsidRDefault="00AB2A74" w:rsidP="00AB2A7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a.点击输入框，暗文消失，弹出数字键盘</w:t>
      </w:r>
      <w:r>
        <w:rPr>
          <w:rFonts w:ascii="微软雅黑" w:eastAsia="微软雅黑" w:hAnsi="微软雅黑" w:hint="eastAsia"/>
        </w:rPr>
        <w:t>。</w:t>
      </w:r>
    </w:p>
    <w:p w:rsidR="00AB2A74" w:rsidRDefault="00AB2A74" w:rsidP="00AB2A7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</w:t>
      </w:r>
      <w:r>
        <w:rPr>
          <w:rFonts w:ascii="微软雅黑" w:eastAsia="微软雅黑" w:hAnsi="微软雅黑" w:hint="eastAsia"/>
        </w:rPr>
        <w:t>失焦</w:t>
      </w:r>
      <w:r>
        <w:rPr>
          <w:rFonts w:ascii="微软雅黑" w:eastAsia="微软雅黑" w:hAnsi="微软雅黑"/>
        </w:rPr>
        <w:t>判断：判断手机</w:t>
      </w:r>
      <w:r>
        <w:rPr>
          <w:rFonts w:ascii="微软雅黑" w:eastAsia="微软雅黑" w:hAnsi="微软雅黑" w:hint="eastAsia"/>
        </w:rPr>
        <w:t>号码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验证码格式是否</w:t>
      </w:r>
      <w:r>
        <w:rPr>
          <w:rFonts w:ascii="微软雅黑" w:eastAsia="微软雅黑" w:hAnsi="微软雅黑" w:hint="eastAsia"/>
        </w:rPr>
        <w:t>正确</w:t>
      </w:r>
      <w:r>
        <w:rPr>
          <w:rFonts w:ascii="微软雅黑" w:eastAsia="微软雅黑" w:hAnsi="微软雅黑"/>
        </w:rPr>
        <w:t>。否</w:t>
      </w:r>
      <w:r>
        <w:rPr>
          <w:rFonts w:ascii="微软雅黑" w:eastAsia="微软雅黑" w:hAnsi="微软雅黑" w:hint="eastAsia"/>
        </w:rPr>
        <w:t>则展示</w:t>
      </w:r>
      <w:r>
        <w:rPr>
          <w:rFonts w:ascii="微软雅黑" w:eastAsia="微软雅黑" w:hAnsi="微软雅黑"/>
        </w:rPr>
        <w:t>提示。</w:t>
      </w:r>
    </w:p>
    <w:p w:rsidR="00AB2A74" w:rsidRDefault="00AB2A74" w:rsidP="00AB2A7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手机号</w:t>
      </w:r>
      <w:r>
        <w:rPr>
          <w:rFonts w:ascii="微软雅黑" w:eastAsia="微软雅黑" w:hAnsi="微软雅黑"/>
        </w:rPr>
        <w:t>格式错误</w:t>
      </w:r>
      <w:r>
        <w:rPr>
          <w:rFonts w:ascii="微软雅黑" w:eastAsia="微软雅黑" w:hAnsi="微软雅黑" w:hint="eastAsia"/>
        </w:rPr>
        <w:t>提示文案：</w:t>
      </w:r>
      <w:r>
        <w:rPr>
          <w:rFonts w:ascii="微软雅黑" w:eastAsia="微软雅黑" w:hAnsi="微软雅黑"/>
        </w:rPr>
        <w:t>请输入正确手机号</w:t>
      </w:r>
    </w:p>
    <w:p w:rsidR="00AB2A74" w:rsidRPr="00AB2A74" w:rsidRDefault="00AB2A74" w:rsidP="00AB2A7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验证码</w:t>
      </w:r>
      <w:r>
        <w:rPr>
          <w:rFonts w:ascii="微软雅黑" w:eastAsia="微软雅黑" w:hAnsi="微软雅黑"/>
        </w:rPr>
        <w:t>格式错误提示文案：</w:t>
      </w:r>
      <w:r>
        <w:rPr>
          <w:rFonts w:ascii="微软雅黑" w:eastAsia="微软雅黑" w:hAnsi="微软雅黑" w:hint="eastAsia"/>
        </w:rPr>
        <w:t>短信</w:t>
      </w:r>
      <w:r>
        <w:rPr>
          <w:rFonts w:ascii="微软雅黑" w:eastAsia="微软雅黑" w:hAnsi="微软雅黑"/>
        </w:rPr>
        <w:t>验证码错误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⑥【充值】按键</w:t>
      </w:r>
    </w:p>
    <w:p w:rsidR="00B14A61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.</w:t>
      </w:r>
      <w:r w:rsidR="00B14A61" w:rsidRPr="00B14A61">
        <w:rPr>
          <w:rFonts w:ascii="微软雅黑" w:eastAsia="微软雅黑" w:hAnsi="微软雅黑" w:hint="eastAsia"/>
        </w:rPr>
        <w:t xml:space="preserve"> </w:t>
      </w:r>
      <w:r w:rsidR="00B14A61">
        <w:rPr>
          <w:rFonts w:ascii="微软雅黑" w:eastAsia="微软雅黑" w:hAnsi="微软雅黑" w:hint="eastAsia"/>
        </w:rPr>
        <w:t>点击判断：验证码是否正确</w:t>
      </w:r>
      <w:r w:rsidR="00B14A61">
        <w:rPr>
          <w:rFonts w:ascii="微软雅黑" w:eastAsia="微软雅黑" w:hAnsi="微软雅黑" w:hint="eastAsia"/>
        </w:rPr>
        <w:t>，</w:t>
      </w:r>
      <w:r w:rsidR="00B14A61" w:rsidRPr="00421742">
        <w:rPr>
          <w:rFonts w:ascii="微软雅黑" w:eastAsia="微软雅黑" w:hAnsi="微软雅黑" w:hint="eastAsia"/>
        </w:rPr>
        <w:t>验证码错误则TOAST</w:t>
      </w:r>
      <w:r w:rsidR="00B14A61">
        <w:rPr>
          <w:rFonts w:ascii="微软雅黑" w:eastAsia="微软雅黑" w:hAnsi="微软雅黑" w:hint="eastAsia"/>
        </w:rPr>
        <w:t>提示</w:t>
      </w:r>
      <w:r w:rsidR="00B14A61">
        <w:rPr>
          <w:rFonts w:ascii="微软雅黑" w:eastAsia="微软雅黑" w:hAnsi="微软雅黑" w:hint="eastAsia"/>
          <w:color w:val="767171" w:themeColor="background2" w:themeShade="80"/>
        </w:rPr>
        <w:t>。</w:t>
      </w:r>
    </w:p>
    <w:p w:rsidR="005B7C03" w:rsidRDefault="005B7C03" w:rsidP="005B7C03">
      <w:pPr>
        <w:rPr>
          <w:rFonts w:ascii="微软雅黑" w:eastAsia="微软雅黑" w:hAnsi="微软雅黑"/>
          <w:color w:val="767171" w:themeColor="background2" w:themeShade="80"/>
        </w:rPr>
      </w:pPr>
      <w:r>
        <w:rPr>
          <w:rFonts w:ascii="微软雅黑" w:eastAsia="微软雅黑" w:hAnsi="微软雅黑"/>
        </w:rPr>
        <w:t>ii.</w:t>
      </w:r>
      <w:r w:rsidR="00B14A6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点击</w:t>
      </w:r>
      <w:r w:rsidR="00B14A61">
        <w:rPr>
          <w:rFonts w:ascii="微软雅黑" w:eastAsia="微软雅黑" w:hAnsi="微软雅黑" w:hint="eastAsia"/>
        </w:rPr>
        <w:t>进行</w:t>
      </w:r>
      <w:r w:rsidR="00B14A61">
        <w:rPr>
          <w:rFonts w:ascii="微软雅黑" w:eastAsia="微软雅黑" w:hAnsi="微软雅黑"/>
        </w:rPr>
        <w:t>银行预留手机号绑定，绑定成功进行充值，绑定</w:t>
      </w:r>
      <w:r w:rsidR="00B14A61">
        <w:rPr>
          <w:rFonts w:ascii="微软雅黑" w:eastAsia="微软雅黑" w:hAnsi="微软雅黑" w:hint="eastAsia"/>
        </w:rPr>
        <w:t>失败TOAST提示</w:t>
      </w:r>
      <w:r w:rsidR="00B14A61">
        <w:rPr>
          <w:rFonts w:ascii="微软雅黑" w:eastAsia="微软雅黑" w:hAnsi="微软雅黑"/>
        </w:rPr>
        <w:t>错误</w:t>
      </w:r>
      <w:r>
        <w:rPr>
          <w:rFonts w:ascii="微软雅黑" w:eastAsia="微软雅黑" w:hAnsi="微软雅黑" w:hint="eastAsia"/>
          <w:color w:val="767171" w:themeColor="background2" w:themeShade="80"/>
        </w:rPr>
        <w:t>。</w:t>
      </w:r>
    </w:p>
    <w:p w:rsidR="00B14A61" w:rsidRPr="00B14A61" w:rsidRDefault="00B14A61" w:rsidP="005B7C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color w:val="767171" w:themeColor="background2" w:themeShade="80"/>
        </w:rPr>
        <w:t>iii</w:t>
      </w:r>
      <w:r>
        <w:rPr>
          <w:rFonts w:ascii="微软雅黑" w:eastAsia="微软雅黑" w:hAnsi="微软雅黑" w:hint="eastAsia"/>
          <w:color w:val="767171" w:themeColor="background2" w:themeShade="80"/>
        </w:rPr>
        <w:t>.</w:t>
      </w:r>
      <w:r w:rsidRPr="00B14A61">
        <w:rPr>
          <w:rFonts w:ascii="微软雅黑" w:eastAsia="微软雅黑" w:hAnsi="微软雅黑" w:hint="eastAsia"/>
        </w:rPr>
        <w:t xml:space="preserve"> </w:t>
      </w:r>
      <w:r w:rsidRPr="00421742">
        <w:rPr>
          <w:rFonts w:ascii="微软雅黑" w:eastAsia="微软雅黑" w:hAnsi="微软雅黑" w:hint="eastAsia"/>
        </w:rPr>
        <w:t>点击进行充值。</w:t>
      </w:r>
      <w:r>
        <w:rPr>
          <w:rFonts w:ascii="微软雅黑" w:eastAsia="微软雅黑" w:hAnsi="微软雅黑" w:hint="eastAsia"/>
        </w:rPr>
        <w:t>充</w:t>
      </w:r>
      <w:bookmarkStart w:id="7" w:name="_GoBack"/>
      <w:bookmarkEnd w:id="7"/>
      <w:r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/>
        </w:rPr>
        <w:t>成功转跳</w:t>
      </w:r>
      <w:r>
        <w:rPr>
          <w:rFonts w:ascii="微软雅黑" w:eastAsia="微软雅黑" w:hAnsi="微软雅黑" w:hint="eastAsia"/>
        </w:rPr>
        <w:t>充值成功</w:t>
      </w:r>
      <w:r>
        <w:rPr>
          <w:rFonts w:ascii="微软雅黑" w:eastAsia="微软雅黑" w:hAnsi="微软雅黑"/>
        </w:rPr>
        <w:t>反馈页面，失败转跳充值失败反馈页面。</w:t>
      </w:r>
    </w:p>
    <w:p w:rsidR="005B7C03" w:rsidRDefault="00B14A61" w:rsidP="005B7C0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>iv</w:t>
      </w:r>
      <w:r w:rsidR="005B7C03">
        <w:rPr>
          <w:rFonts w:ascii="微软雅黑" w:eastAsia="微软雅黑" w:hAnsi="微软雅黑"/>
        </w:rPr>
        <w:t>.</w:t>
      </w:r>
      <w:r w:rsidR="005B7C03" w:rsidRPr="00421742">
        <w:rPr>
          <w:rFonts w:ascii="微软雅黑" w:eastAsia="微软雅黑" w:hAnsi="微软雅黑" w:hint="eastAsia"/>
        </w:rPr>
        <w:t>快捷充值时，</w:t>
      </w:r>
      <w:r w:rsidR="005361E1">
        <w:rPr>
          <w:rFonts w:ascii="微软雅黑" w:eastAsia="微软雅黑" w:hAnsi="微软雅黑" w:hint="eastAsia"/>
        </w:rPr>
        <w:t>充值</w:t>
      </w:r>
      <w:r w:rsidR="005361E1">
        <w:rPr>
          <w:rFonts w:ascii="微软雅黑" w:eastAsia="微软雅黑" w:hAnsi="微软雅黑"/>
        </w:rPr>
        <w:t>金额、银行预留手机号和短信验证码为空或格式不正确</w:t>
      </w:r>
      <w:r w:rsidR="005B7C03" w:rsidRPr="00686EF0">
        <w:rPr>
          <w:rFonts w:ascii="微软雅黑" w:eastAsia="微软雅黑" w:hAnsi="微软雅黑" w:hint="eastAsia"/>
          <w:color w:val="000000" w:themeColor="text1"/>
        </w:rPr>
        <w:t>则按键置灰</w:t>
      </w:r>
      <w:r w:rsidR="005B7C03">
        <w:rPr>
          <w:rFonts w:ascii="微软雅黑" w:eastAsia="微软雅黑" w:hAnsi="微软雅黑" w:hint="eastAsia"/>
          <w:color w:val="000000" w:themeColor="text1"/>
        </w:rPr>
        <w:t>不可点击</w:t>
      </w:r>
      <w:r w:rsidR="005B7C03" w:rsidRPr="00686EF0">
        <w:rPr>
          <w:rFonts w:ascii="微软雅黑" w:eastAsia="微软雅黑" w:hAnsi="微软雅黑" w:hint="eastAsia"/>
          <w:color w:val="000000" w:themeColor="text1"/>
        </w:rPr>
        <w:t>。</w:t>
      </w:r>
    </w:p>
    <w:p w:rsidR="005B7C03" w:rsidRPr="00971497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 w:themeColor="text1"/>
        </w:rPr>
        <w:t>v.</w:t>
      </w:r>
      <w:r>
        <w:rPr>
          <w:rFonts w:ascii="微软雅黑" w:eastAsia="微软雅黑" w:hAnsi="微软雅黑" w:hint="eastAsia"/>
          <w:color w:val="000000" w:themeColor="text1"/>
        </w:rPr>
        <w:t>特殊</w:t>
      </w:r>
      <w:r>
        <w:rPr>
          <w:rFonts w:ascii="微软雅黑" w:eastAsia="微软雅黑" w:hAnsi="微软雅黑"/>
          <w:color w:val="000000" w:themeColor="text1"/>
        </w:rPr>
        <w:t>情况：用户中途失去登录态，点击按键，弹出弹窗</w:t>
      </w:r>
      <w:r>
        <w:rPr>
          <w:noProof/>
        </w:rPr>
        <w:drawing>
          <wp:inline distT="0" distB="0" distL="0" distR="0" wp14:anchorId="3C86E087" wp14:editId="1D6075DC">
            <wp:extent cx="2024439" cy="12435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100" cy="12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点击【</w:t>
      </w:r>
      <w:r>
        <w:rPr>
          <w:rFonts w:ascii="微软雅黑" w:eastAsia="微软雅黑" w:hAnsi="微软雅黑" w:hint="eastAsia"/>
          <w:color w:val="000000" w:themeColor="text1"/>
        </w:rPr>
        <w:t>前往</w:t>
      </w:r>
      <w:r>
        <w:rPr>
          <w:rFonts w:ascii="微软雅黑" w:eastAsia="微软雅黑" w:hAnsi="微软雅黑"/>
          <w:color w:val="000000" w:themeColor="text1"/>
        </w:rPr>
        <w:t>登录</w:t>
      </w:r>
      <w:r>
        <w:rPr>
          <w:rFonts w:ascii="微软雅黑" w:eastAsia="微软雅黑" w:hAnsi="微软雅黑" w:hint="eastAsia"/>
          <w:color w:val="000000" w:themeColor="text1"/>
        </w:rPr>
        <w:t>/注册</w:t>
      </w:r>
      <w:r>
        <w:rPr>
          <w:rFonts w:ascii="微软雅黑" w:eastAsia="微软雅黑" w:hAnsi="微软雅黑"/>
          <w:color w:val="000000" w:themeColor="text1"/>
        </w:rPr>
        <w:t>】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前往登录</w:t>
      </w:r>
      <w:r>
        <w:rPr>
          <w:rFonts w:ascii="微软雅黑" w:eastAsia="微软雅黑" w:hAnsi="微软雅黑" w:hint="eastAsia"/>
          <w:color w:val="000000" w:themeColor="text1"/>
        </w:rPr>
        <w:t>/注册</w:t>
      </w:r>
      <w:r>
        <w:rPr>
          <w:rFonts w:ascii="微软雅黑" w:eastAsia="微软雅黑" w:hAnsi="微软雅黑"/>
          <w:color w:val="000000" w:themeColor="text1"/>
        </w:rPr>
        <w:t>页。</w:t>
      </w:r>
    </w:p>
    <w:p w:rsidR="005B7C03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⑦温馨提示</w:t>
      </w:r>
    </w:p>
    <w:p w:rsidR="005B7C03" w:rsidRPr="007F6848" w:rsidRDefault="005B7C03" w:rsidP="005B7C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i文案</w:t>
      </w:r>
      <w:r w:rsidRPr="007F6848">
        <w:rPr>
          <w:rFonts w:ascii="微软雅黑" w:eastAsia="微软雅黑" w:hAnsi="微软雅黑" w:hint="eastAsia"/>
        </w:rPr>
        <w:t>：</w:t>
      </w:r>
    </w:p>
    <w:p w:rsidR="005B7C03" w:rsidRPr="00922A51" w:rsidRDefault="005B7C03" w:rsidP="005B7C03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1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 xml:space="preserve">. 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充值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金额最低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5.00元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起，充值手续费暂由友金服垫付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.</w:t>
      </w:r>
    </w:p>
    <w:p w:rsidR="005B7C03" w:rsidRPr="00922A51" w:rsidRDefault="005B7C03" w:rsidP="005B7C03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2. 资金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将进入你的银行存管账户，可用于网贷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.</w:t>
      </w:r>
    </w:p>
    <w:p w:rsidR="005B7C03" w:rsidRPr="00922A51" w:rsidRDefault="005B7C03" w:rsidP="005B7C03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3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.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 xml:space="preserve"> 快捷充值前请确认已开通银联在线无卡支付，具体开通方法请</w:t>
      </w:r>
      <w:r w:rsidRPr="00922A51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致电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银行客服或</w:t>
      </w:r>
      <w:r w:rsidRPr="00922A51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点击</w:t>
      </w:r>
      <w:r w:rsidRPr="001F5299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帮助</w:t>
      </w:r>
      <w:r w:rsidRPr="001F5299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中心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查看。</w:t>
      </w:r>
    </w:p>
    <w:p w:rsidR="005B7C03" w:rsidRPr="007F6848" w:rsidRDefault="005B7C03" w:rsidP="005B7C03">
      <w:pPr>
        <w:rPr>
          <w:rFonts w:ascii="微软雅黑" w:eastAsia="微软雅黑" w:hAnsi="微软雅黑"/>
          <w:b/>
          <w:szCs w:val="21"/>
        </w:rPr>
      </w:pPr>
      <w:r w:rsidRPr="007F6848">
        <w:rPr>
          <w:rFonts w:ascii="微软雅黑" w:eastAsia="微软雅黑" w:hAnsi="微软雅黑"/>
        </w:rPr>
        <w:t>ii.</w:t>
      </w:r>
      <w:r w:rsidRPr="007F6848">
        <w:rPr>
          <w:rFonts w:ascii="微软雅黑" w:eastAsia="微软雅黑" w:hAnsi="微软雅黑" w:hint="eastAsia"/>
          <w:szCs w:val="21"/>
        </w:rPr>
        <w:t xml:space="preserve"> </w:t>
      </w:r>
      <w:r w:rsidRPr="00166C5D">
        <w:rPr>
          <w:rFonts w:ascii="微软雅黑" w:eastAsia="微软雅黑" w:hAnsi="微软雅黑" w:hint="eastAsia"/>
          <w:szCs w:val="21"/>
        </w:rPr>
        <w:t>存管</w:t>
      </w:r>
      <w:r w:rsidRPr="00166C5D">
        <w:rPr>
          <w:rFonts w:ascii="微软雅黑" w:eastAsia="微软雅黑" w:hAnsi="微软雅黑"/>
          <w:szCs w:val="21"/>
        </w:rPr>
        <w:t>绑定卡为邮储、建行的用户</w:t>
      </w:r>
      <w:r w:rsidRPr="00166C5D">
        <w:rPr>
          <w:rFonts w:ascii="微软雅黑" w:eastAsia="微软雅黑" w:hAnsi="微软雅黑" w:hint="eastAsia"/>
          <w:szCs w:val="21"/>
        </w:rPr>
        <w:t>需</w:t>
      </w:r>
      <w:r w:rsidRPr="00166C5D">
        <w:rPr>
          <w:rFonts w:ascii="微软雅黑" w:eastAsia="微软雅黑" w:hAnsi="微软雅黑"/>
          <w:szCs w:val="21"/>
        </w:rPr>
        <w:t>展示第</w:t>
      </w:r>
      <w:r w:rsidRPr="00166C5D">
        <w:rPr>
          <w:rFonts w:ascii="微软雅黑" w:eastAsia="微软雅黑" w:hAnsi="微软雅黑" w:hint="eastAsia"/>
          <w:szCs w:val="21"/>
        </w:rPr>
        <w:t>3点，</w:t>
      </w:r>
      <w:r w:rsidRPr="00166C5D">
        <w:rPr>
          <w:rFonts w:ascii="微软雅黑" w:eastAsia="微软雅黑" w:hAnsi="微软雅黑"/>
          <w:szCs w:val="21"/>
        </w:rPr>
        <w:t>其他用户不展示该点。</w:t>
      </w:r>
    </w:p>
    <w:p w:rsidR="005B7C03" w:rsidRPr="005B7C03" w:rsidRDefault="005B7C03" w:rsidP="005B7C03">
      <w:pPr>
        <w:pStyle w:val="4"/>
        <w:rPr>
          <w:rFonts w:ascii="微软雅黑" w:eastAsia="微软雅黑" w:hAnsi="微软雅黑"/>
          <w:sz w:val="21"/>
        </w:rPr>
      </w:pPr>
      <w:r w:rsidRPr="005B7C03">
        <w:rPr>
          <w:rFonts w:ascii="微软雅黑" w:eastAsia="微软雅黑" w:hAnsi="微软雅黑" w:hint="eastAsia"/>
          <w:sz w:val="21"/>
        </w:rPr>
        <w:t>2.用户已</w:t>
      </w:r>
      <w:r w:rsidRPr="005B7C03">
        <w:rPr>
          <w:rFonts w:ascii="微软雅黑" w:eastAsia="微软雅黑" w:hAnsi="微软雅黑"/>
          <w:sz w:val="21"/>
        </w:rPr>
        <w:t>绑定</w:t>
      </w:r>
      <w:r w:rsidRPr="005B7C03">
        <w:rPr>
          <w:rFonts w:ascii="微软雅黑" w:eastAsia="微软雅黑" w:hAnsi="微软雅黑" w:hint="eastAsia"/>
          <w:sz w:val="21"/>
        </w:rPr>
        <w:t>银行</w:t>
      </w:r>
      <w:r w:rsidRPr="005B7C03">
        <w:rPr>
          <w:rFonts w:ascii="微软雅黑" w:eastAsia="微软雅黑" w:hAnsi="微软雅黑"/>
          <w:sz w:val="21"/>
        </w:rPr>
        <w:t>预留手机号</w:t>
      </w:r>
    </w:p>
    <w:p w:rsidR="00A41624" w:rsidRDefault="00D71F6C" w:rsidP="00A4162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F26182" wp14:editId="23396C1A">
            <wp:extent cx="1779661" cy="309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780" cy="31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903C9" wp14:editId="02F15831">
            <wp:extent cx="2536224" cy="186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585" cy="18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①【</w:t>
      </w:r>
      <w:r>
        <w:rPr>
          <w:rFonts w:ascii="微软雅黑" w:eastAsia="微软雅黑" w:hAnsi="微软雅黑"/>
        </w:rPr>
        <w:t>帮助中心</w:t>
      </w:r>
      <w:r>
        <w:rPr>
          <w:rFonts w:ascii="微软雅黑" w:eastAsia="微软雅黑" w:hAnsi="微软雅黑" w:hint="eastAsia"/>
        </w:rPr>
        <w:t>】按键</w:t>
      </w:r>
      <w:r w:rsidR="00765E50">
        <w:rPr>
          <w:rFonts w:ascii="微软雅黑" w:eastAsia="微软雅黑" w:hAnsi="微软雅黑" w:hint="eastAsia"/>
        </w:rPr>
        <w:t>、②</w:t>
      </w:r>
      <w:r>
        <w:rPr>
          <w:rFonts w:ascii="微软雅黑" w:eastAsia="微软雅黑" w:hAnsi="微软雅黑" w:hint="eastAsia"/>
        </w:rPr>
        <w:t>输入框</w:t>
      </w:r>
      <w:r>
        <w:rPr>
          <w:rFonts w:ascii="微软雅黑" w:eastAsia="微软雅黑" w:hAnsi="微软雅黑"/>
        </w:rPr>
        <w:t>交互</w:t>
      </w:r>
      <w:r w:rsidR="00765E50">
        <w:rPr>
          <w:rFonts w:ascii="微软雅黑" w:eastAsia="微软雅黑" w:hAnsi="微软雅黑" w:hint="eastAsia"/>
        </w:rPr>
        <w:t>、③</w:t>
      </w:r>
      <w:r>
        <w:rPr>
          <w:rFonts w:ascii="微软雅黑" w:eastAsia="微软雅黑" w:hAnsi="微软雅黑" w:hint="eastAsia"/>
        </w:rPr>
        <w:t>可用余额</w:t>
      </w:r>
      <w:r w:rsidR="00765E50">
        <w:rPr>
          <w:rFonts w:ascii="微软雅黑" w:eastAsia="微软雅黑" w:hAnsi="微软雅黑" w:hint="eastAsia"/>
        </w:rPr>
        <w:t>和④</w:t>
      </w:r>
      <w:r>
        <w:rPr>
          <w:rFonts w:ascii="微软雅黑" w:eastAsia="微软雅黑" w:hAnsi="微软雅黑" w:hint="eastAsia"/>
        </w:rPr>
        <w:t>充值方式</w:t>
      </w:r>
      <w:r w:rsidR="00765E50">
        <w:rPr>
          <w:rFonts w:ascii="微软雅黑" w:eastAsia="微软雅黑" w:hAnsi="微软雅黑" w:hint="eastAsia"/>
        </w:rPr>
        <w:t>与</w:t>
      </w:r>
      <w:r w:rsidR="00765E50">
        <w:rPr>
          <w:rFonts w:ascii="微软雅黑" w:eastAsia="微软雅黑" w:hAnsi="微软雅黑"/>
        </w:rPr>
        <w:t>上述相同。这里</w:t>
      </w:r>
      <w:r w:rsidR="00765E50">
        <w:rPr>
          <w:rFonts w:ascii="微软雅黑" w:eastAsia="微软雅黑" w:hAnsi="微软雅黑" w:hint="eastAsia"/>
        </w:rPr>
        <w:t>不赘述</w:t>
      </w:r>
      <w:r w:rsidR="00765E50">
        <w:rPr>
          <w:rFonts w:ascii="微软雅黑" w:eastAsia="微软雅黑" w:hAnsi="微软雅黑"/>
        </w:rPr>
        <w:t>。</w:t>
      </w:r>
    </w:p>
    <w:p w:rsidR="00A41624" w:rsidRDefault="00CC5F8C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</w:t>
      </w:r>
      <w:r w:rsidR="00A41624">
        <w:rPr>
          <w:rFonts w:ascii="微软雅黑" w:eastAsia="微软雅黑" w:hAnsi="微软雅黑" w:hint="eastAsia"/>
        </w:rPr>
        <w:t>【充值】按键</w:t>
      </w:r>
    </w:p>
    <w:p w:rsidR="00B14502" w:rsidRPr="008A6395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.</w:t>
      </w:r>
      <w:r w:rsidR="00B14502" w:rsidRPr="00B14502">
        <w:rPr>
          <w:rFonts w:ascii="微软雅黑" w:eastAsia="微软雅黑" w:hAnsi="微软雅黑" w:hint="eastAsia"/>
        </w:rPr>
        <w:t xml:space="preserve"> </w:t>
      </w:r>
      <w:r w:rsidR="00B14502" w:rsidRPr="00421742">
        <w:rPr>
          <w:rFonts w:ascii="微软雅黑" w:eastAsia="微软雅黑" w:hAnsi="微软雅黑" w:hint="eastAsia"/>
        </w:rPr>
        <w:t>快捷充值时，</w:t>
      </w:r>
      <w:r w:rsidR="008A6395">
        <w:rPr>
          <w:rFonts w:ascii="微软雅黑" w:eastAsia="微软雅黑" w:hAnsi="微软雅黑" w:hint="eastAsia"/>
        </w:rPr>
        <w:t>用户</w:t>
      </w:r>
      <w:r w:rsidR="008A6395" w:rsidRPr="009B421A">
        <w:rPr>
          <w:rFonts w:ascii="微软雅黑" w:eastAsia="微软雅黑" w:hAnsi="微软雅黑" w:hint="eastAsia"/>
        </w:rPr>
        <w:t>未填写充值金额或充值金额＜</w:t>
      </w:r>
      <w:r w:rsidR="008A6395">
        <w:rPr>
          <w:rFonts w:ascii="微软雅黑" w:eastAsia="微软雅黑" w:hAnsi="微软雅黑" w:hint="eastAsia"/>
        </w:rPr>
        <w:t>最低</w:t>
      </w:r>
      <w:r w:rsidR="008A6395">
        <w:rPr>
          <w:rFonts w:ascii="微软雅黑" w:eastAsia="微软雅黑" w:hAnsi="微软雅黑"/>
        </w:rPr>
        <w:t>充值金额</w:t>
      </w:r>
      <w:r w:rsidR="008A6395" w:rsidRPr="009B421A">
        <w:rPr>
          <w:rFonts w:ascii="微软雅黑" w:eastAsia="微软雅黑" w:hAnsi="微软雅黑" w:hint="eastAsia"/>
        </w:rPr>
        <w:t>时，按键置灰不可使用。当用户填写金额且金额&gt;</w:t>
      </w:r>
      <w:r w:rsidR="008A6395">
        <w:rPr>
          <w:rFonts w:ascii="微软雅黑" w:eastAsia="微软雅黑" w:hAnsi="微软雅黑" w:hint="eastAsia"/>
        </w:rPr>
        <w:t>最低</w:t>
      </w:r>
      <w:r w:rsidR="008A6395">
        <w:rPr>
          <w:rFonts w:ascii="微软雅黑" w:eastAsia="微软雅黑" w:hAnsi="微软雅黑"/>
        </w:rPr>
        <w:t>充值金额</w:t>
      </w:r>
      <w:r w:rsidR="008A6395" w:rsidRPr="009B421A">
        <w:rPr>
          <w:rFonts w:ascii="微软雅黑" w:eastAsia="微软雅黑" w:hAnsi="微软雅黑" w:hint="eastAsia"/>
        </w:rPr>
        <w:t>时，按键高亮可用。</w:t>
      </w:r>
    </w:p>
    <w:p w:rsidR="00B14502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ii.</w:t>
      </w:r>
      <w:r w:rsidR="00B14502">
        <w:rPr>
          <w:rFonts w:ascii="微软雅黑" w:eastAsia="微软雅黑" w:hAnsi="微软雅黑" w:hint="eastAsia"/>
        </w:rPr>
        <w:t>点击</w:t>
      </w:r>
      <w:r w:rsidR="00B14502">
        <w:rPr>
          <w:rFonts w:ascii="微软雅黑" w:eastAsia="微软雅黑" w:hAnsi="微软雅黑"/>
        </w:rPr>
        <w:t>，</w:t>
      </w:r>
      <w:r w:rsidR="00DF0B83">
        <w:rPr>
          <w:rFonts w:ascii="微软雅黑" w:eastAsia="微软雅黑" w:hAnsi="微软雅黑" w:hint="eastAsia"/>
        </w:rPr>
        <w:t>弹出</w:t>
      </w:r>
      <w:r w:rsidR="00DF0B83">
        <w:rPr>
          <w:rFonts w:ascii="微软雅黑" w:eastAsia="微软雅黑" w:hAnsi="微软雅黑"/>
        </w:rPr>
        <w:t>短信验证码弹框</w:t>
      </w:r>
      <w:r w:rsidR="009B421A">
        <w:rPr>
          <w:rFonts w:ascii="微软雅黑" w:eastAsia="微软雅黑" w:hAnsi="微软雅黑" w:hint="eastAsia"/>
        </w:rPr>
        <w:t>且</w:t>
      </w:r>
      <w:r w:rsidR="009B421A" w:rsidRPr="009B421A">
        <w:rPr>
          <w:rFonts w:ascii="微软雅黑" w:eastAsia="微软雅黑" w:hAnsi="微软雅黑" w:hint="eastAsia"/>
        </w:rPr>
        <w:t>发送验证码到用户手机</w:t>
      </w:r>
      <w:r w:rsidR="00DF0B83">
        <w:rPr>
          <w:rFonts w:ascii="微软雅黑" w:eastAsia="微软雅黑" w:hAnsi="微软雅黑"/>
        </w:rPr>
        <w:t>。</w:t>
      </w:r>
    </w:p>
    <w:p w:rsidR="00DF0B83" w:rsidRPr="00971497" w:rsidRDefault="00DF0B83" w:rsidP="00DF0B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iii.</w:t>
      </w:r>
      <w:r w:rsidRPr="00DF0B83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特殊</w:t>
      </w:r>
      <w:r>
        <w:rPr>
          <w:rFonts w:ascii="微软雅黑" w:eastAsia="微软雅黑" w:hAnsi="微软雅黑"/>
          <w:color w:val="000000" w:themeColor="text1"/>
        </w:rPr>
        <w:t>情况：用户中途失去登录态，点击按键，弹出弹窗</w:t>
      </w:r>
      <w:r>
        <w:rPr>
          <w:noProof/>
        </w:rPr>
        <w:drawing>
          <wp:inline distT="0" distB="0" distL="0" distR="0" wp14:anchorId="1FCEDF85" wp14:editId="5E61AEC2">
            <wp:extent cx="2024439" cy="1243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100" cy="12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lastRenderedPageBreak/>
        <w:t>点击【</w:t>
      </w:r>
      <w:r>
        <w:rPr>
          <w:rFonts w:ascii="微软雅黑" w:eastAsia="微软雅黑" w:hAnsi="微软雅黑" w:hint="eastAsia"/>
          <w:color w:val="000000" w:themeColor="text1"/>
        </w:rPr>
        <w:t>前往</w:t>
      </w:r>
      <w:r>
        <w:rPr>
          <w:rFonts w:ascii="微软雅黑" w:eastAsia="微软雅黑" w:hAnsi="微软雅黑"/>
          <w:color w:val="000000" w:themeColor="text1"/>
        </w:rPr>
        <w:t>登录</w:t>
      </w:r>
      <w:r>
        <w:rPr>
          <w:rFonts w:ascii="微软雅黑" w:eastAsia="微软雅黑" w:hAnsi="微软雅黑" w:hint="eastAsia"/>
          <w:color w:val="000000" w:themeColor="text1"/>
        </w:rPr>
        <w:t>/注册</w:t>
      </w:r>
      <w:r>
        <w:rPr>
          <w:rFonts w:ascii="微软雅黑" w:eastAsia="微软雅黑" w:hAnsi="微软雅黑"/>
          <w:color w:val="000000" w:themeColor="text1"/>
        </w:rPr>
        <w:t>】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前往登录</w:t>
      </w:r>
      <w:r>
        <w:rPr>
          <w:rFonts w:ascii="微软雅黑" w:eastAsia="微软雅黑" w:hAnsi="微软雅黑" w:hint="eastAsia"/>
          <w:color w:val="000000" w:themeColor="text1"/>
        </w:rPr>
        <w:t>/注册</w:t>
      </w:r>
      <w:r>
        <w:rPr>
          <w:rFonts w:ascii="微软雅黑" w:eastAsia="微软雅黑" w:hAnsi="微软雅黑"/>
          <w:color w:val="000000" w:themeColor="text1"/>
        </w:rPr>
        <w:t>页。</w:t>
      </w:r>
    </w:p>
    <w:p w:rsidR="00DF0B83" w:rsidRPr="008B6411" w:rsidRDefault="00DF0B83" w:rsidP="008B6411">
      <w:pPr>
        <w:pStyle w:val="5"/>
      </w:pPr>
      <w:r w:rsidRPr="008B6411">
        <w:rPr>
          <w:rFonts w:hint="eastAsia"/>
        </w:rPr>
        <w:t>⑥</w:t>
      </w:r>
      <w:r w:rsidRPr="008B6411">
        <w:t>短信验证码弹框</w:t>
      </w:r>
    </w:p>
    <w:p w:rsidR="009B421A" w:rsidRDefault="00D71F6C" w:rsidP="00A4162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3490DC" wp14:editId="26700542">
            <wp:extent cx="2141896" cy="1555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286" cy="1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46464" wp14:editId="1CAF6E9C">
            <wp:extent cx="2061759" cy="1517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205" cy="15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1A" w:rsidRDefault="009B421A" w:rsidP="009B421A">
      <w:pPr>
        <w:rPr>
          <w:rFonts w:ascii="微软雅黑" w:eastAsia="微软雅黑" w:hAnsi="微软雅黑"/>
        </w:rPr>
      </w:pPr>
      <w:r w:rsidRPr="009B421A">
        <w:rPr>
          <w:rFonts w:ascii="微软雅黑" w:eastAsia="微软雅黑" w:hAnsi="微软雅黑" w:hint="eastAsia"/>
        </w:rPr>
        <w:t xml:space="preserve">i. </w:t>
      </w: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弹框，</w:t>
      </w:r>
      <w:r w:rsidR="004C6523">
        <w:rPr>
          <w:rFonts w:ascii="微软雅黑" w:eastAsia="微软雅黑" w:hAnsi="微软雅黑" w:hint="eastAsia"/>
        </w:rPr>
        <w:t>自动</w:t>
      </w:r>
      <w:r w:rsidR="004C6523">
        <w:rPr>
          <w:rFonts w:ascii="微软雅黑" w:eastAsia="微软雅黑" w:hAnsi="微软雅黑"/>
        </w:rPr>
        <w:t>发送验证</w:t>
      </w:r>
      <w:r w:rsidR="004C6523">
        <w:rPr>
          <w:rFonts w:ascii="微软雅黑" w:eastAsia="微软雅黑" w:hAnsi="微软雅黑" w:hint="eastAsia"/>
        </w:rPr>
        <w:t>，</w:t>
      </w:r>
      <w:r w:rsidR="004C6523">
        <w:rPr>
          <w:rFonts w:ascii="微软雅黑" w:eastAsia="微软雅黑" w:hAnsi="微软雅黑"/>
        </w:rPr>
        <w:t>【</w:t>
      </w:r>
      <w:r w:rsidR="004C6523">
        <w:rPr>
          <w:rFonts w:ascii="微软雅黑" w:eastAsia="微软雅黑" w:hAnsi="微软雅黑" w:hint="eastAsia"/>
        </w:rPr>
        <w:t>获取验证码</w:t>
      </w:r>
      <w:r w:rsidR="004C6523">
        <w:rPr>
          <w:rFonts w:ascii="微软雅黑" w:eastAsia="微软雅黑" w:hAnsi="微软雅黑"/>
        </w:rPr>
        <w:t>】</w:t>
      </w:r>
      <w:r w:rsidR="004C6523">
        <w:rPr>
          <w:rFonts w:ascii="微软雅黑" w:eastAsia="微软雅黑" w:hAnsi="微软雅黑" w:hint="eastAsia"/>
        </w:rPr>
        <w:t>按键</w:t>
      </w:r>
      <w:r w:rsidR="004C6523">
        <w:rPr>
          <w:rFonts w:ascii="微软雅黑" w:eastAsia="微软雅黑" w:hAnsi="微软雅黑"/>
        </w:rPr>
        <w:t>位置开始</w:t>
      </w:r>
      <w:r w:rsidR="004C6523">
        <w:rPr>
          <w:rFonts w:ascii="微软雅黑" w:eastAsia="微软雅黑" w:hAnsi="微软雅黑" w:hint="eastAsia"/>
        </w:rPr>
        <w:t>180</w:t>
      </w:r>
      <w:r w:rsidR="004C6523">
        <w:rPr>
          <w:rFonts w:ascii="微软雅黑" w:eastAsia="微软雅黑" w:hAnsi="微软雅黑"/>
        </w:rPr>
        <w:t>s</w:t>
      </w:r>
      <w:r w:rsidR="004C6523">
        <w:rPr>
          <w:rFonts w:ascii="微软雅黑" w:eastAsia="微软雅黑" w:hAnsi="微软雅黑" w:hint="eastAsia"/>
        </w:rPr>
        <w:t>倒计时</w:t>
      </w:r>
      <w:r w:rsidR="002E32C6">
        <w:rPr>
          <w:rFonts w:ascii="微软雅黑" w:eastAsia="微软雅黑" w:hAnsi="微软雅黑" w:hint="eastAsia"/>
        </w:rPr>
        <w:t>。</w:t>
      </w:r>
    </w:p>
    <w:p w:rsidR="009B421A" w:rsidRPr="009B421A" w:rsidRDefault="00C501EC" w:rsidP="009B42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ii.</w:t>
      </w:r>
      <w:r>
        <w:rPr>
          <w:rFonts w:ascii="微软雅黑" w:eastAsia="微软雅黑" w:hAnsi="微软雅黑" w:hint="eastAsia"/>
        </w:rPr>
        <w:t>提示验证码</w:t>
      </w:r>
      <w:r>
        <w:rPr>
          <w:rFonts w:ascii="微软雅黑" w:eastAsia="微软雅黑" w:hAnsi="微软雅黑"/>
        </w:rPr>
        <w:t>已发送，文案：</w:t>
      </w:r>
      <w:r w:rsidRPr="00C501EC">
        <w:rPr>
          <w:rFonts w:ascii="微软雅黑" w:eastAsia="微软雅黑" w:hAnsi="微软雅黑"/>
          <w:color w:val="BF8F00" w:themeColor="accent4" w:themeShade="BF"/>
        </w:rPr>
        <w:t>已发送至</w:t>
      </w:r>
      <w:r w:rsidRPr="00C501EC">
        <w:rPr>
          <w:rFonts w:ascii="微软雅黑" w:eastAsia="微软雅黑" w:hAnsi="微软雅黑" w:hint="eastAsia"/>
          <w:color w:val="BF8F00" w:themeColor="accent4" w:themeShade="BF"/>
        </w:rPr>
        <w:t>{脱敏展示用户银行预留手机号}。</w:t>
      </w:r>
    </w:p>
    <w:p w:rsidR="000B491C" w:rsidRDefault="009B421A" w:rsidP="009B421A">
      <w:pPr>
        <w:rPr>
          <w:rFonts w:ascii="微软雅黑" w:eastAsia="微软雅黑" w:hAnsi="微软雅黑"/>
        </w:rPr>
      </w:pPr>
      <w:r w:rsidRPr="009B421A">
        <w:rPr>
          <w:rFonts w:ascii="微软雅黑" w:eastAsia="微软雅黑" w:hAnsi="微软雅黑" w:hint="eastAsia"/>
        </w:rPr>
        <w:t>ii</w:t>
      </w:r>
      <w:r w:rsidR="000B491C">
        <w:rPr>
          <w:rFonts w:ascii="微软雅黑" w:eastAsia="微软雅黑" w:hAnsi="微软雅黑"/>
        </w:rPr>
        <w:t>i</w:t>
      </w:r>
      <w:r w:rsidRPr="009B421A">
        <w:rPr>
          <w:rFonts w:ascii="微软雅黑" w:eastAsia="微软雅黑" w:hAnsi="微软雅黑" w:hint="eastAsia"/>
        </w:rPr>
        <w:t>.</w:t>
      </w:r>
      <w:r w:rsidR="00187ACE">
        <w:rPr>
          <w:rFonts w:ascii="微软雅黑" w:eastAsia="微软雅黑" w:hAnsi="微软雅黑" w:hint="eastAsia"/>
        </w:rPr>
        <w:t>验证码</w:t>
      </w:r>
      <w:r w:rsidR="00187ACE">
        <w:rPr>
          <w:rFonts w:ascii="微软雅黑" w:eastAsia="微软雅黑" w:hAnsi="微软雅黑"/>
        </w:rPr>
        <w:t>弹框</w:t>
      </w:r>
    </w:p>
    <w:p w:rsidR="00D71F6C" w:rsidRDefault="000B491C" w:rsidP="009B42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 w:rsidR="009B421A" w:rsidRPr="009B421A">
        <w:rPr>
          <w:rFonts w:ascii="微软雅黑" w:eastAsia="微软雅黑" w:hAnsi="微软雅黑" w:hint="eastAsia"/>
        </w:rPr>
        <w:t>输入框</w:t>
      </w:r>
      <w:r w:rsidR="00D71F6C">
        <w:rPr>
          <w:rFonts w:ascii="微软雅黑" w:eastAsia="微软雅黑" w:hAnsi="微软雅黑" w:hint="eastAsia"/>
        </w:rPr>
        <w:t>交互</w:t>
      </w:r>
      <w:r w:rsidR="00D71F6C">
        <w:rPr>
          <w:rFonts w:ascii="微软雅黑" w:eastAsia="微软雅黑" w:hAnsi="微软雅黑"/>
        </w:rPr>
        <w:t>：用户点击任意</w:t>
      </w:r>
      <w:r w:rsidR="00D71F6C">
        <w:rPr>
          <w:rFonts w:ascii="微软雅黑" w:eastAsia="微软雅黑" w:hAnsi="微软雅黑" w:hint="eastAsia"/>
        </w:rPr>
        <w:t>下划线</w:t>
      </w:r>
      <w:r w:rsidR="00D71F6C">
        <w:rPr>
          <w:rFonts w:ascii="微软雅黑" w:eastAsia="微软雅黑" w:hAnsi="微软雅黑"/>
        </w:rPr>
        <w:t>位置，光标从最左边的下划线开始输入。</w:t>
      </w:r>
      <w:r w:rsidR="00D71F6C">
        <w:rPr>
          <w:rFonts w:ascii="微软雅黑" w:eastAsia="微软雅黑" w:hAnsi="微软雅黑" w:hint="eastAsia"/>
        </w:rPr>
        <w:t>删除</w:t>
      </w:r>
      <w:r w:rsidR="00D71F6C">
        <w:rPr>
          <w:rFonts w:ascii="微软雅黑" w:eastAsia="微软雅黑" w:hAnsi="微软雅黑"/>
        </w:rPr>
        <w:t>则删除当前光标所在数字</w:t>
      </w:r>
      <w:r w:rsidR="00D71F6C">
        <w:rPr>
          <w:rFonts w:ascii="微软雅黑" w:eastAsia="微软雅黑" w:hAnsi="微软雅黑" w:hint="eastAsia"/>
        </w:rPr>
        <w:t>。</w:t>
      </w:r>
    </w:p>
    <w:p w:rsidR="008A6395" w:rsidRDefault="000B491C" w:rsidP="009B421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b.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输入至第6位数字，</w:t>
      </w:r>
      <w:r>
        <w:rPr>
          <w:rFonts w:ascii="微软雅黑" w:eastAsia="微软雅黑" w:hAnsi="微软雅黑" w:hint="eastAsia"/>
        </w:rPr>
        <w:t>自动</w:t>
      </w:r>
      <w:r>
        <w:rPr>
          <w:rFonts w:ascii="微软雅黑" w:eastAsia="微软雅黑" w:hAnsi="微软雅黑"/>
        </w:rPr>
        <w:t>验证</w:t>
      </w:r>
      <w:r w:rsidR="008A6395">
        <w:rPr>
          <w:rFonts w:ascii="微软雅黑" w:eastAsia="微软雅黑" w:hAnsi="微软雅黑" w:hint="eastAsia"/>
        </w:rPr>
        <w:t>短信</w:t>
      </w:r>
      <w:r>
        <w:rPr>
          <w:rFonts w:ascii="微软雅黑" w:eastAsia="微软雅黑" w:hAnsi="微软雅黑"/>
        </w:rPr>
        <w:t>验证码是否正确</w:t>
      </w:r>
      <w:r w:rsidR="008A6395">
        <w:rPr>
          <w:rFonts w:ascii="微软雅黑" w:eastAsia="微软雅黑" w:hAnsi="微软雅黑" w:hint="eastAsia"/>
        </w:rPr>
        <w:t>。</w:t>
      </w:r>
      <w:r w:rsidR="008A6395">
        <w:rPr>
          <w:rFonts w:ascii="微软雅黑" w:eastAsia="微软雅黑" w:hAnsi="微软雅黑"/>
        </w:rPr>
        <w:t>输入验证码</w:t>
      </w:r>
      <w:r w:rsidR="008A6395">
        <w:rPr>
          <w:rFonts w:ascii="微软雅黑" w:eastAsia="微软雅黑" w:hAnsi="微软雅黑" w:hint="eastAsia"/>
        </w:rPr>
        <w:t>正确，</w:t>
      </w:r>
      <w:r w:rsidR="008A6395">
        <w:rPr>
          <w:rFonts w:ascii="微软雅黑" w:eastAsia="微软雅黑" w:hAnsi="微软雅黑"/>
          <w:szCs w:val="21"/>
        </w:rPr>
        <w:t>自动提交</w:t>
      </w:r>
      <w:r w:rsidR="008A6395">
        <w:rPr>
          <w:rFonts w:ascii="微软雅黑" w:eastAsia="微软雅黑" w:hAnsi="微软雅黑" w:hint="eastAsia"/>
          <w:szCs w:val="21"/>
        </w:rPr>
        <w:t>充值</w:t>
      </w:r>
      <w:r w:rsidR="008A6395" w:rsidRPr="00E43EF2">
        <w:rPr>
          <w:rFonts w:ascii="微软雅黑" w:eastAsia="微软雅黑" w:hAnsi="微软雅黑"/>
          <w:szCs w:val="21"/>
        </w:rPr>
        <w:t>订单</w:t>
      </w:r>
      <w:r w:rsidR="008A6395" w:rsidRPr="00E43EF2">
        <w:rPr>
          <w:rFonts w:ascii="微软雅黑" w:eastAsia="微软雅黑" w:hAnsi="微软雅黑" w:hint="eastAsia"/>
          <w:szCs w:val="21"/>
        </w:rPr>
        <w:t>，</w:t>
      </w:r>
      <w:r w:rsidR="008A6395" w:rsidRPr="00E43EF2">
        <w:rPr>
          <w:rFonts w:ascii="微软雅黑" w:eastAsia="微软雅黑" w:hAnsi="微软雅黑"/>
          <w:szCs w:val="21"/>
        </w:rPr>
        <w:t>并</w:t>
      </w:r>
      <w:r w:rsidR="008A6395">
        <w:rPr>
          <w:rFonts w:ascii="微软雅黑" w:eastAsia="微软雅黑" w:hAnsi="微软雅黑" w:hint="eastAsia"/>
          <w:szCs w:val="21"/>
        </w:rPr>
        <w:t>跳转充值</w:t>
      </w:r>
      <w:r w:rsidR="008A6395" w:rsidRPr="00E43EF2">
        <w:rPr>
          <w:rFonts w:ascii="微软雅黑" w:eastAsia="微软雅黑" w:hAnsi="微软雅黑"/>
          <w:szCs w:val="21"/>
        </w:rPr>
        <w:t>结果页</w:t>
      </w:r>
      <w:r w:rsidR="008A6395">
        <w:rPr>
          <w:rFonts w:ascii="微软雅黑" w:eastAsia="微软雅黑" w:hAnsi="微软雅黑" w:hint="eastAsia"/>
          <w:szCs w:val="21"/>
        </w:rPr>
        <w:t>（</w:t>
      </w:r>
      <w:r w:rsidR="008A0261">
        <w:rPr>
          <w:rFonts w:ascii="微软雅黑" w:eastAsia="微软雅黑" w:hAnsi="微软雅黑" w:hint="eastAsia"/>
        </w:rPr>
        <w:t>充值</w:t>
      </w:r>
      <w:r w:rsidR="008A0261">
        <w:rPr>
          <w:rFonts w:ascii="微软雅黑" w:eastAsia="微软雅黑" w:hAnsi="微软雅黑"/>
        </w:rPr>
        <w:t>成功转跳</w:t>
      </w:r>
      <w:r w:rsidR="008A0261">
        <w:rPr>
          <w:rFonts w:ascii="微软雅黑" w:eastAsia="微软雅黑" w:hAnsi="微软雅黑" w:hint="eastAsia"/>
        </w:rPr>
        <w:t>充值成功</w:t>
      </w:r>
      <w:r w:rsidR="008A0261">
        <w:rPr>
          <w:rFonts w:ascii="微软雅黑" w:eastAsia="微软雅黑" w:hAnsi="微软雅黑"/>
        </w:rPr>
        <w:t>反馈页面，失败转跳充值失败反馈页面</w:t>
      </w:r>
      <w:r w:rsidR="008A6395">
        <w:rPr>
          <w:rFonts w:ascii="微软雅黑" w:eastAsia="微软雅黑" w:hAnsi="微软雅黑" w:hint="eastAsia"/>
          <w:szCs w:val="21"/>
        </w:rPr>
        <w:t>）</w:t>
      </w:r>
      <w:r w:rsidR="008A6395" w:rsidRPr="00E43EF2">
        <w:rPr>
          <w:rFonts w:ascii="微软雅黑" w:eastAsia="微软雅黑" w:hAnsi="微软雅黑" w:hint="eastAsia"/>
          <w:szCs w:val="21"/>
        </w:rPr>
        <w:t>。</w:t>
      </w:r>
    </w:p>
    <w:p w:rsidR="00B14502" w:rsidRPr="00421742" w:rsidRDefault="008A0261" w:rsidP="00B145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>
        <w:rPr>
          <w:rFonts w:ascii="微软雅黑" w:eastAsia="微软雅黑" w:hAnsi="微软雅黑" w:hint="eastAsia"/>
          <w:szCs w:val="21"/>
        </w:rPr>
        <w:t>如果</w:t>
      </w:r>
      <w:r w:rsidRPr="00B75DD1">
        <w:rPr>
          <w:rFonts w:ascii="微软雅黑" w:eastAsia="微软雅黑" w:hAnsi="微软雅黑" w:hint="eastAsia"/>
          <w:szCs w:val="21"/>
        </w:rPr>
        <w:t>输入</w:t>
      </w:r>
      <w:r w:rsidRPr="00B75DD1">
        <w:rPr>
          <w:rFonts w:ascii="微软雅黑" w:eastAsia="微软雅黑" w:hAnsi="微软雅黑"/>
          <w:szCs w:val="21"/>
        </w:rPr>
        <w:t>的验证码</w:t>
      </w:r>
      <w:r w:rsidRPr="00B75DD1">
        <w:rPr>
          <w:rFonts w:ascii="微软雅黑" w:eastAsia="微软雅黑" w:hAnsi="微软雅黑" w:hint="eastAsia"/>
          <w:szCs w:val="21"/>
        </w:rPr>
        <w:t>错误</w:t>
      </w:r>
      <w:r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/>
          <w:szCs w:val="21"/>
        </w:rPr>
        <w:t>失效（</w:t>
      </w:r>
      <w:r>
        <w:rPr>
          <w:rFonts w:ascii="微软雅黑" w:eastAsia="微软雅黑" w:hAnsi="微软雅黑" w:hint="eastAsia"/>
          <w:szCs w:val="21"/>
        </w:rPr>
        <w:t>输入的</w:t>
      </w:r>
      <w:r>
        <w:rPr>
          <w:rFonts w:ascii="微软雅黑" w:eastAsia="微软雅黑" w:hAnsi="微软雅黑"/>
          <w:szCs w:val="21"/>
        </w:rPr>
        <w:t>验证码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订单不符）</w:t>
      </w:r>
      <w:r w:rsidRPr="00B75DD1">
        <w:rPr>
          <w:rFonts w:ascii="微软雅黑" w:eastAsia="微软雅黑" w:hAnsi="微软雅黑"/>
          <w:szCs w:val="21"/>
        </w:rPr>
        <w:t>则</w:t>
      </w:r>
      <w:r w:rsidRPr="00B75DD1">
        <w:rPr>
          <w:rFonts w:ascii="微软雅黑" w:eastAsia="微软雅黑" w:hAnsi="微软雅黑" w:hint="eastAsia"/>
          <w:szCs w:val="21"/>
        </w:rPr>
        <w:t>在该</w:t>
      </w:r>
      <w:r>
        <w:rPr>
          <w:rFonts w:ascii="微软雅黑" w:eastAsia="微软雅黑" w:hAnsi="微软雅黑"/>
          <w:szCs w:val="21"/>
        </w:rPr>
        <w:t>弹框内提示</w:t>
      </w:r>
      <w:r>
        <w:rPr>
          <w:rFonts w:ascii="微软雅黑" w:eastAsia="微软雅黑" w:hAnsi="微软雅黑" w:hint="eastAsia"/>
          <w:szCs w:val="21"/>
        </w:rPr>
        <w:t>：</w:t>
      </w:r>
      <w:r w:rsidR="00083D30" w:rsidRPr="00083D30">
        <w:rPr>
          <w:rFonts w:ascii="微软雅黑" w:eastAsia="微软雅黑" w:hAnsi="微软雅黑" w:hint="eastAsia"/>
          <w:color w:val="BF8F00" w:themeColor="accent4" w:themeShade="BF"/>
          <w:szCs w:val="21"/>
        </w:rPr>
        <w:t>验证码</w:t>
      </w:r>
      <w:r w:rsidR="00083D30" w:rsidRPr="00083D30">
        <w:rPr>
          <w:rFonts w:ascii="微软雅黑" w:eastAsia="微软雅黑" w:hAnsi="微软雅黑"/>
          <w:color w:val="BF8F00" w:themeColor="accent4" w:themeShade="BF"/>
          <w:szCs w:val="21"/>
        </w:rPr>
        <w:t>错误或已经失效，请重新输入</w:t>
      </w:r>
      <w:r w:rsidRPr="00B75DD1">
        <w:rPr>
          <w:rFonts w:ascii="微软雅黑" w:eastAsia="微软雅黑" w:hAnsi="微软雅黑" w:hint="eastAsia"/>
          <w:szCs w:val="21"/>
        </w:rPr>
        <w:t>，</w:t>
      </w:r>
      <w:r w:rsidR="00083D30">
        <w:rPr>
          <w:rFonts w:ascii="微软雅黑" w:eastAsia="微软雅黑" w:hAnsi="微软雅黑"/>
          <w:szCs w:val="21"/>
        </w:rPr>
        <w:t>并清空</w:t>
      </w:r>
      <w:r w:rsidR="00083D30">
        <w:rPr>
          <w:rFonts w:ascii="微软雅黑" w:eastAsia="微软雅黑" w:hAnsi="微软雅黑" w:hint="eastAsia"/>
          <w:szCs w:val="21"/>
        </w:rPr>
        <w:t>输入</w:t>
      </w:r>
      <w:r w:rsidRPr="00B75DD1">
        <w:rPr>
          <w:rFonts w:ascii="微软雅黑" w:eastAsia="微软雅黑" w:hAnsi="微软雅黑"/>
          <w:szCs w:val="21"/>
        </w:rPr>
        <w:t>框</w:t>
      </w:r>
      <w:r w:rsidR="00083D30">
        <w:rPr>
          <w:rFonts w:ascii="微软雅黑" w:eastAsia="微软雅黑" w:hAnsi="微软雅黑" w:hint="eastAsia"/>
          <w:szCs w:val="21"/>
        </w:rPr>
        <w:t>；</w:t>
      </w:r>
      <w:r w:rsidR="00083D30">
        <w:rPr>
          <w:rFonts w:ascii="微软雅黑" w:eastAsia="微软雅黑" w:hAnsi="微软雅黑"/>
          <w:szCs w:val="21"/>
        </w:rPr>
        <w:t>当</w:t>
      </w:r>
      <w:r w:rsidR="00083D30">
        <w:rPr>
          <w:rFonts w:ascii="微软雅黑" w:eastAsia="微软雅黑" w:hAnsi="微软雅黑" w:hint="eastAsia"/>
          <w:szCs w:val="21"/>
        </w:rPr>
        <w:t>用户</w:t>
      </w:r>
      <w:r w:rsidR="00083D30">
        <w:rPr>
          <w:rFonts w:ascii="微软雅黑" w:eastAsia="微软雅黑" w:hAnsi="微软雅黑"/>
          <w:szCs w:val="21"/>
        </w:rPr>
        <w:t>输入验证码错误次数</w:t>
      </w:r>
      <w:r w:rsidR="00083D30">
        <w:rPr>
          <w:rFonts w:ascii="微软雅黑" w:eastAsia="微软雅黑" w:hAnsi="微软雅黑" w:hint="eastAsia"/>
          <w:szCs w:val="21"/>
        </w:rPr>
        <w:t>≥3次</w:t>
      </w:r>
      <w:r w:rsidR="00083D30" w:rsidRPr="00083D30">
        <w:rPr>
          <w:rFonts w:ascii="微软雅黑" w:eastAsia="微软雅黑" w:hAnsi="微软雅黑" w:hint="eastAsia"/>
          <w:szCs w:val="21"/>
        </w:rPr>
        <w:t>（</w:t>
      </w:r>
      <w:r w:rsidR="00C81A03" w:rsidRPr="00C81A03">
        <w:rPr>
          <w:rFonts w:ascii="微软雅黑" w:eastAsia="微软雅黑" w:hAnsi="微软雅黑" w:hint="eastAsia"/>
          <w:color w:val="2E74B5" w:themeColor="accent1" w:themeShade="BF"/>
          <w:szCs w:val="21"/>
        </w:rPr>
        <w:t>在</w:t>
      </w:r>
      <w:r w:rsidR="00C81A03" w:rsidRPr="00C81A03">
        <w:rPr>
          <w:rFonts w:ascii="微软雅黑" w:eastAsia="微软雅黑" w:hAnsi="微软雅黑"/>
          <w:color w:val="2E74B5" w:themeColor="accent1" w:themeShade="BF"/>
          <w:szCs w:val="21"/>
        </w:rPr>
        <w:t>获取一个验证码的期间</w:t>
      </w:r>
      <w:r w:rsidR="00083D30" w:rsidRPr="00C81A03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083D30">
        <w:rPr>
          <w:rFonts w:ascii="微软雅黑" w:eastAsia="微软雅黑" w:hAnsi="微软雅黑"/>
          <w:szCs w:val="21"/>
        </w:rPr>
        <w:t>，</w:t>
      </w:r>
      <w:r w:rsidR="00083D30">
        <w:rPr>
          <w:rFonts w:ascii="微软雅黑" w:eastAsia="微软雅黑" w:hAnsi="微软雅黑" w:hint="eastAsia"/>
          <w:szCs w:val="21"/>
        </w:rPr>
        <w:t>提示语为</w:t>
      </w:r>
      <w:r w:rsidR="00083D30">
        <w:rPr>
          <w:rFonts w:ascii="微软雅黑" w:eastAsia="微软雅黑" w:hAnsi="微软雅黑"/>
          <w:szCs w:val="21"/>
        </w:rPr>
        <w:t>：</w:t>
      </w:r>
      <w:r w:rsidR="00083D30" w:rsidRPr="00083D30">
        <w:rPr>
          <w:rFonts w:ascii="微软雅黑" w:eastAsia="微软雅黑" w:hAnsi="微软雅黑"/>
          <w:color w:val="BF8F00" w:themeColor="accent4" w:themeShade="BF"/>
          <w:szCs w:val="21"/>
        </w:rPr>
        <w:t>输入次数超限，请重新获取验证码</w:t>
      </w:r>
      <w:r w:rsidR="00083D30">
        <w:rPr>
          <w:rFonts w:ascii="微软雅黑" w:eastAsia="微软雅黑" w:hAnsi="微软雅黑" w:hint="eastAsia"/>
          <w:color w:val="BF8F00" w:themeColor="accent4" w:themeShade="BF"/>
          <w:szCs w:val="21"/>
        </w:rPr>
        <w:t>，</w:t>
      </w:r>
      <w:r w:rsidR="00083D30" w:rsidRPr="00C81A03">
        <w:rPr>
          <w:rFonts w:ascii="微软雅黑" w:eastAsia="微软雅黑" w:hAnsi="微软雅黑"/>
          <w:szCs w:val="21"/>
        </w:rPr>
        <w:t>并且不再验证后续输入的验证码</w:t>
      </w:r>
      <w:r w:rsidR="00083D30" w:rsidRPr="00083D30">
        <w:rPr>
          <w:rFonts w:ascii="微软雅黑" w:eastAsia="微软雅黑" w:hAnsi="微软雅黑" w:hint="eastAsia"/>
          <w:szCs w:val="21"/>
        </w:rPr>
        <w:t>，</w:t>
      </w:r>
      <w:r w:rsidR="00083D30" w:rsidRPr="00083D30">
        <w:rPr>
          <w:rFonts w:ascii="微软雅黑" w:eastAsia="微软雅黑" w:hAnsi="微软雅黑"/>
          <w:szCs w:val="21"/>
        </w:rPr>
        <w:t>后续用户输入验证码</w:t>
      </w:r>
      <w:r w:rsidR="00C81A03">
        <w:rPr>
          <w:rFonts w:ascii="微软雅黑" w:eastAsia="微软雅黑" w:hAnsi="微软雅黑" w:hint="eastAsia"/>
          <w:szCs w:val="21"/>
        </w:rPr>
        <w:t>（输入到</w:t>
      </w:r>
      <w:r w:rsidR="00171BD4">
        <w:rPr>
          <w:rFonts w:ascii="微软雅黑" w:eastAsia="微软雅黑" w:hAnsi="微软雅黑" w:hint="eastAsia"/>
          <w:szCs w:val="21"/>
        </w:rPr>
        <w:t>第</w:t>
      </w:r>
      <w:r w:rsidR="00C81A03">
        <w:rPr>
          <w:rFonts w:ascii="微软雅黑" w:eastAsia="微软雅黑" w:hAnsi="微软雅黑" w:hint="eastAsia"/>
          <w:szCs w:val="21"/>
        </w:rPr>
        <w:t>6位）</w:t>
      </w:r>
      <w:r w:rsidR="00083D30" w:rsidRPr="00083D30">
        <w:rPr>
          <w:rFonts w:ascii="微软雅黑" w:eastAsia="微软雅黑" w:hAnsi="微软雅黑"/>
          <w:szCs w:val="21"/>
        </w:rPr>
        <w:t>都展示以上提示文案</w:t>
      </w:r>
      <w:r w:rsidR="00C81A03">
        <w:rPr>
          <w:rFonts w:ascii="微软雅黑" w:eastAsia="微软雅黑" w:hAnsi="微软雅黑" w:hint="eastAsia"/>
          <w:szCs w:val="21"/>
        </w:rPr>
        <w:t>；用户</w:t>
      </w:r>
      <w:r w:rsidR="00C81A03">
        <w:rPr>
          <w:rFonts w:ascii="微软雅黑" w:eastAsia="微软雅黑" w:hAnsi="微软雅黑"/>
          <w:szCs w:val="21"/>
        </w:rPr>
        <w:t>重新获取验证码</w:t>
      </w:r>
      <w:r w:rsidR="00C81A03">
        <w:rPr>
          <w:rFonts w:ascii="微软雅黑" w:eastAsia="微软雅黑" w:hAnsi="微软雅黑" w:hint="eastAsia"/>
          <w:szCs w:val="21"/>
        </w:rPr>
        <w:t>，</w:t>
      </w:r>
      <w:r w:rsidR="00C81A03">
        <w:rPr>
          <w:rFonts w:ascii="微软雅黑" w:eastAsia="微软雅黑" w:hAnsi="微软雅黑"/>
          <w:szCs w:val="21"/>
        </w:rPr>
        <w:t>重新计算错误次数。</w:t>
      </w:r>
    </w:p>
    <w:p w:rsidR="00C72606" w:rsidRPr="00263B2C" w:rsidRDefault="00A41624" w:rsidP="00A41624">
      <w:pPr>
        <w:rPr>
          <w:rFonts w:ascii="微软雅黑" w:eastAsia="微软雅黑" w:hAnsi="微软雅黑"/>
          <w:color w:val="2E74B5" w:themeColor="accent1" w:themeShade="BF"/>
        </w:rPr>
      </w:pPr>
      <w:r w:rsidRPr="00263B2C">
        <w:rPr>
          <w:rFonts w:ascii="微软雅黑" w:eastAsia="微软雅黑" w:hAnsi="微软雅黑" w:hint="eastAsia"/>
          <w:color w:val="2E74B5" w:themeColor="accent1" w:themeShade="BF"/>
        </w:rPr>
        <w:t>⑦</w:t>
      </w:r>
      <w:r w:rsidR="00C72606" w:rsidRPr="00263B2C">
        <w:rPr>
          <w:rFonts w:ascii="微软雅黑" w:eastAsia="微软雅黑" w:hAnsi="微软雅黑" w:hint="eastAsia"/>
          <w:color w:val="2E74B5" w:themeColor="accent1" w:themeShade="BF"/>
        </w:rPr>
        <w:t>验证码缓存</w:t>
      </w:r>
    </w:p>
    <w:p w:rsidR="00187ACE" w:rsidRDefault="00187ACE" w:rsidP="00C72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删掉</w:t>
      </w:r>
      <w:r>
        <w:rPr>
          <w:rFonts w:ascii="微软雅黑" w:eastAsia="微软雅黑" w:hAnsi="微软雅黑" w:hint="eastAsia"/>
        </w:rPr>
        <w:t>验证码弹框，</w:t>
      </w:r>
      <w:r>
        <w:rPr>
          <w:rFonts w:ascii="微软雅黑" w:eastAsia="微软雅黑" w:hAnsi="微软雅黑"/>
        </w:rPr>
        <w:t>可以在金额输入框内修改金额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再次点击【</w:t>
      </w:r>
      <w:r>
        <w:rPr>
          <w:rFonts w:ascii="微软雅黑" w:eastAsia="微软雅黑" w:hAnsi="微软雅黑" w:hint="eastAsia"/>
        </w:rPr>
        <w:t>充值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重复上述获取短信</w:t>
      </w:r>
      <w:r>
        <w:rPr>
          <w:rFonts w:ascii="微软雅黑" w:eastAsia="微软雅黑" w:hAnsi="微软雅黑" w:hint="eastAsia"/>
        </w:rPr>
        <w:t>验证码的流程。</w:t>
      </w:r>
      <w:r w:rsidR="00A86679" w:rsidRPr="00A86679">
        <w:rPr>
          <w:rFonts w:ascii="微软雅黑" w:eastAsia="微软雅黑" w:hAnsi="微软雅黑" w:hint="eastAsia"/>
        </w:rPr>
        <w:t>同</w:t>
      </w:r>
      <w:r w:rsidR="00A86679" w:rsidRPr="00A86679">
        <w:rPr>
          <w:rFonts w:ascii="微软雅黑" w:eastAsia="微软雅黑" w:hAnsi="微软雅黑"/>
        </w:rPr>
        <w:t>一页面，</w:t>
      </w:r>
      <w:r w:rsidR="00A86679">
        <w:rPr>
          <w:rFonts w:ascii="微软雅黑" w:eastAsia="微软雅黑" w:hAnsi="微软雅黑" w:hint="eastAsia"/>
        </w:rPr>
        <w:t>用户</w:t>
      </w:r>
      <w:r w:rsidR="00A86679">
        <w:rPr>
          <w:rFonts w:ascii="微软雅黑" w:eastAsia="微软雅黑" w:hAnsi="微软雅黑"/>
        </w:rPr>
        <w:t>点击【</w:t>
      </w:r>
      <w:r w:rsidR="00A86679">
        <w:rPr>
          <w:rFonts w:ascii="微软雅黑" w:eastAsia="微软雅黑" w:hAnsi="微软雅黑" w:hint="eastAsia"/>
        </w:rPr>
        <w:t>充值</w:t>
      </w:r>
      <w:r w:rsidR="00A86679">
        <w:rPr>
          <w:rFonts w:ascii="微软雅黑" w:eastAsia="微软雅黑" w:hAnsi="微软雅黑"/>
        </w:rPr>
        <w:t>】</w:t>
      </w:r>
      <w:r w:rsidR="00A86679">
        <w:rPr>
          <w:rFonts w:ascii="微软雅黑" w:eastAsia="微软雅黑" w:hAnsi="微软雅黑" w:hint="eastAsia"/>
        </w:rPr>
        <w:t>次数</w:t>
      </w:r>
      <w:r w:rsidR="00A86679">
        <w:rPr>
          <w:rFonts w:ascii="微软雅黑" w:eastAsia="微软雅黑" w:hAnsi="微软雅黑"/>
        </w:rPr>
        <w:t>≤5</w:t>
      </w:r>
      <w:r w:rsidR="00A86679">
        <w:rPr>
          <w:rFonts w:ascii="微软雅黑" w:eastAsia="微软雅黑" w:hAnsi="微软雅黑" w:hint="eastAsia"/>
        </w:rPr>
        <w:t>次</w:t>
      </w:r>
      <w:r w:rsidR="00A86679">
        <w:rPr>
          <w:rFonts w:ascii="微软雅黑" w:eastAsia="微软雅黑" w:hAnsi="微软雅黑"/>
        </w:rPr>
        <w:t>，弹框从</w:t>
      </w:r>
      <w:r w:rsidR="00A86679">
        <w:rPr>
          <w:rFonts w:ascii="微软雅黑" w:eastAsia="微软雅黑" w:hAnsi="微软雅黑" w:hint="eastAsia"/>
        </w:rPr>
        <w:t>180</w:t>
      </w:r>
      <w:r w:rsidR="00A86679">
        <w:rPr>
          <w:rFonts w:ascii="微软雅黑" w:eastAsia="微软雅黑" w:hAnsi="微软雅黑"/>
        </w:rPr>
        <w:t>s开始倒计时</w:t>
      </w:r>
      <w:r w:rsidR="00A86679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lastRenderedPageBreak/>
        <w:t>但，当用户</w:t>
      </w:r>
      <w:r w:rsidR="00570D16">
        <w:rPr>
          <w:rFonts w:ascii="微软雅黑" w:eastAsia="微软雅黑" w:hAnsi="微软雅黑" w:hint="eastAsia"/>
        </w:rPr>
        <w:t>第6</w:t>
      </w:r>
      <w:r>
        <w:rPr>
          <w:rFonts w:ascii="微软雅黑" w:eastAsia="微软雅黑" w:hAnsi="微软雅黑" w:hint="eastAsia"/>
        </w:rPr>
        <w:t>次点击【充值】时</w:t>
      </w:r>
      <w:r w:rsidR="00773FBE">
        <w:rPr>
          <w:rFonts w:ascii="微软雅黑" w:eastAsia="微软雅黑" w:hAnsi="微软雅黑" w:hint="eastAsia"/>
        </w:rPr>
        <w:t>，短信验证码弹框内</w:t>
      </w:r>
      <w:r w:rsidR="00773FBE" w:rsidRPr="00B75DD1">
        <w:rPr>
          <w:rFonts w:ascii="微软雅黑" w:eastAsia="微软雅黑" w:hAnsi="微软雅黑" w:hint="eastAsia"/>
          <w:szCs w:val="21"/>
        </w:rPr>
        <w:t>上一个</w:t>
      </w:r>
      <w:r w:rsidR="00773FBE" w:rsidRPr="00B75DD1">
        <w:rPr>
          <w:rFonts w:ascii="微软雅黑" w:eastAsia="微软雅黑" w:hAnsi="微软雅黑"/>
          <w:szCs w:val="21"/>
        </w:rPr>
        <w:t>验证码</w:t>
      </w:r>
      <w:r w:rsidR="00773FBE" w:rsidRPr="00B75DD1">
        <w:rPr>
          <w:rFonts w:ascii="微软雅黑" w:eastAsia="微软雅黑" w:hAnsi="微软雅黑" w:hint="eastAsia"/>
          <w:szCs w:val="21"/>
        </w:rPr>
        <w:t>倒计时无需清空</w:t>
      </w:r>
      <w:r w:rsidR="00773FBE" w:rsidRPr="00B75DD1">
        <w:rPr>
          <w:rFonts w:ascii="微软雅黑" w:eastAsia="微软雅黑" w:hAnsi="微软雅黑"/>
          <w:szCs w:val="21"/>
        </w:rPr>
        <w:t>，直至</w:t>
      </w:r>
      <w:r w:rsidR="00773FBE">
        <w:rPr>
          <w:rFonts w:ascii="微软雅黑" w:eastAsia="微软雅黑" w:hAnsi="微软雅黑" w:hint="eastAsia"/>
          <w:szCs w:val="21"/>
        </w:rPr>
        <w:t>180</w:t>
      </w:r>
      <w:r w:rsidR="00773FBE" w:rsidRPr="00B75DD1">
        <w:rPr>
          <w:rFonts w:ascii="微软雅黑" w:eastAsia="微软雅黑" w:hAnsi="微软雅黑" w:hint="eastAsia"/>
          <w:szCs w:val="21"/>
        </w:rPr>
        <w:t>秒</w:t>
      </w:r>
      <w:r w:rsidR="00773FBE">
        <w:rPr>
          <w:rFonts w:ascii="微软雅黑" w:eastAsia="微软雅黑" w:hAnsi="微软雅黑"/>
          <w:szCs w:val="21"/>
        </w:rPr>
        <w:t>结束，</w:t>
      </w:r>
      <w:r w:rsidR="00773FBE">
        <w:rPr>
          <w:rFonts w:ascii="微软雅黑" w:eastAsia="微软雅黑" w:hAnsi="微软雅黑" w:hint="eastAsia"/>
          <w:szCs w:val="21"/>
        </w:rPr>
        <w:t>用户</w:t>
      </w:r>
      <w:r w:rsidR="00773FBE">
        <w:rPr>
          <w:rFonts w:ascii="微软雅黑" w:eastAsia="微软雅黑" w:hAnsi="微软雅黑"/>
          <w:szCs w:val="21"/>
        </w:rPr>
        <w:t>才能重新获取验证码</w:t>
      </w:r>
      <w:r w:rsidR="00773FBE" w:rsidRPr="00B75DD1">
        <w:rPr>
          <w:rFonts w:ascii="微软雅黑" w:eastAsia="微软雅黑" w:hAnsi="微软雅黑"/>
          <w:szCs w:val="21"/>
        </w:rPr>
        <w:t>。</w:t>
      </w:r>
      <w:r w:rsidR="00A86679">
        <w:rPr>
          <w:rFonts w:ascii="微软雅黑" w:eastAsia="微软雅黑" w:hAnsi="微软雅黑" w:hint="eastAsia"/>
          <w:szCs w:val="21"/>
        </w:rPr>
        <w:t>如果页面</w:t>
      </w:r>
      <w:r w:rsidR="00A86679">
        <w:rPr>
          <w:rFonts w:ascii="微软雅黑" w:eastAsia="微软雅黑" w:hAnsi="微软雅黑"/>
          <w:szCs w:val="21"/>
        </w:rPr>
        <w:t>刷新，点击次数重新计算。</w:t>
      </w:r>
    </w:p>
    <w:p w:rsidR="00A41624" w:rsidRDefault="00773FBE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</w:t>
      </w:r>
      <w:r w:rsidR="00A41624">
        <w:rPr>
          <w:rFonts w:ascii="微软雅黑" w:eastAsia="微软雅黑" w:hAnsi="微软雅黑" w:hint="eastAsia"/>
        </w:rPr>
        <w:t>温馨提示</w:t>
      </w:r>
    </w:p>
    <w:p w:rsidR="00A41624" w:rsidRPr="007F6848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i文案</w:t>
      </w:r>
      <w:r w:rsidRPr="007F6848">
        <w:rPr>
          <w:rFonts w:ascii="微软雅黑" w:eastAsia="微软雅黑" w:hAnsi="微软雅黑" w:hint="eastAsia"/>
        </w:rPr>
        <w:t>：</w:t>
      </w:r>
    </w:p>
    <w:p w:rsidR="00A41624" w:rsidRPr="00922A51" w:rsidRDefault="00A41624" w:rsidP="00A41624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1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 xml:space="preserve">. 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充值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金额最低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5.00元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起，充值手续费暂由友金服垫付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.</w:t>
      </w:r>
    </w:p>
    <w:p w:rsidR="00A41624" w:rsidRPr="00922A51" w:rsidRDefault="00A41624" w:rsidP="00A41624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2. 资金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将进入你的银行存管账户，可用于网贷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.</w:t>
      </w:r>
    </w:p>
    <w:p w:rsidR="00A41624" w:rsidRPr="00922A51" w:rsidRDefault="00A41624" w:rsidP="00A41624">
      <w:pPr>
        <w:rPr>
          <w:rFonts w:ascii="微软雅黑" w:eastAsia="微软雅黑" w:hAnsi="微软雅黑"/>
          <w:color w:val="767171" w:themeColor="background2" w:themeShade="80"/>
          <w:sz w:val="18"/>
          <w:szCs w:val="21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szCs w:val="21"/>
        </w:rPr>
        <w:t>3</w:t>
      </w:r>
      <w:r w:rsidRPr="00922A51">
        <w:rPr>
          <w:rFonts w:ascii="微软雅黑" w:eastAsia="微软雅黑" w:hAnsi="微软雅黑"/>
          <w:color w:val="767171" w:themeColor="background2" w:themeShade="80"/>
          <w:sz w:val="18"/>
          <w:szCs w:val="21"/>
        </w:rPr>
        <w:t>.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 xml:space="preserve"> 快捷充值前请确认已开通银联在线无卡支付，具体开通方法请</w:t>
      </w:r>
      <w:r w:rsidRPr="00922A51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致电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银行客服或</w:t>
      </w:r>
      <w:r w:rsidRPr="00922A51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点击</w:t>
      </w:r>
      <w:r w:rsidRPr="001F5299">
        <w:rPr>
          <w:rFonts w:ascii="微软雅黑" w:eastAsia="微软雅黑" w:hAnsi="微软雅黑" w:hint="eastAsia"/>
          <w:color w:val="7B7B7B" w:themeColor="accent3" w:themeShade="BF"/>
          <w:sz w:val="18"/>
          <w:szCs w:val="21"/>
        </w:rPr>
        <w:t>帮助</w:t>
      </w:r>
      <w:r w:rsidRPr="001F5299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中心</w:t>
      </w:r>
      <w:r w:rsidRPr="00922A51">
        <w:rPr>
          <w:rFonts w:ascii="微软雅黑" w:eastAsia="微软雅黑" w:hAnsi="微软雅黑"/>
          <w:color w:val="7B7B7B" w:themeColor="accent3" w:themeShade="BF"/>
          <w:sz w:val="18"/>
          <w:szCs w:val="21"/>
        </w:rPr>
        <w:t>查看。</w:t>
      </w:r>
    </w:p>
    <w:p w:rsidR="00A41624" w:rsidRPr="00922A51" w:rsidRDefault="00A41624" w:rsidP="00A41624">
      <w:pPr>
        <w:rPr>
          <w:rFonts w:ascii="微软雅黑" w:eastAsia="微软雅黑" w:hAnsi="微软雅黑"/>
          <w:color w:val="767171" w:themeColor="background2" w:themeShade="80"/>
          <w:sz w:val="18"/>
          <w:u w:val="single"/>
        </w:rPr>
      </w:pP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</w:rPr>
        <w:t>4.如果您已在银行变更预留手机号码，请点击</w:t>
      </w:r>
      <w:r w:rsidRPr="00922A51">
        <w:rPr>
          <w:rFonts w:ascii="微软雅黑" w:eastAsia="微软雅黑" w:hAnsi="微软雅黑" w:hint="eastAsia"/>
          <w:color w:val="767171" w:themeColor="background2" w:themeShade="80"/>
          <w:sz w:val="18"/>
          <w:u w:val="single"/>
        </w:rPr>
        <w:t>更新银行预留手机号码。</w:t>
      </w:r>
    </w:p>
    <w:p w:rsidR="00A41624" w:rsidRPr="007F6848" w:rsidRDefault="00A41624" w:rsidP="00A41624">
      <w:pPr>
        <w:rPr>
          <w:rFonts w:ascii="微软雅黑" w:eastAsia="微软雅黑" w:hAnsi="微软雅黑"/>
          <w:b/>
          <w:szCs w:val="21"/>
        </w:rPr>
      </w:pPr>
      <w:r w:rsidRPr="007F6848">
        <w:rPr>
          <w:rFonts w:ascii="微软雅黑" w:eastAsia="微软雅黑" w:hAnsi="微软雅黑"/>
        </w:rPr>
        <w:t>ii.</w:t>
      </w:r>
      <w:r w:rsidRPr="007F6848">
        <w:rPr>
          <w:rFonts w:ascii="微软雅黑" w:eastAsia="微软雅黑" w:hAnsi="微软雅黑" w:hint="eastAsia"/>
          <w:szCs w:val="21"/>
        </w:rPr>
        <w:t xml:space="preserve"> </w:t>
      </w:r>
      <w:r w:rsidRPr="00166C5D">
        <w:rPr>
          <w:rFonts w:ascii="微软雅黑" w:eastAsia="微软雅黑" w:hAnsi="微软雅黑" w:hint="eastAsia"/>
          <w:szCs w:val="21"/>
        </w:rPr>
        <w:t>存管</w:t>
      </w:r>
      <w:r w:rsidRPr="00166C5D">
        <w:rPr>
          <w:rFonts w:ascii="微软雅黑" w:eastAsia="微软雅黑" w:hAnsi="微软雅黑"/>
          <w:szCs w:val="21"/>
        </w:rPr>
        <w:t>绑定卡为邮储、建行的用户</w:t>
      </w:r>
      <w:r w:rsidRPr="00166C5D">
        <w:rPr>
          <w:rFonts w:ascii="微软雅黑" w:eastAsia="微软雅黑" w:hAnsi="微软雅黑" w:hint="eastAsia"/>
          <w:szCs w:val="21"/>
        </w:rPr>
        <w:t>需</w:t>
      </w:r>
      <w:r w:rsidRPr="00166C5D">
        <w:rPr>
          <w:rFonts w:ascii="微软雅黑" w:eastAsia="微软雅黑" w:hAnsi="微软雅黑"/>
          <w:szCs w:val="21"/>
        </w:rPr>
        <w:t>展示第</w:t>
      </w:r>
      <w:r w:rsidRPr="00166C5D">
        <w:rPr>
          <w:rFonts w:ascii="微软雅黑" w:eastAsia="微软雅黑" w:hAnsi="微软雅黑" w:hint="eastAsia"/>
          <w:szCs w:val="21"/>
        </w:rPr>
        <w:t>3点，</w:t>
      </w:r>
      <w:r w:rsidRPr="00166C5D">
        <w:rPr>
          <w:rFonts w:ascii="微软雅黑" w:eastAsia="微软雅黑" w:hAnsi="微软雅黑"/>
          <w:szCs w:val="21"/>
        </w:rPr>
        <w:t>其他用户不展示该点。</w:t>
      </w:r>
    </w:p>
    <w:p w:rsidR="00A41624" w:rsidRDefault="00A41624" w:rsidP="00A41624">
      <w:pPr>
        <w:rPr>
          <w:rFonts w:ascii="微软雅黑" w:eastAsia="微软雅黑" w:hAnsi="微软雅黑"/>
        </w:rPr>
      </w:pPr>
      <w:r w:rsidRPr="007F6848">
        <w:rPr>
          <w:rFonts w:ascii="微软雅黑" w:eastAsia="微软雅黑" w:hAnsi="微软雅黑"/>
        </w:rPr>
        <w:t>iii.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文字</w:t>
      </w:r>
      <w:r>
        <w:rPr>
          <w:rFonts w:ascii="微软雅黑" w:eastAsia="微软雅黑" w:hAnsi="微软雅黑" w:hint="eastAsia"/>
        </w:rPr>
        <w:t>链接</w:t>
      </w:r>
      <w:r>
        <w:rPr>
          <w:rFonts w:ascii="微软雅黑" w:eastAsia="微软雅黑" w:hAnsi="微软雅黑"/>
        </w:rPr>
        <w:t>【</w:t>
      </w:r>
      <w:r w:rsidRPr="007F548A">
        <w:rPr>
          <w:rFonts w:ascii="微软雅黑" w:eastAsia="微软雅黑" w:hAnsi="微软雅黑" w:hint="eastAsia"/>
          <w:sz w:val="18"/>
          <w:u w:val="single"/>
        </w:rPr>
        <w:t>更新银行预留手机号码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前往账户设置</w:t>
      </w:r>
      <w:r>
        <w:rPr>
          <w:rFonts w:ascii="微软雅黑" w:eastAsia="微软雅黑" w:hAnsi="微软雅黑"/>
        </w:rPr>
        <w:t>页中的“</w:t>
      </w:r>
      <w:r>
        <w:rPr>
          <w:rFonts w:ascii="微软雅黑" w:eastAsia="微软雅黑" w:hAnsi="微软雅黑" w:hint="eastAsia"/>
        </w:rPr>
        <w:t>银行预留手机号码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项</w:t>
      </w:r>
      <w:r>
        <w:rPr>
          <w:rFonts w:ascii="微软雅黑" w:eastAsia="微软雅黑" w:hAnsi="微软雅黑"/>
        </w:rPr>
        <w:t>。</w:t>
      </w:r>
    </w:p>
    <w:p w:rsidR="00A41624" w:rsidRDefault="00773FBE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⑨</w:t>
      </w:r>
      <w:r w:rsidR="00A41624">
        <w:rPr>
          <w:rFonts w:ascii="微软雅黑" w:eastAsia="微软雅黑" w:hAnsi="微软雅黑" w:hint="eastAsia"/>
        </w:rPr>
        <w:t>充值说明</w:t>
      </w:r>
    </w:p>
    <w:p w:rsidR="00A41624" w:rsidRDefault="00F97800" w:rsidP="00A4162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B12FFA" wp14:editId="2ED86C5F">
            <wp:extent cx="1532553" cy="2679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319" cy="26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i.</w:t>
      </w:r>
      <w:r>
        <w:rPr>
          <w:rFonts w:ascii="微软雅黑" w:eastAsia="微软雅黑" w:hAnsi="微软雅黑" w:hint="eastAsia"/>
        </w:rPr>
        <w:t>点击支付弹层</w:t>
      </w:r>
      <w:r>
        <w:rPr>
          <w:rFonts w:ascii="微软雅黑" w:eastAsia="微软雅黑" w:hAnsi="微软雅黑"/>
        </w:rPr>
        <w:t>中的【</w:t>
      </w:r>
      <w:r>
        <w:rPr>
          <w:rFonts w:ascii="微软雅黑" w:eastAsia="微软雅黑" w:hAnsi="微软雅黑" w:hint="eastAsia"/>
        </w:rPr>
        <w:t>充值说明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，出现</w:t>
      </w:r>
      <w:r>
        <w:rPr>
          <w:rFonts w:ascii="微软雅黑" w:eastAsia="微软雅黑" w:hAnsi="微软雅黑"/>
        </w:rPr>
        <w:t>充值说明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充值说明</w:t>
      </w:r>
      <w:r>
        <w:rPr>
          <w:rFonts w:ascii="微软雅黑" w:eastAsia="微软雅黑" w:hAnsi="微软雅黑"/>
        </w:rPr>
        <w:t>内容以</w:t>
      </w:r>
      <w:hyperlink r:id="rId17" w:history="1">
        <w:r>
          <w:rPr>
            <w:rStyle w:val="a3"/>
            <w:rFonts w:ascii="微软雅黑" w:eastAsia="微软雅黑" w:hAnsi="微软雅黑" w:hint="eastAsia"/>
          </w:rPr>
          <w:t>PLATFORM-1073</w:t>
        </w:r>
      </w:hyperlink>
      <w:r>
        <w:rPr>
          <w:rFonts w:ascii="微软雅黑" w:eastAsia="微软雅黑" w:hAnsi="微软雅黑" w:hint="eastAsia"/>
        </w:rPr>
        <w:t>为准</w:t>
      </w:r>
      <w:r w:rsidRPr="00BA523A">
        <w:rPr>
          <w:rFonts w:ascii="微软雅黑" w:eastAsia="微软雅黑" w:hAnsi="微软雅黑"/>
        </w:rPr>
        <w:t>。</w:t>
      </w:r>
    </w:p>
    <w:p w:rsidR="00F97800" w:rsidRPr="00F97800" w:rsidRDefault="00F97800" w:rsidP="00F9780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您可通过快捷支付、转账支付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两种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方式完成充值。</w:t>
      </w:r>
    </w:p>
    <w:p w:rsidR="00F97800" w:rsidRPr="00F97800" w:rsidRDefault="00F97800" w:rsidP="00F9780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快捷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支付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仅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限于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使用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存管绑定卡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充值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，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单笔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单日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额度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受限于银行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额度，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可能会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随时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发生变化。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若单笔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金额超限时请尝试拆分成多笔较小金额进行充值，如遇大额充值请使用转账支付。</w:t>
      </w:r>
    </w:p>
    <w:p w:rsidR="00F97800" w:rsidRPr="00F97800" w:rsidRDefault="00F97800" w:rsidP="00F9780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转账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支付指通过手机银行将资金转账到指定对公账户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，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暂不支持华夏银行、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农业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银行发起的转账支付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。</w:t>
      </w:r>
    </w:p>
    <w:p w:rsidR="00F97800" w:rsidRPr="00F97800" w:rsidRDefault="00F97800" w:rsidP="00F9780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仅限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使用本人名下的借记卡发起转账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，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不限定存管绑定卡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。</w:t>
      </w:r>
    </w:p>
    <w:p w:rsidR="00F97800" w:rsidRPr="00F97800" w:rsidRDefault="00F97800" w:rsidP="00F9780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操作时需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在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备注栏正确填写充值码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，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无银行限额。</w:t>
      </w:r>
    </w:p>
    <w:p w:rsidR="00F97800" w:rsidRPr="00F97800" w:rsidRDefault="00F97800" w:rsidP="00F97800">
      <w:pPr>
        <w:pStyle w:val="a4"/>
        <w:ind w:left="720" w:firstLineChars="0" w:firstLine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3）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不支持微信、支付宝、ATM发起的转账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。</w:t>
      </w:r>
    </w:p>
    <w:p w:rsidR="00F97800" w:rsidRPr="00F97800" w:rsidRDefault="00F97800" w:rsidP="00F97800">
      <w:pPr>
        <w:pStyle w:val="a4"/>
        <w:ind w:left="720" w:firstLineChars="0" w:firstLine="0"/>
        <w:rPr>
          <w:rFonts w:ascii="微软雅黑" w:eastAsia="微软雅黑" w:hAnsi="微软雅黑"/>
          <w:color w:val="BF8F00" w:themeColor="accent4" w:themeShade="BF"/>
          <w:sz w:val="18"/>
          <w:szCs w:val="21"/>
        </w:rPr>
      </w:pP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lastRenderedPageBreak/>
        <w:t>4）金额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不超过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5万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的转账当日即可到账，不受操作时间限制。大于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5万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的转账工作日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17:00前操作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可当天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到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账，非工作日操作需下个工作日才可入账（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工行</w:t>
      </w:r>
      <w:r w:rsidRPr="00F97800">
        <w:rPr>
          <w:rFonts w:ascii="微软雅黑" w:eastAsia="微软雅黑" w:hAnsi="微软雅黑"/>
          <w:color w:val="BF8F00" w:themeColor="accent4" w:themeShade="BF"/>
          <w:sz w:val="18"/>
          <w:szCs w:val="21"/>
        </w:rPr>
        <w:t>除外）</w:t>
      </w:r>
      <w:r w:rsidRPr="00F97800">
        <w:rPr>
          <w:rFonts w:ascii="微软雅黑" w:eastAsia="微软雅黑" w:hAnsi="微软雅黑" w:hint="eastAsia"/>
          <w:color w:val="BF8F00" w:themeColor="accent4" w:themeShade="BF"/>
          <w:sz w:val="18"/>
          <w:szCs w:val="21"/>
        </w:rPr>
        <w:t>。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</w:t>
      </w:r>
      <w:r>
        <w:rPr>
          <w:rFonts w:ascii="微软雅黑" w:eastAsia="微软雅黑" w:hAnsi="微软雅黑" w:hint="eastAsia"/>
        </w:rPr>
        <w:t>.页面</w:t>
      </w:r>
      <w:r>
        <w:rPr>
          <w:rFonts w:ascii="微软雅黑" w:eastAsia="微软雅黑" w:hAnsi="微软雅黑"/>
        </w:rPr>
        <w:t>下方提示</w:t>
      </w:r>
    </w:p>
    <w:p w:rsidR="00A41624" w:rsidRDefault="00A41624" w:rsidP="00A41624">
      <w:pPr>
        <w:rPr>
          <w:rFonts w:ascii="微软雅黑" w:eastAsia="微软雅黑" w:hAnsi="微软雅黑"/>
        </w:rPr>
      </w:pPr>
      <w:r w:rsidRPr="00D34AF1">
        <w:rPr>
          <w:rFonts w:ascii="微软雅黑" w:eastAsia="微软雅黑" w:hAnsi="微软雅黑" w:hint="eastAsia"/>
        </w:rPr>
        <w:t>如果您还有其他疑问，请联系</w:t>
      </w:r>
      <w:r w:rsidRPr="00D34AF1">
        <w:rPr>
          <w:rFonts w:ascii="微软雅黑" w:eastAsia="微软雅黑" w:hAnsi="微软雅黑" w:hint="eastAsia"/>
          <w:u w:val="single"/>
        </w:rPr>
        <w:t>在线客服</w:t>
      </w:r>
      <w:r w:rsidRPr="00D34AF1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【在线客服】为</w:t>
      </w:r>
      <w:r>
        <w:rPr>
          <w:rFonts w:ascii="微软雅黑" w:eastAsia="微软雅黑" w:hAnsi="微软雅黑"/>
        </w:rPr>
        <w:t>文字链接，点击跳转至在线客服页。</w:t>
      </w:r>
    </w:p>
    <w:p w:rsidR="00A41624" w:rsidRPr="00E85B16" w:rsidRDefault="00DF0B83" w:rsidP="00A4162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4CAB689" wp14:editId="21750DB4">
            <wp:extent cx="3676650" cy="31255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056" cy="31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24" w:rsidRDefault="00773FBE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⑩</w:t>
      </w:r>
      <w:r w:rsidR="00A41624">
        <w:rPr>
          <w:rFonts w:ascii="微软雅黑" w:eastAsia="微软雅黑" w:hAnsi="微软雅黑" w:hint="eastAsia"/>
        </w:rPr>
        <w:t>充值</w:t>
      </w:r>
      <w:r w:rsidR="00A41624">
        <w:rPr>
          <w:rFonts w:ascii="微软雅黑" w:eastAsia="微软雅黑" w:hAnsi="微软雅黑"/>
        </w:rPr>
        <w:t>成功反馈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i.</w:t>
      </w:r>
      <w:r w:rsidRPr="004B361B"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点击【返回账户】进入</w:t>
      </w:r>
      <w:r>
        <w:rPr>
          <w:rFonts w:ascii="微软雅黑" w:eastAsia="微软雅黑" w:hAnsi="微软雅黑"/>
        </w:rPr>
        <w:t>账户页；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ii.</w:t>
      </w:r>
      <w:r w:rsidRPr="004B361B">
        <w:rPr>
          <w:rFonts w:hint="eastAsia"/>
        </w:rPr>
        <w:t xml:space="preserve"> </w:t>
      </w:r>
      <w:r w:rsidRPr="004B361B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【授权</w:t>
      </w:r>
      <w:r>
        <w:rPr>
          <w:rFonts w:ascii="微软雅黑" w:eastAsia="微软雅黑" w:hAnsi="微软雅黑"/>
        </w:rPr>
        <w:t>出借</w:t>
      </w:r>
      <w:r>
        <w:rPr>
          <w:rFonts w:ascii="微软雅黑" w:eastAsia="微软雅黑" w:hAnsi="微软雅黑" w:hint="eastAsia"/>
        </w:rPr>
        <w:t>】进入出借</w:t>
      </w:r>
      <w:r w:rsidR="009B421A">
        <w:rPr>
          <w:rFonts w:ascii="微软雅黑" w:eastAsia="微软雅黑" w:hAnsi="微软雅黑" w:hint="eastAsia"/>
        </w:rPr>
        <w:t>列表</w:t>
      </w:r>
      <w:r w:rsidRPr="004B361B"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 w:hint="eastAsia"/>
        </w:rPr>
        <w:t>；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iii.</w:t>
      </w:r>
      <w:r>
        <w:rPr>
          <w:rFonts w:ascii="微软雅黑" w:eastAsia="微软雅黑" w:hAnsi="微软雅黑" w:hint="eastAsia"/>
        </w:rPr>
        <w:t>文案</w:t>
      </w:r>
      <w:r>
        <w:rPr>
          <w:rFonts w:ascii="微软雅黑" w:eastAsia="微软雅黑" w:hAnsi="微软雅黑"/>
        </w:rPr>
        <w:t>：</w:t>
      </w:r>
      <w:r w:rsidRPr="004B361B">
        <w:rPr>
          <w:rFonts w:ascii="微软雅黑" w:eastAsia="微软雅黑" w:hAnsi="微软雅黑" w:hint="eastAsia"/>
        </w:rPr>
        <w:t>成功充值  {成功充值金额}元</w:t>
      </w:r>
      <w:r>
        <w:rPr>
          <w:rFonts w:ascii="微软雅黑" w:eastAsia="微软雅黑" w:hAnsi="微软雅黑" w:hint="eastAsia"/>
        </w:rPr>
        <w:t>。</w:t>
      </w:r>
      <w:r w:rsidR="009B421A">
        <w:rPr>
          <w:rFonts w:ascii="微软雅黑" w:eastAsia="微软雅黑" w:hAnsi="微软雅黑" w:hint="eastAsia"/>
        </w:rPr>
        <w:t>金额保留</w:t>
      </w:r>
      <w:r w:rsidR="009B421A">
        <w:rPr>
          <w:rFonts w:ascii="微软雅黑" w:eastAsia="微软雅黑" w:hAnsi="微软雅黑"/>
        </w:rPr>
        <w:t>小数点后两位，有千分号。</w:t>
      </w:r>
    </w:p>
    <w:p w:rsidR="00A41624" w:rsidRDefault="00773FBE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（11）</w:t>
      </w:r>
      <w:r w:rsidR="00A41624">
        <w:rPr>
          <w:rFonts w:ascii="微软雅黑" w:eastAsia="微软雅黑" w:hAnsi="微软雅黑" w:hint="eastAsia"/>
        </w:rPr>
        <w:t>充值失败</w:t>
      </w:r>
      <w:r w:rsidR="00A41624">
        <w:rPr>
          <w:rFonts w:ascii="微软雅黑" w:eastAsia="微软雅黑" w:hAnsi="微软雅黑"/>
        </w:rPr>
        <w:t>反馈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i.文案</w:t>
      </w:r>
      <w:r w:rsidRPr="00EB6638">
        <w:rPr>
          <w:rFonts w:ascii="微软雅黑" w:eastAsia="微软雅黑" w:hAnsi="微软雅黑" w:hint="eastAsia"/>
          <w:color w:val="767171" w:themeColor="background2" w:themeShade="80"/>
        </w:rPr>
        <w:t>：错误</w:t>
      </w:r>
      <w:r w:rsidRPr="00EB6638">
        <w:rPr>
          <w:rFonts w:ascii="微软雅黑" w:eastAsia="微软雅黑" w:hAnsi="微软雅黑"/>
          <w:color w:val="767171" w:themeColor="background2" w:themeShade="80"/>
        </w:rPr>
        <w:t xml:space="preserve">原因：xxxx </w:t>
      </w:r>
      <w:r w:rsidRPr="00EB6638">
        <w:rPr>
          <w:rFonts w:ascii="微软雅黑" w:eastAsia="微软雅黑" w:hAnsi="微软雅黑" w:hint="eastAsia"/>
          <w:color w:val="767171" w:themeColor="background2" w:themeShade="80"/>
        </w:rPr>
        <w:t>错误</w:t>
      </w:r>
      <w:r w:rsidRPr="00EB6638">
        <w:rPr>
          <w:rFonts w:ascii="微软雅黑" w:eastAsia="微软雅黑" w:hAnsi="微软雅黑"/>
          <w:color w:val="767171" w:themeColor="background2" w:themeShade="80"/>
        </w:rPr>
        <w:t xml:space="preserve">代码：xxxxxx </w:t>
      </w:r>
      <w:r w:rsidRPr="00EB6638">
        <w:rPr>
          <w:rFonts w:ascii="微软雅黑" w:eastAsia="微软雅黑" w:hAnsi="微软雅黑" w:hint="eastAsia"/>
          <w:color w:val="767171" w:themeColor="background2" w:themeShade="80"/>
        </w:rPr>
        <w:t>若有疑问，请前往咨询客服。</w:t>
      </w:r>
      <w:r w:rsidRPr="003536C8"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 w:hint="eastAsia"/>
        </w:rPr>
        <w:t>原因</w:t>
      </w:r>
      <w:r>
        <w:rPr>
          <w:rFonts w:ascii="微软雅黑" w:eastAsia="微软雅黑" w:hAnsi="微软雅黑"/>
        </w:rPr>
        <w:t>和错误代码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现在的规则为准。</w:t>
      </w:r>
    </w:p>
    <w:p w:rsidR="00A4162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ii.</w:t>
      </w:r>
      <w:r w:rsidRPr="003E65A3">
        <w:rPr>
          <w:rFonts w:hint="eastAsia"/>
        </w:rPr>
        <w:t xml:space="preserve"> </w:t>
      </w:r>
      <w:r w:rsidRPr="003E65A3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【再试一次】</w:t>
      </w:r>
      <w:r w:rsidRPr="003E65A3">
        <w:rPr>
          <w:rFonts w:ascii="微软雅黑" w:eastAsia="微软雅黑" w:hAnsi="微软雅黑" w:hint="eastAsia"/>
        </w:rPr>
        <w:t>返回充值页，</w:t>
      </w: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页</w:t>
      </w:r>
      <w:r>
        <w:rPr>
          <w:rFonts w:ascii="微软雅黑" w:eastAsia="微软雅黑" w:hAnsi="微软雅黑" w:hint="eastAsia"/>
        </w:rPr>
        <w:t>面不</w:t>
      </w:r>
      <w:r>
        <w:rPr>
          <w:rFonts w:ascii="微软雅黑" w:eastAsia="微软雅黑" w:hAnsi="微软雅黑"/>
        </w:rPr>
        <w:t>留存</w:t>
      </w:r>
      <w:r>
        <w:rPr>
          <w:rFonts w:ascii="微软雅黑" w:eastAsia="微软雅黑" w:hAnsi="微软雅黑" w:hint="eastAsia"/>
        </w:rPr>
        <w:t>填写</w:t>
      </w:r>
      <w:r>
        <w:rPr>
          <w:rFonts w:ascii="微软雅黑" w:eastAsia="微软雅黑" w:hAnsi="微软雅黑"/>
        </w:rPr>
        <w:t>内容</w:t>
      </w:r>
      <w:r w:rsidRPr="003E65A3">
        <w:rPr>
          <w:rFonts w:ascii="微软雅黑" w:eastAsia="微软雅黑" w:hAnsi="微软雅黑" w:hint="eastAsia"/>
        </w:rPr>
        <w:t>。</w:t>
      </w:r>
    </w:p>
    <w:p w:rsidR="00A41624" w:rsidRPr="004D6EA4" w:rsidRDefault="00A41624" w:rsidP="00A416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iii.</w:t>
      </w:r>
      <w:r w:rsidRPr="003E65A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点击【咨询客服】</w:t>
      </w:r>
      <w:r>
        <w:rPr>
          <w:rFonts w:ascii="微软雅黑" w:eastAsia="微软雅黑" w:hAnsi="微软雅黑"/>
        </w:rPr>
        <w:t>前往在线客服页。</w:t>
      </w:r>
    </w:p>
    <w:p w:rsidR="00650C74" w:rsidRDefault="004C6523">
      <w:pPr>
        <w:rPr>
          <w:rFonts w:ascii="微软雅黑" w:eastAsia="微软雅黑" w:hAnsi="微软雅黑"/>
        </w:rPr>
      </w:pPr>
      <w:r w:rsidRPr="004C6523">
        <w:rPr>
          <w:rFonts w:ascii="微软雅黑" w:eastAsia="微软雅黑" w:hAnsi="微软雅黑" w:hint="eastAsia"/>
        </w:rPr>
        <w:t>（</w:t>
      </w:r>
      <w:r w:rsidR="00773FBE">
        <w:rPr>
          <w:rFonts w:ascii="微软雅黑" w:eastAsia="微软雅黑" w:hAnsi="微软雅黑" w:hint="eastAsia"/>
        </w:rPr>
        <w:t>12</w:t>
      </w:r>
      <w:r w:rsidRPr="004C6523">
        <w:rPr>
          <w:rFonts w:ascii="微软雅黑" w:eastAsia="微软雅黑" w:hAnsi="微软雅黑" w:hint="eastAsia"/>
        </w:rPr>
        <w:t>）特殊</w:t>
      </w:r>
      <w:r w:rsidRPr="004C6523">
        <w:rPr>
          <w:rFonts w:ascii="微软雅黑" w:eastAsia="微软雅黑" w:hAnsi="微软雅黑"/>
        </w:rPr>
        <w:t>情况：待激活用户进入充值时，</w:t>
      </w:r>
      <w:r w:rsidRPr="004C6523">
        <w:rPr>
          <w:rFonts w:ascii="微软雅黑" w:eastAsia="微软雅黑" w:hAnsi="微软雅黑" w:hint="eastAsia"/>
        </w:rPr>
        <w:t>进入</w:t>
      </w:r>
      <w:r w:rsidRPr="004C6523">
        <w:rPr>
          <w:rFonts w:ascii="微软雅黑" w:eastAsia="微软雅黑" w:hAnsi="微软雅黑"/>
        </w:rPr>
        <w:t>旧快捷充值页面，且弹窗提示</w:t>
      </w:r>
      <w:r w:rsidRPr="004C6523">
        <w:rPr>
          <w:rFonts w:ascii="微软雅黑" w:eastAsia="微软雅黑" w:hAnsi="微软雅黑" w:hint="eastAsia"/>
        </w:rPr>
        <w:t>进行</w:t>
      </w:r>
      <w:r w:rsidRPr="004C6523">
        <w:rPr>
          <w:rFonts w:ascii="微软雅黑" w:eastAsia="微软雅黑" w:hAnsi="微软雅黑"/>
        </w:rPr>
        <w:t>快捷充值激活账户。（</w:t>
      </w:r>
      <w:r w:rsidRPr="004C6523">
        <w:rPr>
          <w:rFonts w:ascii="微软雅黑" w:eastAsia="微软雅黑" w:hAnsi="微软雅黑" w:hint="eastAsia"/>
        </w:rPr>
        <w:t>这里处理</w:t>
      </w:r>
      <w:r w:rsidRPr="004C6523">
        <w:rPr>
          <w:rFonts w:ascii="微软雅黑" w:eastAsia="微软雅黑" w:hAnsi="微软雅黑"/>
        </w:rPr>
        <w:t>方式同现在。）</w:t>
      </w:r>
    </w:p>
    <w:p w:rsidR="00DB19F5" w:rsidRPr="00535061" w:rsidRDefault="00535061" w:rsidP="00535061">
      <w:pPr>
        <w:pStyle w:val="3"/>
        <w:rPr>
          <w:rFonts w:ascii="微软雅黑" w:eastAsia="微软雅黑" w:hAnsi="微软雅黑"/>
          <w:sz w:val="21"/>
        </w:rPr>
      </w:pPr>
      <w:r w:rsidRPr="00535061">
        <w:rPr>
          <w:rFonts w:ascii="微软雅黑" w:eastAsia="微软雅黑" w:hAnsi="微软雅黑"/>
          <w:sz w:val="21"/>
        </w:rPr>
        <w:lastRenderedPageBreak/>
        <w:t>6.</w:t>
      </w:r>
      <w:r w:rsidR="00DB19F5" w:rsidRPr="00535061">
        <w:rPr>
          <w:rFonts w:ascii="微软雅黑" w:eastAsia="微软雅黑" w:hAnsi="微软雅黑"/>
          <w:sz w:val="21"/>
        </w:rPr>
        <w:t>2.</w:t>
      </w:r>
      <w:r w:rsidR="00DB19F5" w:rsidRPr="00535061">
        <w:rPr>
          <w:rFonts w:ascii="微软雅黑" w:eastAsia="微软雅黑" w:hAnsi="微软雅黑" w:hint="eastAsia"/>
          <w:sz w:val="21"/>
        </w:rPr>
        <w:t>默认充值方式</w:t>
      </w:r>
      <w:r w:rsidR="00DB19F5" w:rsidRPr="00535061">
        <w:rPr>
          <w:rFonts w:ascii="微软雅黑" w:eastAsia="微软雅黑" w:hAnsi="微软雅黑"/>
          <w:sz w:val="21"/>
        </w:rPr>
        <w:t>为</w:t>
      </w:r>
      <w:r w:rsidR="00DB19F5" w:rsidRPr="00535061">
        <w:rPr>
          <w:rFonts w:ascii="微软雅黑" w:eastAsia="微软雅黑" w:hAnsi="微软雅黑" w:hint="eastAsia"/>
          <w:sz w:val="21"/>
        </w:rPr>
        <w:t>转账支付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6F5AB3" wp14:editId="78F730B5">
            <wp:extent cx="5400040" cy="322961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 转账支付方式（功能</w:t>
      </w:r>
      <w:r>
        <w:rPr>
          <w:rFonts w:ascii="微软雅黑" w:eastAsia="微软雅黑" w:hAnsi="微软雅黑"/>
        </w:rPr>
        <w:t>与</w:t>
      </w:r>
      <w:hyperlink r:id="rId20" w:history="1">
        <w:r w:rsidRPr="006A128D">
          <w:rPr>
            <w:rStyle w:val="a3"/>
            <w:rFonts w:ascii="微软雅黑" w:eastAsia="微软雅黑" w:hAnsi="微软雅黑"/>
          </w:rPr>
          <w:t>PLATFORM-729</w:t>
        </w:r>
      </w:hyperlink>
      <w:r>
        <w:rPr>
          <w:rFonts w:ascii="微软雅黑" w:eastAsia="微软雅黑" w:hAnsi="微软雅黑" w:hint="eastAsia"/>
        </w:rPr>
        <w:t>相同）</w:t>
      </w:r>
    </w:p>
    <w:p w:rsidR="00DB19F5" w:rsidRPr="001679B6" w:rsidRDefault="00DB19F5" w:rsidP="00DB19F5">
      <w:pPr>
        <w:rPr>
          <w:rFonts w:ascii="微软雅黑" w:eastAsia="微软雅黑" w:hAnsi="微软雅黑"/>
          <w:color w:val="767171" w:themeColor="background2" w:themeShade="80"/>
          <w:szCs w:val="21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.默认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转账</w:t>
      </w:r>
      <w:r>
        <w:rPr>
          <w:rFonts w:ascii="微软雅黑" w:eastAsia="微软雅黑" w:hAnsi="微软雅黑"/>
        </w:rPr>
        <w:t>充值时，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不可以切换至</w:t>
      </w:r>
      <w:r>
        <w:rPr>
          <w:rFonts w:ascii="微软雅黑" w:eastAsia="微软雅黑" w:hAnsi="微软雅黑" w:hint="eastAsia"/>
        </w:rPr>
        <w:t>快捷支付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弹框中</w:t>
      </w:r>
      <w:r>
        <w:rPr>
          <w:rFonts w:ascii="微软雅黑" w:eastAsia="微软雅黑" w:hAnsi="微软雅黑" w:hint="eastAsia"/>
          <w:szCs w:val="21"/>
        </w:rPr>
        <w:t>“快捷支付”选项</w:t>
      </w:r>
      <w:r>
        <w:rPr>
          <w:rFonts w:ascii="微软雅黑" w:eastAsia="微软雅黑" w:hAnsi="微软雅黑"/>
          <w:szCs w:val="21"/>
        </w:rPr>
        <w:t>置灰，文案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：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该绑定卡暂不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支持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快捷支付</w:t>
      </w:r>
      <w:r w:rsidRPr="001679B6">
        <w:rPr>
          <w:rFonts w:ascii="微软雅黑" w:eastAsia="微软雅黑" w:hAnsi="微软雅黑" w:hint="eastAsia"/>
          <w:color w:val="767171" w:themeColor="background2" w:themeShade="80"/>
          <w:szCs w:val="21"/>
        </w:rPr>
        <w:t>。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iii</w:t>
      </w:r>
      <w:r>
        <w:rPr>
          <w:rFonts w:ascii="微软雅黑" w:eastAsia="微软雅黑" w:hAnsi="微软雅黑" w:hint="eastAsia"/>
        </w:rPr>
        <w:t>.【查看</w:t>
      </w:r>
      <w:r>
        <w:rPr>
          <w:rFonts w:ascii="微软雅黑" w:eastAsia="微软雅黑" w:hAnsi="微软雅黑"/>
        </w:rPr>
        <w:t>支持银行</w:t>
      </w:r>
      <w:r>
        <w:rPr>
          <w:rFonts w:ascii="微软雅黑" w:eastAsia="微软雅黑" w:hAnsi="微软雅黑" w:hint="eastAsia"/>
        </w:rPr>
        <w:t>】按键</w:t>
      </w:r>
      <w:r>
        <w:rPr>
          <w:rFonts w:ascii="微软雅黑" w:eastAsia="微软雅黑" w:hAnsi="微软雅黑"/>
        </w:rPr>
        <w:t>：点击前往</w:t>
      </w:r>
      <w:r>
        <w:rPr>
          <w:rFonts w:ascii="微软雅黑" w:eastAsia="微软雅黑" w:hAnsi="微软雅黑" w:hint="eastAsia"/>
        </w:rPr>
        <w:t>支持银行</w:t>
      </w:r>
      <w:r>
        <w:rPr>
          <w:rFonts w:ascii="微软雅黑" w:eastAsia="微软雅黑" w:hAnsi="微软雅黑"/>
        </w:rPr>
        <w:t>页。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148BFC" wp14:editId="354B22AE">
            <wp:extent cx="1883523" cy="3034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7269" cy="30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iii.</w:t>
      </w:r>
      <w:r w:rsidRPr="0007176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【充值】按键</w:t>
      </w:r>
    </w:p>
    <w:p w:rsidR="00DB19F5" w:rsidRDefault="00DB19F5" w:rsidP="00DB19F5">
      <w:pPr>
        <w:ind w:firstLineChars="200" w:firstLine="420"/>
        <w:rPr>
          <w:rFonts w:ascii="微软雅黑" w:eastAsia="微软雅黑" w:hAnsi="微软雅黑"/>
        </w:rPr>
      </w:pPr>
      <w:r w:rsidRPr="00421742">
        <w:rPr>
          <w:rFonts w:ascii="微软雅黑" w:eastAsia="微软雅黑" w:hAnsi="微软雅黑" w:hint="eastAsia"/>
        </w:rPr>
        <w:t>当输入金额低于5元，</w:t>
      </w:r>
      <w:r w:rsidRPr="00686EF0">
        <w:rPr>
          <w:rFonts w:ascii="微软雅黑" w:eastAsia="微软雅黑" w:hAnsi="微软雅黑" w:hint="eastAsia"/>
          <w:color w:val="000000" w:themeColor="text1"/>
        </w:rPr>
        <w:t>则按键置灰</w:t>
      </w:r>
      <w:r>
        <w:rPr>
          <w:rFonts w:ascii="微软雅黑" w:eastAsia="微软雅黑" w:hAnsi="微软雅黑" w:hint="eastAsia"/>
          <w:color w:val="000000" w:themeColor="text1"/>
        </w:rPr>
        <w:t>不可点击。当输入金额&gt;5，</w:t>
      </w:r>
      <w:r>
        <w:rPr>
          <w:rFonts w:ascii="微软雅黑" w:eastAsia="微软雅黑" w:hAnsi="微软雅黑"/>
          <w:color w:val="000000" w:themeColor="text1"/>
        </w:rPr>
        <w:t>按键可用，</w:t>
      </w:r>
      <w:r>
        <w:rPr>
          <w:rFonts w:ascii="微软雅黑" w:eastAsia="微软雅黑" w:hAnsi="微软雅黑" w:hint="eastAsia"/>
        </w:rPr>
        <w:t>点击转跳至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转账</w:t>
      </w:r>
      <w:r>
        <w:rPr>
          <w:rFonts w:ascii="微软雅黑" w:eastAsia="微软雅黑" w:hAnsi="微软雅黑"/>
        </w:rPr>
        <w:t>支付收银台”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。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②转账</w:t>
      </w:r>
      <w:r>
        <w:rPr>
          <w:rFonts w:ascii="微软雅黑" w:eastAsia="微软雅黑" w:hAnsi="微软雅黑"/>
        </w:rPr>
        <w:t>支付收银台</w:t>
      </w:r>
    </w:p>
    <w:p w:rsidR="00DB19F5" w:rsidRPr="005D2D43" w:rsidRDefault="00DB19F5" w:rsidP="00DB19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i.</w:t>
      </w:r>
      <w:r w:rsidRPr="00132F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/>
        </w:rPr>
        <w:t>信息</w:t>
      </w:r>
      <w:r w:rsidRPr="005D2D43">
        <w:rPr>
          <w:rFonts w:ascii="微软雅黑" w:eastAsia="微软雅黑" w:hAnsi="微软雅黑"/>
          <w:szCs w:val="21"/>
        </w:rPr>
        <w:t>：充值</w:t>
      </w:r>
      <w:r w:rsidRPr="005D2D43">
        <w:rPr>
          <w:rFonts w:ascii="微软雅黑" w:eastAsia="微软雅黑" w:hAnsi="微软雅黑" w:hint="eastAsia"/>
          <w:szCs w:val="21"/>
        </w:rPr>
        <w:t>码</w:t>
      </w:r>
      <w:r w:rsidRPr="005D2D43">
        <w:rPr>
          <w:rFonts w:ascii="微软雅黑" w:eastAsia="微软雅黑" w:hAnsi="微软雅黑"/>
          <w:szCs w:val="21"/>
        </w:rPr>
        <w:t>、充值金额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入账户名、支行信息、入账卡号</w:t>
      </w:r>
      <w:r>
        <w:rPr>
          <w:rFonts w:ascii="微软雅黑" w:eastAsia="微软雅黑" w:hAnsi="微软雅黑" w:hint="eastAsia"/>
          <w:szCs w:val="21"/>
        </w:rPr>
        <w:t>（</w:t>
      </w:r>
      <w:r w:rsidRPr="00D84A58">
        <w:rPr>
          <w:rFonts w:ascii="微软雅黑" w:eastAsia="微软雅黑" w:hAnsi="微软雅黑"/>
          <w:szCs w:val="21"/>
        </w:rPr>
        <w:t>字段都是调用</w:t>
      </w:r>
      <w:r w:rsidRPr="00D84A58">
        <w:rPr>
          <w:rFonts w:ascii="微软雅黑" w:eastAsia="微软雅黑" w:hAnsi="微软雅黑" w:hint="eastAsia"/>
          <w:szCs w:val="21"/>
        </w:rPr>
        <w:t>富友</w:t>
      </w:r>
      <w:r w:rsidRPr="00D84A58">
        <w:rPr>
          <w:rFonts w:ascii="微软雅黑" w:eastAsia="微软雅黑" w:hAnsi="微软雅黑"/>
          <w:szCs w:val="21"/>
        </w:rPr>
        <w:t>转账充值API</w:t>
      </w:r>
      <w:r w:rsidRPr="00D84A58">
        <w:rPr>
          <w:rFonts w:ascii="微软雅黑" w:eastAsia="微软雅黑" w:hAnsi="微软雅黑" w:hint="eastAsia"/>
          <w:szCs w:val="21"/>
        </w:rPr>
        <w:t>接口</w:t>
      </w:r>
      <w:r w:rsidRPr="00D84A58">
        <w:rPr>
          <w:rFonts w:ascii="微软雅黑" w:eastAsia="微软雅黑" w:hAnsi="微软雅黑"/>
          <w:szCs w:val="21"/>
        </w:rPr>
        <w:t>返回的值</w:t>
      </w:r>
      <w:r>
        <w:rPr>
          <w:rFonts w:ascii="微软雅黑" w:eastAsia="微软雅黑" w:hAnsi="微软雅黑" w:hint="eastAsia"/>
          <w:szCs w:val="21"/>
        </w:rPr>
        <w:t>）</w:t>
      </w:r>
    </w:p>
    <w:p w:rsidR="00DB19F5" w:rsidRPr="00132F6F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Cs w:val="21"/>
        </w:rPr>
        <w:t>ii.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金额与转账</w:t>
      </w:r>
      <w:r>
        <w:rPr>
          <w:rFonts w:ascii="微软雅黑" w:eastAsia="微软雅黑" w:hAnsi="微软雅黑"/>
        </w:rPr>
        <w:t>支付页面输入金额统一</w:t>
      </w:r>
      <w:r>
        <w:rPr>
          <w:rFonts w:ascii="微软雅黑" w:eastAsia="微软雅黑" w:hAnsi="微软雅黑" w:hint="eastAsia"/>
        </w:rPr>
        <w:t>；</w:t>
      </w:r>
    </w:p>
    <w:p w:rsidR="00DB19F5" w:rsidRDefault="00DB19F5" w:rsidP="00DB19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iii</w:t>
      </w:r>
      <w:r>
        <w:rPr>
          <w:rFonts w:ascii="微软雅黑" w:eastAsia="微软雅黑" w:hAnsi="微软雅黑"/>
          <w:szCs w:val="21"/>
        </w:rPr>
        <w:t>.</w:t>
      </w:r>
      <w:r w:rsidRPr="00132F6F">
        <w:rPr>
          <w:rFonts w:ascii="微软雅黑" w:eastAsia="微软雅黑" w:hAnsi="微软雅黑" w:hint="eastAsia"/>
          <w:szCs w:val="21"/>
        </w:rPr>
        <w:t>页面</w:t>
      </w:r>
      <w:r w:rsidRPr="00132F6F">
        <w:rPr>
          <w:rFonts w:ascii="微软雅黑" w:eastAsia="微软雅黑" w:hAnsi="微软雅黑"/>
          <w:szCs w:val="21"/>
        </w:rPr>
        <w:t>刷新生成不同的充值码，每个充值码的有效时间为</w:t>
      </w:r>
      <w:r w:rsidRPr="00132F6F">
        <w:rPr>
          <w:rFonts w:ascii="微软雅黑" w:eastAsia="微软雅黑" w:hAnsi="微软雅黑" w:hint="eastAsia"/>
          <w:szCs w:val="21"/>
        </w:rPr>
        <w:t>72小时</w:t>
      </w:r>
      <w:r w:rsidRPr="00132F6F"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/>
          <w:szCs w:val="21"/>
        </w:rPr>
        <w:t>充值码</w:t>
      </w:r>
      <w:r>
        <w:rPr>
          <w:rFonts w:ascii="微软雅黑" w:eastAsia="微软雅黑" w:hAnsi="微软雅黑" w:hint="eastAsia"/>
          <w:szCs w:val="21"/>
        </w:rPr>
        <w:t>右上方</w:t>
      </w:r>
      <w:r>
        <w:rPr>
          <w:rFonts w:ascii="微软雅黑" w:eastAsia="微软雅黑" w:hAnsi="微软雅黑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？</w:t>
      </w:r>
      <w:r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，弹出</w:t>
      </w:r>
      <w:r>
        <w:rPr>
          <w:rFonts w:ascii="微软雅黑" w:eastAsia="微软雅黑" w:hAnsi="微软雅黑"/>
          <w:szCs w:val="21"/>
        </w:rPr>
        <w:t>弹框，</w:t>
      </w:r>
      <w:r>
        <w:rPr>
          <w:rFonts w:ascii="微软雅黑" w:eastAsia="微软雅黑" w:hAnsi="微软雅黑" w:hint="eastAsia"/>
          <w:szCs w:val="21"/>
        </w:rPr>
        <w:t>弹框</w:t>
      </w:r>
      <w:r>
        <w:rPr>
          <w:rFonts w:ascii="微软雅黑" w:eastAsia="微软雅黑" w:hAnsi="微软雅黑"/>
          <w:szCs w:val="21"/>
        </w:rPr>
        <w:t>文案：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充值码由7为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数字组成，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将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作为您转账时匹配入账的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唯一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凭证，操作转账时，需将充值码填入备注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信息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栏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（如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：用途、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附言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、摘要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）。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该码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需</w:t>
      </w: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与充值金额一一对应，且仅能使用一次，否则将导致入账失败，资金下一个工作日返回至您的出账银行卡中。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iv.</w:t>
      </w:r>
      <w:r>
        <w:rPr>
          <w:rFonts w:ascii="微软雅黑" w:eastAsia="微软雅黑" w:hAnsi="微软雅黑" w:hint="eastAsia"/>
        </w:rPr>
        <w:t>查看操作</w:t>
      </w:r>
      <w:r>
        <w:rPr>
          <w:rFonts w:ascii="微软雅黑" w:eastAsia="微软雅黑" w:hAnsi="微软雅黑"/>
        </w:rPr>
        <w:t>指引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点击弹出</w:t>
      </w: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弹层</w:t>
      </w:r>
      <w:r>
        <w:rPr>
          <w:rFonts w:ascii="微软雅黑" w:eastAsia="微软雅黑" w:hAnsi="微软雅黑" w:hint="eastAsia"/>
        </w:rPr>
        <w:t>。点击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退出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弹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。</w:t>
      </w:r>
    </w:p>
    <w:p w:rsidR="00DB19F5" w:rsidRDefault="00DB19F5" w:rsidP="00DB19F5">
      <w:pPr>
        <w:rPr>
          <w:rFonts w:ascii="微软雅黑" w:eastAsia="微软雅黑" w:hAnsi="微软雅黑"/>
        </w:rPr>
      </w:pPr>
      <w:ins w:id="8" w:author="lenovo" w:date="2018-05-25T15:53:00Z">
        <w:r>
          <w:rPr>
            <w:noProof/>
          </w:rPr>
          <w:drawing>
            <wp:inline distT="0" distB="0" distL="0" distR="0" wp14:anchorId="1E7E48C7" wp14:editId="6DBAAC6B">
              <wp:extent cx="4103690" cy="2636322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748" cy="26376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19F5" w:rsidRDefault="00DB19F5" w:rsidP="00DB19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文案</w:t>
      </w:r>
      <w:r>
        <w:rPr>
          <w:rFonts w:ascii="微软雅黑" w:eastAsia="微软雅黑" w:hAnsi="微软雅黑"/>
          <w:szCs w:val="21"/>
        </w:rPr>
        <w:t>：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以民生银行手机APP为例，操作指引如下：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lastRenderedPageBreak/>
        <w:t>第一步：打开手机银行APP，点击首页【转账】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第二步：在转账页面输入金额、收款账号、收款户名及收款银行将充值码（7位数字）填入备注信息栏（如：用途、附言、摘要），充值码仅能使用一次，且充值码需与充值金额一一对应，否则将不能入账。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v.</w:t>
      </w:r>
      <w:r>
        <w:rPr>
          <w:rFonts w:ascii="微软雅黑" w:eastAsia="微软雅黑" w:hAnsi="微软雅黑"/>
        </w:rPr>
        <w:t>点击【</w:t>
      </w:r>
      <w:r>
        <w:rPr>
          <w:rFonts w:ascii="微软雅黑" w:eastAsia="微软雅黑" w:hAnsi="微软雅黑" w:hint="eastAsia"/>
        </w:rPr>
        <w:t>复制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复制对应项</w:t>
      </w:r>
      <w:r>
        <w:rPr>
          <w:rFonts w:ascii="微软雅黑" w:eastAsia="微软雅黑" w:hAnsi="微软雅黑" w:hint="eastAsia"/>
        </w:rPr>
        <w:t>文字</w:t>
      </w:r>
      <w:r>
        <w:rPr>
          <w:rFonts w:ascii="微软雅黑" w:eastAsia="微软雅黑" w:hAnsi="微软雅黑"/>
        </w:rPr>
        <w:t>内容。</w:t>
      </w:r>
    </w:p>
    <w:p w:rsidR="00DB19F5" w:rsidRDefault="00DB19F5" w:rsidP="00DB19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vi.</w:t>
      </w:r>
      <w:r>
        <w:rPr>
          <w:rFonts w:ascii="微软雅黑" w:eastAsia="微软雅黑" w:hAnsi="微软雅黑" w:hint="eastAsia"/>
          <w:szCs w:val="21"/>
        </w:rPr>
        <w:t>温馨</w:t>
      </w:r>
      <w:r>
        <w:rPr>
          <w:rFonts w:ascii="微软雅黑" w:eastAsia="微软雅黑" w:hAnsi="微软雅黑"/>
          <w:szCs w:val="21"/>
        </w:rPr>
        <w:t>提示文案：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以下情况发起的转账将不能入账账户余额，资金将在下一个工作日内全额退回至您的出账银行卡中。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>1.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线下转账时充值码与充值金额没有一一对应；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 xml:space="preserve">2. 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充值码填写错误或者漏填；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 xml:space="preserve">3. 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通过非本人名下的银行卡发起的转账；</w:t>
      </w:r>
    </w:p>
    <w:p w:rsidR="00DB19F5" w:rsidRPr="00DB19F5" w:rsidRDefault="00DB19F5" w:rsidP="00DB19F5">
      <w:pPr>
        <w:ind w:firstLineChars="200" w:firstLine="420"/>
        <w:rPr>
          <w:rFonts w:ascii="微软雅黑" w:eastAsia="微软雅黑" w:hAnsi="微软雅黑"/>
          <w:color w:val="BF8F00" w:themeColor="accent4" w:themeShade="BF"/>
          <w:szCs w:val="21"/>
        </w:rPr>
      </w:pPr>
      <w:r w:rsidRPr="00DB19F5">
        <w:rPr>
          <w:rFonts w:ascii="微软雅黑" w:eastAsia="微软雅黑" w:hAnsi="微软雅黑"/>
          <w:color w:val="BF8F00" w:themeColor="accent4" w:themeShade="BF"/>
          <w:szCs w:val="21"/>
        </w:rPr>
        <w:t xml:space="preserve">4. </w:t>
      </w:r>
      <w:r w:rsidRPr="00DB19F5">
        <w:rPr>
          <w:rFonts w:ascii="微软雅黑" w:eastAsia="微软雅黑" w:hAnsi="微软雅黑" w:hint="eastAsia"/>
          <w:color w:val="BF8F00" w:themeColor="accent4" w:themeShade="BF"/>
          <w:szCs w:val="21"/>
        </w:rPr>
        <w:t>通过信用卡、贷记卡发起的转账；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Pr="00575535">
        <w:rPr>
          <w:rFonts w:ascii="微软雅黑" w:eastAsia="微软雅黑" w:hAnsi="微软雅黑"/>
        </w:rPr>
        <w:t xml:space="preserve"> </w:t>
      </w:r>
      <w:r w:rsidRPr="00575535">
        <w:rPr>
          <w:rFonts w:ascii="微软雅黑" w:eastAsia="微软雅黑" w:hAnsi="微软雅黑" w:hint="eastAsia"/>
        </w:rPr>
        <w:t>特殊</w:t>
      </w:r>
      <w:r>
        <w:rPr>
          <w:rFonts w:ascii="微软雅黑" w:eastAsia="微软雅黑" w:hAnsi="微软雅黑"/>
        </w:rPr>
        <w:t>情况</w:t>
      </w:r>
    </w:p>
    <w:p w:rsidR="00DB19F5" w:rsidRDefault="00DB19F5" w:rsidP="00DB19F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D757291" wp14:editId="0DB8FB85">
            <wp:extent cx="5400040" cy="21805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F5" w:rsidRPr="00D678FF" w:rsidRDefault="00DB19F5" w:rsidP="00DB19F5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i.</w:t>
      </w:r>
      <w:r w:rsidRPr="003C4A68">
        <w:rPr>
          <w:rFonts w:ascii="微软雅黑" w:eastAsia="微软雅黑" w:hAnsi="微软雅黑" w:hint="eastAsia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针对存管迁移时</w:t>
      </w:r>
      <w:r>
        <w:rPr>
          <w:rFonts w:ascii="微软雅黑" w:eastAsia="微软雅黑" w:hAnsi="微软雅黑"/>
          <w:noProof/>
        </w:rPr>
        <w:t>有债权</w:t>
      </w:r>
      <w:r>
        <w:rPr>
          <w:rFonts w:ascii="微软雅黑" w:eastAsia="微软雅黑" w:hAnsi="微软雅黑" w:hint="eastAsia"/>
          <w:noProof/>
        </w:rPr>
        <w:t>且</w:t>
      </w:r>
      <w:r>
        <w:rPr>
          <w:rFonts w:ascii="微软雅黑" w:eastAsia="微软雅黑" w:hAnsi="微软雅黑"/>
          <w:noProof/>
        </w:rPr>
        <w:t>已解绑的用户</w:t>
      </w:r>
      <w:r>
        <w:rPr>
          <w:rFonts w:ascii="微软雅黑" w:eastAsia="微软雅黑" w:hAnsi="微软雅黑" w:hint="eastAsia"/>
          <w:noProof/>
        </w:rPr>
        <w:t>,</w:t>
      </w:r>
      <w:r w:rsidRPr="00D678FF">
        <w:rPr>
          <w:rFonts w:hint="eastAsia"/>
        </w:rPr>
        <w:t xml:space="preserve"> </w:t>
      </w:r>
      <w:r w:rsidRPr="008F1D52"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/>
        </w:rPr>
        <w:t>不能</w:t>
      </w:r>
      <w:r>
        <w:rPr>
          <w:rFonts w:ascii="微软雅黑" w:eastAsia="微软雅黑" w:hAnsi="微软雅黑" w:hint="eastAsia"/>
        </w:rPr>
        <w:t>充值，用户</w:t>
      </w:r>
      <w:r>
        <w:rPr>
          <w:rFonts w:ascii="微软雅黑" w:eastAsia="微软雅黑" w:hAnsi="微软雅黑"/>
        </w:rPr>
        <w:t>进入充值</w:t>
      </w:r>
      <w:r w:rsidRPr="008F1D52">
        <w:rPr>
          <w:rFonts w:ascii="微软雅黑" w:eastAsia="微软雅黑" w:hAnsi="微软雅黑"/>
        </w:rPr>
        <w:t>转跳至</w:t>
      </w:r>
      <w:r w:rsidRPr="008F1D52">
        <w:rPr>
          <w:rFonts w:ascii="微软雅黑" w:eastAsia="微软雅黑" w:hAnsi="微软雅黑" w:hint="eastAsia"/>
        </w:rPr>
        <w:t>提示</w:t>
      </w:r>
      <w:r w:rsidRPr="008F1D52">
        <w:rPr>
          <w:rFonts w:ascii="微软雅黑" w:eastAsia="微软雅黑" w:hAnsi="微软雅黑"/>
        </w:rPr>
        <w:t>页面。</w:t>
      </w:r>
      <w:r>
        <w:rPr>
          <w:rFonts w:ascii="微软雅黑" w:eastAsia="微软雅黑" w:hAnsi="微软雅黑" w:hint="eastAsia"/>
        </w:rPr>
        <w:t>文案</w:t>
      </w:r>
      <w:r>
        <w:rPr>
          <w:rFonts w:ascii="微软雅黑" w:eastAsia="微软雅黑" w:hAnsi="微软雅黑"/>
        </w:rPr>
        <w:t>：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您的存管账户绑定卡（xx</w:t>
      </w:r>
      <w:r w:rsidRPr="00DB19F5">
        <w:rPr>
          <w:rFonts w:ascii="微软雅黑" w:eastAsia="微软雅黑" w:hAnsi="微软雅黑"/>
          <w:color w:val="BF8F00" w:themeColor="accent4" w:themeShade="BF"/>
        </w:rPr>
        <w:t>银行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 xml:space="preserve"> 尾号</w:t>
      </w:r>
      <w:r w:rsidRPr="00DB19F5">
        <w:rPr>
          <w:rFonts w:ascii="微软雅黑" w:eastAsia="微软雅黑" w:hAnsi="微软雅黑"/>
          <w:color w:val="BF8F00" w:themeColor="accent4" w:themeShade="BF"/>
        </w:rPr>
        <w:t>xxxx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）已失效 请</w:t>
      </w:r>
      <w:r w:rsidRPr="00DB19F5">
        <w:rPr>
          <w:rFonts w:ascii="微软雅黑" w:eastAsia="微软雅黑" w:hAnsi="微软雅黑"/>
          <w:color w:val="BF8F00" w:themeColor="accent4" w:themeShade="BF"/>
        </w:rPr>
        <w:t>更换其它银行卡后再充值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 xml:space="preserve"> 请在</w:t>
      </w:r>
      <w:r w:rsidRPr="00DB19F5">
        <w:rPr>
          <w:rFonts w:ascii="微软雅黑" w:eastAsia="微软雅黑" w:hAnsi="微软雅黑"/>
          <w:color w:val="BF8F00" w:themeColor="accent4" w:themeShade="BF"/>
        </w:rPr>
        <w:t>电脑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/ APP 更换银行卡</w:t>
      </w:r>
      <w:r>
        <w:rPr>
          <w:rFonts w:ascii="微软雅黑" w:eastAsia="微软雅黑" w:hAnsi="微软雅黑" w:hint="eastAsia"/>
        </w:rPr>
        <w:t>；</w:t>
      </w:r>
      <w:r w:rsidRPr="00D678FF">
        <w:rPr>
          <w:rFonts w:ascii="微软雅黑" w:eastAsia="微软雅黑" w:hAnsi="微软雅黑" w:hint="eastAsia"/>
          <w:noProof/>
        </w:rPr>
        <w:t>点击</w:t>
      </w:r>
      <w:r>
        <w:rPr>
          <w:rFonts w:ascii="微软雅黑" w:eastAsia="微软雅黑" w:hAnsi="微软雅黑" w:hint="eastAsia"/>
          <w:noProof/>
        </w:rPr>
        <w:t>【下载APP】前往</w:t>
      </w:r>
      <w:r>
        <w:rPr>
          <w:rFonts w:ascii="微软雅黑" w:eastAsia="微软雅黑" w:hAnsi="微软雅黑"/>
          <w:noProof/>
        </w:rPr>
        <w:t>应用宝app的下载页面。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，返回进</w:t>
      </w:r>
      <w:r>
        <w:rPr>
          <w:rFonts w:ascii="微软雅黑" w:eastAsia="微软雅黑" w:hAnsi="微软雅黑" w:hint="eastAsia"/>
        </w:rPr>
        <w:lastRenderedPageBreak/>
        <w:t>入充值</w:t>
      </w:r>
      <w:r>
        <w:rPr>
          <w:rFonts w:ascii="微软雅黑" w:eastAsia="微软雅黑" w:hAnsi="微软雅黑"/>
        </w:rPr>
        <w:t>前的页面。</w:t>
      </w:r>
    </w:p>
    <w:p w:rsidR="00DB19F5" w:rsidRPr="00EC1B52" w:rsidRDefault="00DB19F5" w:rsidP="00DB19F5">
      <w:pPr>
        <w:ind w:firstLineChars="50" w:firstLine="105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>ii.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未满</w:t>
      </w:r>
      <w:r>
        <w:rPr>
          <w:rFonts w:ascii="微软雅黑" w:eastAsia="微软雅黑" w:hAnsi="微软雅黑" w:hint="eastAsia"/>
        </w:rPr>
        <w:t>18岁，</w:t>
      </w:r>
      <w:r>
        <w:rPr>
          <w:rFonts w:ascii="微软雅黑" w:eastAsia="微软雅黑" w:hAnsi="微软雅黑"/>
        </w:rPr>
        <w:t>进入充值</w:t>
      </w:r>
      <w:r w:rsidRPr="008F1D52">
        <w:rPr>
          <w:rFonts w:ascii="微软雅黑" w:eastAsia="微软雅黑" w:hAnsi="微软雅黑"/>
        </w:rPr>
        <w:t>转跳至</w:t>
      </w:r>
      <w:r w:rsidRPr="008F1D52">
        <w:rPr>
          <w:rFonts w:ascii="微软雅黑" w:eastAsia="微软雅黑" w:hAnsi="微软雅黑" w:hint="eastAsia"/>
        </w:rPr>
        <w:t>提示</w:t>
      </w:r>
      <w:r w:rsidRPr="008F1D52">
        <w:rPr>
          <w:rFonts w:ascii="微软雅黑" w:eastAsia="微软雅黑" w:hAnsi="微软雅黑"/>
        </w:rPr>
        <w:t>页面。</w:t>
      </w:r>
      <w:r>
        <w:rPr>
          <w:rFonts w:ascii="微软雅黑" w:eastAsia="微软雅黑" w:hAnsi="微软雅黑" w:hint="eastAsia"/>
        </w:rPr>
        <w:t>文案</w:t>
      </w:r>
      <w:r>
        <w:rPr>
          <w:rFonts w:ascii="微软雅黑" w:eastAsia="微软雅黑" w:hAnsi="微软雅黑"/>
        </w:rPr>
        <w:t>：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应监管政策要求，您未满 18 周岁，无法进行此操作</w:t>
      </w:r>
      <w:r w:rsidRPr="00C43766">
        <w:rPr>
          <w:rFonts w:ascii="微软雅黑" w:eastAsia="微软雅黑" w:hAnsi="微软雅黑"/>
        </w:rPr>
        <w:t>点击页面右上方【</w:t>
      </w:r>
      <w:r w:rsidRPr="00C43766">
        <w:rPr>
          <w:rFonts w:ascii="微软雅黑" w:eastAsia="微软雅黑" w:hAnsi="微软雅黑" w:hint="eastAsia"/>
        </w:rPr>
        <w:t>帮助</w:t>
      </w:r>
      <w:r w:rsidRPr="00C43766">
        <w:rPr>
          <w:rFonts w:ascii="微软雅黑" w:eastAsia="微软雅黑" w:hAnsi="微软雅黑"/>
        </w:rPr>
        <w:t>中心】</w:t>
      </w:r>
      <w:r w:rsidRPr="00C43766">
        <w:rPr>
          <w:rFonts w:ascii="微软雅黑" w:eastAsia="微软雅黑" w:hAnsi="微软雅黑" w:hint="eastAsia"/>
        </w:rPr>
        <w:t>，</w:t>
      </w:r>
      <w:r w:rsidRPr="00C43766">
        <w:rPr>
          <w:rFonts w:ascii="微软雅黑" w:eastAsia="微软雅黑" w:hAnsi="微软雅黑"/>
        </w:rPr>
        <w:t>转跳至帮助中心页。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，返回进入</w:t>
      </w:r>
      <w:r>
        <w:rPr>
          <w:rFonts w:ascii="微软雅黑" w:eastAsia="微软雅黑" w:hAnsi="微软雅黑"/>
        </w:rPr>
        <w:t>提现前的页面。</w:t>
      </w:r>
    </w:p>
    <w:p w:rsidR="00DB19F5" w:rsidRPr="008F1D52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iii</w:t>
      </w:r>
      <w:r>
        <w:rPr>
          <w:rFonts w:ascii="微软雅黑" w:eastAsia="微软雅黑" w:hAnsi="微软雅黑"/>
        </w:rPr>
        <w:t>.</w:t>
      </w:r>
      <w:r w:rsidRPr="00EC1B52">
        <w:rPr>
          <w:rFonts w:ascii="微软雅黑" w:eastAsia="微软雅黑" w:hAnsi="微软雅黑"/>
        </w:rPr>
        <w:t xml:space="preserve"> </w:t>
      </w:r>
      <w:r w:rsidRPr="008F1D52">
        <w:rPr>
          <w:rFonts w:ascii="微软雅黑" w:eastAsia="微软雅黑" w:hAnsi="微软雅黑"/>
        </w:rPr>
        <w:t>用户银行卡正在换卡时</w:t>
      </w:r>
      <w:r w:rsidRPr="008F1D5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用户不能</w:t>
      </w:r>
      <w:r>
        <w:rPr>
          <w:rFonts w:ascii="微软雅黑" w:eastAsia="微软雅黑" w:hAnsi="微软雅黑" w:hint="eastAsia"/>
        </w:rPr>
        <w:t>充值，进入充值</w:t>
      </w:r>
      <w:r w:rsidRPr="008F1D52">
        <w:rPr>
          <w:rFonts w:ascii="微软雅黑" w:eastAsia="微软雅黑" w:hAnsi="微软雅黑"/>
        </w:rPr>
        <w:t>转跳至</w:t>
      </w:r>
      <w:r w:rsidRPr="008F1D52">
        <w:rPr>
          <w:rFonts w:ascii="微软雅黑" w:eastAsia="微软雅黑" w:hAnsi="微软雅黑" w:hint="eastAsia"/>
        </w:rPr>
        <w:t>提示</w:t>
      </w:r>
      <w:r w:rsidRPr="008F1D52">
        <w:rPr>
          <w:rFonts w:ascii="微软雅黑" w:eastAsia="微软雅黑" w:hAnsi="微软雅黑"/>
        </w:rPr>
        <w:t>页面。</w:t>
      </w:r>
      <w:r w:rsidRPr="008F1D52">
        <w:rPr>
          <w:rFonts w:ascii="微软雅黑" w:eastAsia="微软雅黑" w:hAnsi="微软雅黑" w:hint="eastAsia"/>
        </w:rPr>
        <w:t>页面</w:t>
      </w:r>
      <w:r w:rsidRPr="008F1D52">
        <w:rPr>
          <w:rFonts w:ascii="微软雅黑" w:eastAsia="微软雅黑" w:hAnsi="微软雅黑"/>
        </w:rPr>
        <w:t>文案内容：</w:t>
      </w:r>
    </w:p>
    <w:p w:rsidR="00DB19F5" w:rsidRPr="00EC1B52" w:rsidRDefault="00DB19F5" w:rsidP="00DB19F5">
      <w:pPr>
        <w:ind w:firstLineChars="50" w:firstLine="105"/>
        <w:rPr>
          <w:rFonts w:ascii="微软雅黑" w:eastAsia="微软雅黑" w:hAnsi="微软雅黑"/>
          <w:color w:val="000000" w:themeColor="text1"/>
        </w:rPr>
      </w:pP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尊敬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的用户，您已申请</w:t>
      </w: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更换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银行卡，换卡</w:t>
      </w: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审核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期间</w:t>
      </w: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，不可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进行</w:t>
      </w: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充值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，</w:t>
      </w:r>
      <w:r w:rsidRPr="00DB19F5">
        <w:rPr>
          <w:rFonts w:ascii="微软雅黑" w:eastAsia="微软雅黑" w:hAnsi="微软雅黑" w:hint="eastAsia"/>
          <w:noProof/>
          <w:color w:val="BF8F00" w:themeColor="accent4" w:themeShade="BF"/>
        </w:rPr>
        <w:t>请耐心</w:t>
      </w:r>
      <w:r w:rsidRPr="00DB19F5">
        <w:rPr>
          <w:rFonts w:ascii="微软雅黑" w:eastAsia="微软雅黑" w:hAnsi="微软雅黑"/>
          <w:noProof/>
          <w:color w:val="BF8F00" w:themeColor="accent4" w:themeShade="BF"/>
        </w:rPr>
        <w:t>等待审核结果</w:t>
      </w:r>
      <w:r w:rsidRPr="00C43766">
        <w:rPr>
          <w:rFonts w:ascii="微软雅黑" w:eastAsia="微软雅黑" w:hAnsi="微软雅黑"/>
        </w:rPr>
        <w:t>点击页面右上方【</w:t>
      </w:r>
      <w:r w:rsidRPr="00C43766">
        <w:rPr>
          <w:rFonts w:ascii="微软雅黑" w:eastAsia="微软雅黑" w:hAnsi="微软雅黑" w:hint="eastAsia"/>
        </w:rPr>
        <w:t>帮助</w:t>
      </w:r>
      <w:r w:rsidRPr="00C43766">
        <w:rPr>
          <w:rFonts w:ascii="微软雅黑" w:eastAsia="微软雅黑" w:hAnsi="微软雅黑"/>
        </w:rPr>
        <w:t>中心】</w:t>
      </w:r>
      <w:r w:rsidRPr="00C43766">
        <w:rPr>
          <w:rFonts w:ascii="微软雅黑" w:eastAsia="微软雅黑" w:hAnsi="微软雅黑" w:hint="eastAsia"/>
        </w:rPr>
        <w:t>，</w:t>
      </w:r>
      <w:r w:rsidRPr="00C43766">
        <w:rPr>
          <w:rFonts w:ascii="微软雅黑" w:eastAsia="微软雅黑" w:hAnsi="微软雅黑"/>
        </w:rPr>
        <w:t>转跳至帮助中心页。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，返回进入</w:t>
      </w:r>
      <w:r>
        <w:rPr>
          <w:rFonts w:ascii="微软雅黑" w:eastAsia="微软雅黑" w:hAnsi="微软雅黑"/>
        </w:rPr>
        <w:t>提现前的页面。</w:t>
      </w:r>
    </w:p>
    <w:p w:rsidR="00DB19F5" w:rsidRPr="00575535" w:rsidRDefault="00DB19F5" w:rsidP="00DB1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iv.</w:t>
      </w:r>
      <w:r w:rsidRPr="00575535">
        <w:rPr>
          <w:rFonts w:ascii="微软雅黑" w:eastAsia="微软雅黑" w:hAnsi="微软雅黑" w:hint="eastAsia"/>
        </w:rPr>
        <w:t>存管开户类型为非身份证开户的用户，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充值时展示提示页面，</w:t>
      </w:r>
      <w:r>
        <w:rPr>
          <w:rFonts w:ascii="微软雅黑" w:eastAsia="微软雅黑" w:hAnsi="微软雅黑" w:hint="eastAsia"/>
        </w:rPr>
        <w:t>文案如下</w:t>
      </w:r>
      <w:r w:rsidRPr="00575535">
        <w:rPr>
          <w:rFonts w:ascii="微软雅黑" w:eastAsia="微软雅黑" w:hAnsi="微软雅黑" w:hint="eastAsia"/>
        </w:rPr>
        <w:t>：</w:t>
      </w:r>
    </w:p>
    <w:p w:rsidR="00DB19F5" w:rsidRPr="00DB19F5" w:rsidRDefault="00DB19F5" w:rsidP="00DB19F5">
      <w:pPr>
        <w:rPr>
          <w:rFonts w:ascii="微软雅黑" w:eastAsia="微软雅黑" w:hAnsi="微软雅黑"/>
          <w:color w:val="BF8F00" w:themeColor="accent4" w:themeShade="BF"/>
        </w:rPr>
      </w:pPr>
      <w:r w:rsidRPr="00C66725">
        <w:rPr>
          <w:rFonts w:ascii="微软雅黑" w:eastAsia="微软雅黑" w:hAnsi="微软雅黑"/>
          <w:color w:val="767171" w:themeColor="background2" w:themeShade="80"/>
        </w:rPr>
        <w:t xml:space="preserve"> </w:t>
      </w:r>
      <w:r w:rsidRPr="00DB19F5">
        <w:rPr>
          <w:rFonts w:ascii="微软雅黑" w:eastAsia="微软雅黑" w:hAnsi="微软雅黑"/>
          <w:color w:val="BF8F00" w:themeColor="accent4" w:themeShade="BF"/>
        </w:rPr>
        <w:t>您的身份信息异常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，无法进行</w:t>
      </w:r>
      <w:r w:rsidRPr="00DB19F5">
        <w:rPr>
          <w:rFonts w:ascii="微软雅黑" w:eastAsia="微软雅黑" w:hAnsi="微软雅黑"/>
          <w:color w:val="BF8F00" w:themeColor="accent4" w:themeShade="BF"/>
        </w:rPr>
        <w:t>充值，请联系客服</w:t>
      </w:r>
      <w:r w:rsidRPr="00DB19F5">
        <w:rPr>
          <w:rFonts w:ascii="微软雅黑" w:eastAsia="微软雅黑" w:hAnsi="微软雅黑" w:hint="eastAsia"/>
          <w:color w:val="BF8F00" w:themeColor="accent4" w:themeShade="BF"/>
        </w:rPr>
        <w:t>更正</w:t>
      </w:r>
    </w:p>
    <w:p w:rsidR="00DB19F5" w:rsidRPr="003C4A68" w:rsidRDefault="00DB19F5" w:rsidP="00DB19F5">
      <w:pPr>
        <w:ind w:firstLineChars="50" w:firstLine="105"/>
        <w:rPr>
          <w:rFonts w:ascii="微软雅黑" w:eastAsia="微软雅黑" w:hAnsi="微软雅黑"/>
          <w:color w:val="000000" w:themeColor="text1"/>
        </w:rPr>
      </w:pPr>
      <w:r w:rsidRPr="003C4A68">
        <w:rPr>
          <w:rFonts w:ascii="微软雅黑" w:eastAsia="微软雅黑" w:hAnsi="微软雅黑" w:hint="eastAsia"/>
          <w:color w:val="000000" w:themeColor="text1"/>
        </w:rPr>
        <w:t>点击【前往</w:t>
      </w:r>
      <w:r w:rsidRPr="003C4A68">
        <w:rPr>
          <w:rFonts w:ascii="微软雅黑" w:eastAsia="微软雅黑" w:hAnsi="微软雅黑"/>
          <w:color w:val="000000" w:themeColor="text1"/>
        </w:rPr>
        <w:t>在线客服</w:t>
      </w:r>
      <w:r w:rsidRPr="003C4A68">
        <w:rPr>
          <w:rFonts w:ascii="微软雅黑" w:eastAsia="微软雅黑" w:hAnsi="微软雅黑" w:hint="eastAsia"/>
          <w:color w:val="000000" w:themeColor="text1"/>
        </w:rPr>
        <w:t>】转跳</w:t>
      </w:r>
      <w:r w:rsidRPr="003C4A68">
        <w:rPr>
          <w:rFonts w:ascii="微软雅黑" w:eastAsia="微软雅黑" w:hAnsi="微软雅黑"/>
          <w:color w:val="000000" w:themeColor="text1"/>
        </w:rPr>
        <w:t>至在线客服。</w:t>
      </w:r>
      <w:r w:rsidRPr="00C43766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，返回进入</w:t>
      </w:r>
      <w:r>
        <w:rPr>
          <w:rFonts w:ascii="微软雅黑" w:eastAsia="微软雅黑" w:hAnsi="微软雅黑"/>
        </w:rPr>
        <w:t>提现前的页面。</w:t>
      </w:r>
    </w:p>
    <w:p w:rsidR="00DB19F5" w:rsidRPr="00DB19F5" w:rsidRDefault="00DB19F5">
      <w:pPr>
        <w:rPr>
          <w:rFonts w:ascii="微软雅黑" w:eastAsia="微软雅黑" w:hAnsi="微软雅黑"/>
        </w:rPr>
      </w:pPr>
    </w:p>
    <w:sectPr w:rsidR="00DB19F5" w:rsidRPr="00DB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444" w:rsidRDefault="00341444" w:rsidP="000A1A50">
      <w:r>
        <w:separator/>
      </w:r>
    </w:p>
  </w:endnote>
  <w:endnote w:type="continuationSeparator" w:id="0">
    <w:p w:rsidR="00341444" w:rsidRDefault="00341444" w:rsidP="000A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444" w:rsidRDefault="00341444" w:rsidP="000A1A50">
      <w:r>
        <w:separator/>
      </w:r>
    </w:p>
  </w:footnote>
  <w:footnote w:type="continuationSeparator" w:id="0">
    <w:p w:rsidR="00341444" w:rsidRDefault="00341444" w:rsidP="000A1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4217"/>
    <w:multiLevelType w:val="hybridMultilevel"/>
    <w:tmpl w:val="6FC07BF0"/>
    <w:lvl w:ilvl="0" w:tplc="F6C0C2A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2540273"/>
    <w:multiLevelType w:val="multilevel"/>
    <w:tmpl w:val="36886C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DFB538A"/>
    <w:multiLevelType w:val="hybridMultilevel"/>
    <w:tmpl w:val="AFB4FE2E"/>
    <w:lvl w:ilvl="0" w:tplc="43E04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97137C"/>
    <w:multiLevelType w:val="hybridMultilevel"/>
    <w:tmpl w:val="3052365A"/>
    <w:lvl w:ilvl="0" w:tplc="757225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24"/>
    <w:rsid w:val="00042311"/>
    <w:rsid w:val="00083D30"/>
    <w:rsid w:val="000A1A50"/>
    <w:rsid w:val="000B491C"/>
    <w:rsid w:val="000F7FEA"/>
    <w:rsid w:val="00171BD4"/>
    <w:rsid w:val="00187ACE"/>
    <w:rsid w:val="00211E45"/>
    <w:rsid w:val="00212186"/>
    <w:rsid w:val="00263B2C"/>
    <w:rsid w:val="002B1B71"/>
    <w:rsid w:val="002E32C6"/>
    <w:rsid w:val="00341444"/>
    <w:rsid w:val="003C6E54"/>
    <w:rsid w:val="003F1787"/>
    <w:rsid w:val="004C6523"/>
    <w:rsid w:val="004E285F"/>
    <w:rsid w:val="00535061"/>
    <w:rsid w:val="005361E1"/>
    <w:rsid w:val="00570D16"/>
    <w:rsid w:val="005B7C03"/>
    <w:rsid w:val="00650C74"/>
    <w:rsid w:val="00684527"/>
    <w:rsid w:val="00765E50"/>
    <w:rsid w:val="00773FBE"/>
    <w:rsid w:val="007E414C"/>
    <w:rsid w:val="008A0261"/>
    <w:rsid w:val="008A6395"/>
    <w:rsid w:val="008B6411"/>
    <w:rsid w:val="00975746"/>
    <w:rsid w:val="009B421A"/>
    <w:rsid w:val="00A41624"/>
    <w:rsid w:val="00A47CB5"/>
    <w:rsid w:val="00A86679"/>
    <w:rsid w:val="00AB2A74"/>
    <w:rsid w:val="00B14502"/>
    <w:rsid w:val="00B14A61"/>
    <w:rsid w:val="00B6355E"/>
    <w:rsid w:val="00C501EC"/>
    <w:rsid w:val="00C57984"/>
    <w:rsid w:val="00C616C9"/>
    <w:rsid w:val="00C72606"/>
    <w:rsid w:val="00C766E1"/>
    <w:rsid w:val="00C81A03"/>
    <w:rsid w:val="00CC5F8C"/>
    <w:rsid w:val="00CF0F83"/>
    <w:rsid w:val="00D71F6C"/>
    <w:rsid w:val="00D96D57"/>
    <w:rsid w:val="00DB19F5"/>
    <w:rsid w:val="00DE564A"/>
    <w:rsid w:val="00DF0B83"/>
    <w:rsid w:val="00E3135E"/>
    <w:rsid w:val="00EF4B35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2E375-6AD7-4D00-8D9A-AC9A6087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B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1624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C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64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A41624"/>
    <w:rPr>
      <w:rFonts w:ascii="Arial" w:eastAsia="宋体" w:hAnsi="Arial" w:cs="Times New Roman"/>
      <w:b/>
      <w:bCs/>
      <w:sz w:val="28"/>
      <w:szCs w:val="32"/>
    </w:rPr>
  </w:style>
  <w:style w:type="character" w:styleId="a3">
    <w:name w:val="Hyperlink"/>
    <w:uiPriority w:val="99"/>
    <w:qFormat/>
    <w:rsid w:val="00A4162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1624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9780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A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A1A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A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A1A5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rmal Indent"/>
    <w:basedOn w:val="a"/>
    <w:rsid w:val="00DB19F5"/>
    <w:pPr>
      <w:ind w:firstLine="420"/>
    </w:pPr>
    <w:rPr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B19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B19F5"/>
    <w:rPr>
      <w:rFonts w:asciiTheme="minorHAnsi" w:eastAsiaTheme="minorEastAsia" w:hAnsiTheme="minorHAnsi" w:cstheme="minorBidi"/>
      <w:szCs w:val="22"/>
    </w:rPr>
  </w:style>
  <w:style w:type="paragraph" w:styleId="a9">
    <w:name w:val="Subtitle"/>
    <w:basedOn w:val="a"/>
    <w:next w:val="a"/>
    <w:link w:val="Char1"/>
    <w:uiPriority w:val="11"/>
    <w:qFormat/>
    <w:rsid w:val="00DE564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DE564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B7C03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B7C0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6411"/>
    <w:rPr>
      <w:rFonts w:ascii="Times New Roman" w:eastAsia="宋体" w:hAnsi="Times New Roman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B64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3.241/browse/PLATFORM-72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72.29.3.241/browse/PLATFORM-1073?jql=issuetype%20%3D%20%22New%20Feature%22%20AND%20text%20~%20%22%E5%85%85%E5%80%BC%22%20ORDER%20BY%20created%20DESC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72.29.3.241/browse/PLATFORM-107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72.29.3.241/browse/PLATFORM-7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2018-12-27T05:46:00Z</dcterms:created>
  <dcterms:modified xsi:type="dcterms:W3CDTF">2019-01-04T08:25:00Z</dcterms:modified>
</cp:coreProperties>
</file>