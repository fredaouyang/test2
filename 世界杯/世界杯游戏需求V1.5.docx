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  <w:lang w:eastAsia="zh-CN"/>
        </w:rPr>
        <w:t>世界杯游戏</w:t>
      </w:r>
      <w:r>
        <w:rPr>
          <w:rFonts w:hint="eastAsia" w:ascii="微软雅黑" w:hAnsi="微软雅黑" w:eastAsia="微软雅黑"/>
          <w:b/>
          <w:sz w:val="30"/>
          <w:szCs w:val="30"/>
        </w:rPr>
        <w:t>需求</w:t>
      </w:r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 xml:space="preserve">  编号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201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80</w:t>
      </w:r>
      <w:del w:id="0" w:author="KWAN" w:date="2018-06-05T09:49:27Z">
        <w:r>
          <w:rPr>
            <w:rFonts w:hint="eastAsia" w:ascii="微软雅黑" w:hAnsi="微软雅黑" w:eastAsia="微软雅黑"/>
            <w:b/>
            <w:sz w:val="30"/>
            <w:szCs w:val="30"/>
            <w:lang w:val="en-US" w:eastAsia="zh-CN"/>
          </w:rPr>
          <w:delText>514</w:delText>
        </w:r>
      </w:del>
      <w:ins w:id="1" w:author="KWAN" w:date="2018-06-05T09:49:27Z">
        <w:r>
          <w:rPr>
            <w:rFonts w:hint="eastAsia" w:ascii="微软雅黑" w:hAnsi="微软雅黑" w:eastAsia="微软雅黑"/>
            <w:b/>
            <w:sz w:val="30"/>
            <w:szCs w:val="30"/>
            <w:lang w:val="en-US" w:eastAsia="zh-CN"/>
          </w:rPr>
          <w:t>6</w:t>
        </w:r>
      </w:ins>
      <w:ins w:id="2" w:author="KWAN" w:date="2018-06-05T09:49:28Z">
        <w:r>
          <w:rPr>
            <w:rFonts w:hint="eastAsia" w:ascii="微软雅黑" w:hAnsi="微软雅黑" w:eastAsia="微软雅黑"/>
            <w:b/>
            <w:sz w:val="30"/>
            <w:szCs w:val="30"/>
            <w:lang w:val="en-US" w:eastAsia="zh-CN"/>
          </w:rPr>
          <w:t>05</w:t>
        </w:r>
      </w:ins>
      <w:r>
        <w:rPr>
          <w:rFonts w:hint="eastAsia" w:ascii="微软雅黑" w:hAnsi="微软雅黑" w:eastAsia="微软雅黑"/>
          <w:b/>
          <w:sz w:val="30"/>
          <w:szCs w:val="30"/>
        </w:rPr>
        <w:t>01</w:t>
      </w:r>
      <w:r>
        <w:rPr>
          <w:rFonts w:ascii="微软雅黑" w:hAnsi="微软雅黑" w:eastAsia="微软雅黑"/>
          <w:b/>
          <w:sz w:val="30"/>
          <w:szCs w:val="30"/>
        </w:rPr>
        <w:t xml:space="preserve">  </w:t>
      </w:r>
      <w:r>
        <w:rPr>
          <w:rFonts w:hint="eastAsia" w:ascii="微软雅黑" w:hAnsi="微软雅黑" w:eastAsia="微软雅黑"/>
          <w:b/>
          <w:sz w:val="30"/>
          <w:szCs w:val="30"/>
        </w:rPr>
        <w:t>版本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V1.</w:t>
      </w:r>
      <w:del w:id="3" w:author="KWAN" w:date="2018-06-05T09:49:31Z">
        <w:r>
          <w:rPr>
            <w:rFonts w:hint="eastAsia" w:ascii="微软雅黑" w:hAnsi="微软雅黑" w:eastAsia="微软雅黑"/>
            <w:b/>
            <w:sz w:val="30"/>
            <w:szCs w:val="30"/>
            <w:lang w:val="en-US" w:eastAsia="zh-CN"/>
          </w:rPr>
          <w:delText>2</w:delText>
        </w:r>
      </w:del>
      <w:ins w:id="4" w:author="KWAN" w:date="2018-06-05T09:49:31Z">
        <w:r>
          <w:rPr>
            <w:rFonts w:hint="eastAsia" w:ascii="微软雅黑" w:hAnsi="微软雅黑" w:eastAsia="微软雅黑"/>
            <w:b/>
            <w:sz w:val="30"/>
            <w:szCs w:val="30"/>
            <w:lang w:val="en-US" w:eastAsia="zh-CN"/>
          </w:rPr>
          <w:t>5</w:t>
        </w:r>
      </w:ins>
    </w:p>
    <w:tbl>
      <w:tblPr>
        <w:tblStyle w:val="15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44"/>
        <w:gridCol w:w="3652"/>
        <w:gridCol w:w="1163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266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6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  <w:vAlign w:val="top"/>
          </w:tcPr>
          <w:p>
            <w:pPr>
              <w:pStyle w:val="7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2018.4.24</w:t>
            </w:r>
          </w:p>
        </w:tc>
        <w:tc>
          <w:tcPr>
            <w:tcW w:w="1144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官纯</w:t>
            </w:r>
          </w:p>
        </w:tc>
        <w:tc>
          <w:tcPr>
            <w:tcW w:w="895" w:type="dxa"/>
            <w:vAlign w:val="top"/>
          </w:tcPr>
          <w:p>
            <w:pPr>
              <w:pStyle w:val="7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2018.5.8</w:t>
            </w:r>
          </w:p>
        </w:tc>
        <w:tc>
          <w:tcPr>
            <w:tcW w:w="1144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V1.1</w:t>
            </w:r>
          </w:p>
        </w:tc>
        <w:tc>
          <w:tcPr>
            <w:tcW w:w="3652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成本削减</w:t>
            </w:r>
          </w:p>
        </w:tc>
        <w:tc>
          <w:tcPr>
            <w:tcW w:w="116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官纯</w:t>
            </w:r>
          </w:p>
        </w:tc>
        <w:tc>
          <w:tcPr>
            <w:tcW w:w="895" w:type="dxa"/>
            <w:vAlign w:val="top"/>
          </w:tcPr>
          <w:p>
            <w:pPr>
              <w:pStyle w:val="7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" w:author="官纯" w:date="2018-05-11T15:49:44Z"/>
        </w:trPr>
        <w:tc>
          <w:tcPr>
            <w:tcW w:w="1266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ins w:id="6" w:author="官纯" w:date="2018-05-11T15:49:44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2018.5.14</w:t>
            </w:r>
          </w:p>
        </w:tc>
        <w:tc>
          <w:tcPr>
            <w:tcW w:w="1144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ins w:id="7" w:author="官纯" w:date="2018-05-11T15:49:44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V1.2</w:t>
            </w:r>
          </w:p>
        </w:tc>
        <w:tc>
          <w:tcPr>
            <w:tcW w:w="3652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规则及站内信修改；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ins w:id="8" w:author="官纯" w:date="2018-05-11T15:49:44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对应设计图做部分调整</w:t>
            </w:r>
          </w:p>
        </w:tc>
        <w:tc>
          <w:tcPr>
            <w:tcW w:w="116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ins w:id="9" w:author="官纯" w:date="2018-05-11T15:49:44Z"/>
                <w:rFonts w:hint="eastAsia" w:ascii="宋体" w:hAnsi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官纯</w:t>
            </w:r>
          </w:p>
        </w:tc>
        <w:tc>
          <w:tcPr>
            <w:tcW w:w="895" w:type="dxa"/>
            <w:vAlign w:val="top"/>
          </w:tcPr>
          <w:p>
            <w:pPr>
              <w:pStyle w:val="7"/>
              <w:ind w:firstLine="360"/>
              <w:jc w:val="center"/>
              <w:rPr>
                <w:ins w:id="10" w:author="官纯" w:date="2018-05-11T15:49:44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2018.5.16</w:t>
            </w:r>
          </w:p>
        </w:tc>
        <w:tc>
          <w:tcPr>
            <w:tcW w:w="1144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V1.3</w:t>
            </w:r>
          </w:p>
        </w:tc>
        <w:tc>
          <w:tcPr>
            <w:tcW w:w="3652" w:type="dxa"/>
            <w:vAlign w:val="top"/>
          </w:tcPr>
          <w:p>
            <w:pPr>
              <w:pStyle w:val="7"/>
              <w:numPr>
                <w:ilvl w:val="0"/>
                <w:numId w:val="2"/>
              </w:numPr>
              <w:ind w:leftChars="0"/>
              <w:jc w:val="both"/>
              <w:rPr>
                <w:ins w:id="11" w:author="KWAN" w:date="2018-05-16T16:18:50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ins w:id="12" w:author="KWAN" w:date="2018-05-16T16:43:25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begin"/>
              </w:r>
            </w:ins>
            <w:ins w:id="13" w:author="KWAN" w:date="2018-05-16T16:43:25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instrText xml:space="preserve"> HYPERLINK \l "_5.5蒙层说明" </w:instrText>
              </w:r>
            </w:ins>
            <w:ins w:id="14" w:author="KWAN" w:date="2018-05-16T16:43:25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separate"/>
              </w:r>
            </w:ins>
            <w:ins w:id="15" w:author="KWAN" w:date="2018-05-16T16:43:25Z">
              <w:r>
                <w:rPr>
                  <w:rStyle w:val="13"/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增加游戏提示蒙层引导</w:t>
              </w:r>
            </w:ins>
            <w:ins w:id="16" w:author="KWAN" w:date="2018-05-16T16:43:25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end"/>
              </w:r>
            </w:ins>
            <w:ins w:id="17" w:author="KWAN" w:date="2018-05-16T16:46:05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；</w:t>
              </w:r>
            </w:ins>
          </w:p>
          <w:p>
            <w:pPr>
              <w:pStyle w:val="7"/>
              <w:numPr>
                <w:ilvl w:val="0"/>
                <w:numId w:val="2"/>
              </w:numPr>
              <w:ind w:leftChars="0"/>
              <w:jc w:val="both"/>
              <w:rPr>
                <w:ins w:id="18" w:author="KWAN" w:date="2018-05-16T16:45:53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ins w:id="19" w:author="KWAN" w:date="2018-05-16T16:46:36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begin"/>
              </w:r>
            </w:ins>
            <w:ins w:id="20" w:author="KWAN" w:date="2018-05-16T16:46:36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instrText xml:space="preserve"> HYPERLINK \l "_5.3.3游戏动作规则" </w:instrText>
              </w:r>
            </w:ins>
            <w:ins w:id="21" w:author="KWAN" w:date="2018-05-16T16:46:36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separate"/>
              </w:r>
            </w:ins>
            <w:ins w:id="22" w:author="KWAN" w:date="2018-05-16T16:46:36Z">
              <w:r>
                <w:rPr>
                  <w:rStyle w:val="13"/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增加游戏开始提示；</w:t>
              </w:r>
            </w:ins>
            <w:ins w:id="23" w:author="KWAN" w:date="2018-05-16T16:46:36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end"/>
              </w:r>
            </w:ins>
          </w:p>
          <w:p>
            <w:pPr>
              <w:pStyle w:val="7"/>
              <w:numPr>
                <w:ilvl w:val="0"/>
                <w:numId w:val="2"/>
              </w:numPr>
              <w:ind w:leftChars="0"/>
              <w:jc w:val="both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ins w:id="24" w:author="KWAN" w:date="2018-05-16T16:46:42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begin"/>
              </w:r>
            </w:ins>
            <w:ins w:id="25" w:author="KWAN" w:date="2018-05-16T16:46:42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instrText xml:space="preserve"> HYPERLINK \l "_5.3.3游戏动作规则" </w:instrText>
              </w:r>
            </w:ins>
            <w:ins w:id="26" w:author="KWAN" w:date="2018-05-16T16:46:42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separate"/>
              </w:r>
            </w:ins>
            <w:ins w:id="27" w:author="KWAN" w:date="2018-05-16T16:46:42Z">
              <w:r>
                <w:rPr>
                  <w:rStyle w:val="13"/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进球概率调整；</w:t>
              </w:r>
            </w:ins>
            <w:ins w:id="28" w:author="KWAN" w:date="2018-05-16T16:46:42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end"/>
              </w:r>
            </w:ins>
          </w:p>
        </w:tc>
        <w:tc>
          <w:tcPr>
            <w:tcW w:w="116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95" w:type="dxa"/>
            <w:vAlign w:val="top"/>
          </w:tcPr>
          <w:p>
            <w:pPr>
              <w:pStyle w:val="7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9" w:author="KWAN" w:date="2018-05-17T16:46:49Z"/>
        </w:trPr>
        <w:tc>
          <w:tcPr>
            <w:tcW w:w="1266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ins w:id="30" w:author="KWAN" w:date="2018-05-17T16:46:49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ins w:id="31" w:author="KWAN" w:date="2018-05-17T16:46:51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2018.5</w:t>
              </w:r>
            </w:ins>
            <w:ins w:id="32" w:author="KWAN" w:date="2018-05-17T16:46:52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.</w:t>
              </w:r>
            </w:ins>
            <w:ins w:id="33" w:author="KWAN" w:date="2018-05-17T16:46:53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17</w:t>
              </w:r>
            </w:ins>
          </w:p>
        </w:tc>
        <w:tc>
          <w:tcPr>
            <w:tcW w:w="1144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ins w:id="34" w:author="KWAN" w:date="2018-05-17T16:46:49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ins w:id="35" w:author="KWAN" w:date="2018-05-17T16:46:54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V</w:t>
              </w:r>
            </w:ins>
            <w:ins w:id="36" w:author="KWAN" w:date="2018-05-17T16:46:55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1.4</w:t>
              </w:r>
            </w:ins>
          </w:p>
        </w:tc>
        <w:tc>
          <w:tcPr>
            <w:tcW w:w="3652" w:type="dxa"/>
            <w:vAlign w:val="top"/>
          </w:tcPr>
          <w:p>
            <w:pPr>
              <w:pStyle w:val="7"/>
              <w:numPr>
                <w:ilvl w:val="0"/>
                <w:numId w:val="3"/>
              </w:numPr>
              <w:ind w:left="420" w:leftChars="0" w:firstLine="0"/>
              <w:jc w:val="both"/>
              <w:rPr>
                <w:ins w:id="37" w:author="KWAN" w:date="2018-05-17T17:34:56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ins w:id="38" w:author="KWAN" w:date="2018-05-17T16:47:33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begin"/>
              </w:r>
            </w:ins>
            <w:ins w:id="39" w:author="KWAN" w:date="2018-05-17T16:47:33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instrText xml:space="preserve"> HYPERLINK \l "_6.2.1用户未登录或登录已失效" </w:instrText>
              </w:r>
            </w:ins>
            <w:ins w:id="40" w:author="KWAN" w:date="2018-05-17T16:47:33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separate"/>
              </w:r>
            </w:ins>
            <w:ins w:id="41" w:author="KWAN" w:date="2018-05-17T16:47:33Z">
              <w:r>
                <w:rPr>
                  <w:rStyle w:val="13"/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游戏规则调整</w:t>
              </w:r>
            </w:ins>
            <w:ins w:id="42" w:author="KWAN" w:date="2018-05-17T16:47:33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fldChar w:fldCharType="end"/>
              </w:r>
            </w:ins>
          </w:p>
          <w:p>
            <w:pPr>
              <w:pStyle w:val="7"/>
              <w:numPr>
                <w:ilvl w:val="0"/>
                <w:numId w:val="3"/>
              </w:numPr>
              <w:ind w:left="420" w:leftChars="0" w:firstLine="0"/>
              <w:jc w:val="both"/>
              <w:rPr>
                <w:ins w:id="43" w:author="KWAN" w:date="2018-05-17T16:46:49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ins w:id="44" w:author="KWAN" w:date="2018-05-17T17:35:00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游戏</w:t>
              </w:r>
            </w:ins>
            <w:ins w:id="45" w:author="KWAN" w:date="2018-05-17T17:35:01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进行中</w:t>
              </w:r>
            </w:ins>
            <w:ins w:id="46" w:author="KWAN" w:date="2018-05-17T17:39:08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“</w:t>
              </w:r>
            </w:ins>
            <w:ins w:id="47" w:author="KWAN" w:date="2018-05-17T17:39:09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分享</w:t>
              </w:r>
            </w:ins>
            <w:ins w:id="48" w:author="KWAN" w:date="2018-05-17T17:39:08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”</w:t>
              </w:r>
            </w:ins>
            <w:ins w:id="49" w:author="KWAN" w:date="2018-05-17T17:39:10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、</w:t>
              </w:r>
            </w:ins>
            <w:ins w:id="50" w:author="KWAN" w:date="2018-05-17T17:39:12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“</w:t>
              </w:r>
            </w:ins>
            <w:ins w:id="51" w:author="KWAN" w:date="2018-05-17T17:39:13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规则</w:t>
              </w:r>
            </w:ins>
            <w:ins w:id="52" w:author="KWAN" w:date="2018-05-17T17:39:12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”</w:t>
              </w:r>
            </w:ins>
            <w:ins w:id="53" w:author="KWAN" w:date="2018-05-17T17:39:16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和</w:t>
              </w:r>
            </w:ins>
            <w:ins w:id="54" w:author="KWAN" w:date="2018-05-17T17:39:17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“</w:t>
              </w:r>
            </w:ins>
            <w:ins w:id="55" w:author="KWAN" w:date="2018-05-17T17:39:23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记录</w:t>
              </w:r>
            </w:ins>
            <w:ins w:id="56" w:author="KWAN" w:date="2018-05-17T17:39:17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”</w:t>
              </w:r>
            </w:ins>
            <w:ins w:id="57" w:author="KWAN" w:date="2018-05-17T17:39:25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隐藏</w:t>
              </w:r>
            </w:ins>
            <w:ins w:id="58" w:author="KWAN" w:date="2018-05-17T17:39:26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；</w:t>
              </w:r>
            </w:ins>
          </w:p>
        </w:tc>
        <w:tc>
          <w:tcPr>
            <w:tcW w:w="116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ins w:id="59" w:author="KWAN" w:date="2018-05-17T16:46:49Z"/>
                <w:rFonts w:hint="eastAsia" w:ascii="宋体" w:hAnsi="宋体"/>
                <w:color w:val="000000"/>
                <w:sz w:val="18"/>
                <w:szCs w:val="18"/>
                <w:lang w:eastAsia="zh-CN"/>
              </w:rPr>
            </w:pPr>
            <w:ins w:id="60" w:author="KWAN" w:date="2018-05-17T16:47:01Z">
              <w:r>
                <w:rPr>
                  <w:rFonts w:hint="eastAsia" w:ascii="宋体" w:hAnsi="宋体"/>
                  <w:color w:val="000000"/>
                  <w:sz w:val="18"/>
                  <w:szCs w:val="18"/>
                  <w:lang w:eastAsia="zh-CN"/>
                </w:rPr>
                <w:t>官纯</w:t>
              </w:r>
            </w:ins>
          </w:p>
        </w:tc>
        <w:tc>
          <w:tcPr>
            <w:tcW w:w="895" w:type="dxa"/>
            <w:vAlign w:val="top"/>
          </w:tcPr>
          <w:p>
            <w:pPr>
              <w:pStyle w:val="7"/>
              <w:ind w:firstLine="360"/>
              <w:jc w:val="center"/>
              <w:rPr>
                <w:ins w:id="61" w:author="KWAN" w:date="2018-05-17T16:46:49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2" w:author="KWAN" w:date="2018-06-05T09:48:36Z"/>
        </w:trPr>
        <w:tc>
          <w:tcPr>
            <w:tcW w:w="1266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ins w:id="63" w:author="KWAN" w:date="2018-06-05T09:48:36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ins w:id="64" w:author="KWAN" w:date="2018-06-05T09:51:12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20</w:t>
              </w:r>
            </w:ins>
            <w:ins w:id="65" w:author="KWAN" w:date="2018-06-05T09:51:13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18.</w:t>
              </w:r>
            </w:ins>
            <w:ins w:id="66" w:author="KWAN" w:date="2018-06-05T09:51:14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6.</w:t>
              </w:r>
            </w:ins>
            <w:ins w:id="67" w:author="KWAN" w:date="2018-06-05T09:51:16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5</w:t>
              </w:r>
            </w:ins>
          </w:p>
        </w:tc>
        <w:tc>
          <w:tcPr>
            <w:tcW w:w="1144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ins w:id="68" w:author="KWAN" w:date="2018-06-05T09:48:36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ins w:id="69" w:author="KWAN" w:date="2018-06-05T09:57:35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V1</w:t>
              </w:r>
            </w:ins>
            <w:ins w:id="70" w:author="KWAN" w:date="2018-06-05T09:57:36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.5</w:t>
              </w:r>
            </w:ins>
          </w:p>
        </w:tc>
        <w:tc>
          <w:tcPr>
            <w:tcW w:w="3652" w:type="dxa"/>
            <w:vAlign w:val="top"/>
          </w:tcPr>
          <w:p>
            <w:pPr>
              <w:pStyle w:val="7"/>
              <w:numPr>
                <w:ilvl w:val="-1"/>
                <w:numId w:val="0"/>
              </w:numPr>
              <w:ind w:left="0" w:leftChars="0" w:firstLine="0"/>
              <w:jc w:val="both"/>
              <w:rPr>
                <w:ins w:id="71" w:author="KWAN" w:date="2018-06-05T09:48:36Z"/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ins w:id="72" w:author="KWAN" w:date="2018-06-05T10:06:49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APP</w:t>
              </w:r>
            </w:ins>
            <w:ins w:id="73" w:author="KWAN" w:date="2018-06-05T10:06:50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分享</w:t>
              </w:r>
            </w:ins>
            <w:ins w:id="74" w:author="KWAN" w:date="2018-06-05T10:06:56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删除</w:t>
              </w:r>
            </w:ins>
            <w:ins w:id="75" w:author="KWAN" w:date="2018-06-05T10:06:57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【</w:t>
              </w:r>
            </w:ins>
            <w:ins w:id="76" w:author="KWAN" w:date="2018-06-05T10:06:58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短</w:t>
              </w:r>
            </w:ins>
            <w:ins w:id="77" w:author="KWAN" w:date="2018-06-05T10:06:59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信</w:t>
              </w:r>
            </w:ins>
            <w:ins w:id="78" w:author="KWAN" w:date="2018-06-05T10:06:57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】</w:t>
              </w:r>
            </w:ins>
            <w:ins w:id="79" w:author="KWAN" w:date="2018-06-05T10:07:01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、【</w:t>
              </w:r>
            </w:ins>
            <w:ins w:id="80" w:author="KWAN" w:date="2018-06-05T10:07:02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复制</w:t>
              </w:r>
            </w:ins>
            <w:ins w:id="81" w:author="KWAN" w:date="2018-06-05T10:07:01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】</w:t>
              </w:r>
            </w:ins>
            <w:ins w:id="82" w:author="KWAN" w:date="2018-06-05T10:07:05Z">
              <w:r>
                <w:rPr>
                  <w:rFonts w:hint="eastAsia" w:ascii="宋体" w:hAnsi="宋体"/>
                  <w:color w:val="000000"/>
                  <w:sz w:val="18"/>
                  <w:szCs w:val="18"/>
                  <w:lang w:val="en-US" w:eastAsia="zh-CN"/>
                </w:rPr>
                <w:t>选项</w:t>
              </w:r>
            </w:ins>
          </w:p>
        </w:tc>
        <w:tc>
          <w:tcPr>
            <w:tcW w:w="1163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ins w:id="83" w:author="KWAN" w:date="2018-06-05T09:48:36Z"/>
                <w:rFonts w:hint="eastAsia" w:ascii="宋体" w:hAnsi="宋体"/>
                <w:color w:val="000000"/>
                <w:sz w:val="18"/>
                <w:szCs w:val="18"/>
                <w:lang w:eastAsia="zh-CN"/>
              </w:rPr>
            </w:pPr>
            <w:ins w:id="84" w:author="KWAN" w:date="2018-06-05T10:07:06Z">
              <w:r>
                <w:rPr>
                  <w:rFonts w:hint="eastAsia" w:ascii="宋体" w:hAnsi="宋体"/>
                  <w:color w:val="000000"/>
                  <w:sz w:val="18"/>
                  <w:szCs w:val="18"/>
                  <w:lang w:eastAsia="zh-CN"/>
                </w:rPr>
                <w:t>官纯</w:t>
              </w:r>
            </w:ins>
          </w:p>
        </w:tc>
        <w:tc>
          <w:tcPr>
            <w:tcW w:w="895" w:type="dxa"/>
            <w:vAlign w:val="top"/>
          </w:tcPr>
          <w:p>
            <w:pPr>
              <w:pStyle w:val="7"/>
              <w:ind w:firstLine="360"/>
              <w:jc w:val="center"/>
              <w:rPr>
                <w:ins w:id="85" w:author="KWAN" w:date="2018-06-05T09:48:36Z"/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4"/>
        </w:numPr>
      </w:pPr>
      <w:r>
        <w:rPr>
          <w:rFonts w:hint="eastAsia"/>
        </w:rPr>
        <w:t>需求</w:t>
      </w:r>
      <w:r>
        <w:t>背景</w:t>
      </w:r>
    </w:p>
    <w:p>
      <w:pPr>
        <w:pStyle w:val="18"/>
        <w:ind w:firstLine="420" w:firstLineChars="0"/>
        <w:jc w:val="left"/>
        <w:rPr>
          <w:rFonts w:ascii="微软雅黑" w:hAnsi="微软雅黑" w:eastAsia="微软雅黑"/>
          <w:b w:val="0"/>
          <w:bCs/>
          <w:sz w:val="21"/>
          <w:szCs w:val="21"/>
        </w:rPr>
      </w:pPr>
      <w:r>
        <w:rPr>
          <w:sz w:val="21"/>
          <w:szCs w:val="21"/>
        </w:rPr>
        <w:t>值世界杯此四年一盛事，借此进行营销活动，提升品牌曝光度，同时促进平台的交易量。</w:t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需求</w:t>
      </w:r>
      <w:r>
        <w:t>对接人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官纯</w:t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预计</w:t>
      </w:r>
      <w:r>
        <w:t>上线时间</w:t>
      </w:r>
      <w:r>
        <w:rPr>
          <w:rFonts w:hint="eastAsia"/>
        </w:rPr>
        <w:t>&amp;</w:t>
      </w:r>
      <w:r>
        <w:t>预计</w:t>
      </w:r>
      <w:r>
        <w:rPr>
          <w:rFonts w:hint="eastAsia"/>
        </w:rPr>
        <w:t>使用人</w:t>
      </w:r>
      <w:r>
        <w:t>及后续效果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7月</w:t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是否</w:t>
      </w:r>
      <w:r>
        <w:t>需要内测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是</w:t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具体</w:t>
      </w:r>
      <w:r>
        <w:t>需求描述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5.1活动时间</w:t>
      </w:r>
    </w:p>
    <w:p>
      <w:pPr>
        <w:pStyle w:val="17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2018年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</w:rPr>
        <w:t>月1日</w:t>
      </w:r>
      <w:r>
        <w:rPr>
          <w:rFonts w:hint="eastAsia" w:ascii="微软雅黑" w:hAnsi="微软雅黑" w:eastAsia="微软雅黑" w:cs="微软雅黑"/>
          <w:lang w:val="en-US" w:eastAsia="zh-CN"/>
        </w:rPr>
        <w:t>00:00:00</w:t>
      </w:r>
      <w:r>
        <w:rPr>
          <w:rFonts w:hint="eastAsia" w:ascii="微软雅黑" w:hAnsi="微软雅黑" w:eastAsia="微软雅黑" w:cs="微软雅黑"/>
        </w:rPr>
        <w:t>-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16</w:t>
      </w:r>
      <w:r>
        <w:rPr>
          <w:rFonts w:hint="eastAsia" w:ascii="微软雅黑" w:hAnsi="微软雅黑" w:eastAsia="微软雅黑" w:cs="微软雅黑"/>
        </w:rPr>
        <w:t>日</w:t>
      </w:r>
      <w:r>
        <w:rPr>
          <w:rFonts w:hint="eastAsia" w:ascii="微软雅黑" w:hAnsi="微软雅黑" w:eastAsia="微软雅黑" w:cs="微软雅黑"/>
          <w:lang w:val="en-US" w:eastAsia="zh-CN"/>
        </w:rPr>
        <w:t>23:59:59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5.2活动主题</w:t>
      </w:r>
    </w:p>
    <w:p>
      <w:pPr>
        <w:pStyle w:val="17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酷爽夏日 点球大战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5.3活动规则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5.3.1游戏次数</w:t>
      </w:r>
    </w:p>
    <w:p>
      <w:pPr>
        <w:pStyle w:val="17"/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活动期间，</w:t>
      </w:r>
      <w:r>
        <w:rPr>
          <w:rFonts w:hint="eastAsia" w:ascii="微软雅黑" w:hAnsi="微软雅黑" w:eastAsia="微软雅黑" w:cs="微软雅黑"/>
          <w:lang w:eastAsia="zh-CN"/>
        </w:rPr>
        <w:t>用户</w:t>
      </w:r>
      <w:r>
        <w:rPr>
          <w:rFonts w:hint="eastAsia" w:ascii="微软雅黑" w:hAnsi="微软雅黑" w:eastAsia="微软雅黑" w:cs="微软雅黑"/>
        </w:rPr>
        <w:t>每天登录获得3次游戏机会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numPr>
          <w:ilvl w:val="0"/>
          <w:numId w:val="5"/>
        </w:numPr>
        <w:ind w:left="845" w:leftChars="0" w:hanging="425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通过微信或APP分享游戏可额外获得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Cs w:val="21"/>
        </w:rPr>
        <w:t>次游戏机会（每天限1次，其它浏览器分享不增加游戏机会）；</w:t>
      </w:r>
    </w:p>
    <w:p>
      <w:pPr>
        <w:numPr>
          <w:ilvl w:val="0"/>
          <w:numId w:val="6"/>
        </w:numPr>
        <w:ind w:left="1260" w:leftChars="0" w:hanging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APP分享：APP分享至微信、朋友圈可会获得1次游戏机会；</w:t>
      </w:r>
    </w:p>
    <w:p>
      <w:pPr>
        <w:numPr>
          <w:ilvl w:val="0"/>
          <w:numId w:val="6"/>
        </w:numPr>
        <w:ind w:left="1260" w:leftChars="0" w:hanging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微信分享：微信分享后根据微信返回结果判定是否获得1次游戏机会；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单笔</w:t>
      </w:r>
      <w:r>
        <w:rPr>
          <w:rFonts w:hint="eastAsia" w:ascii="微软雅黑" w:hAnsi="微软雅黑" w:eastAsia="微软雅黑" w:cs="微软雅黑"/>
          <w:szCs w:val="21"/>
        </w:rPr>
        <w:t>投资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YY计划（YY-X/A/B/C/VIP A/VIP B/VIP C/FIFA）</w:t>
      </w:r>
      <w:r>
        <w:rPr>
          <w:rFonts w:hint="eastAsia" w:ascii="微软雅黑" w:hAnsi="微软雅黑" w:eastAsia="微软雅黑" w:cs="微软雅黑"/>
          <w:szCs w:val="21"/>
        </w:rPr>
        <w:t>每满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Cs w:val="21"/>
        </w:rPr>
        <w:t>000元可获得1次游戏机会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（含续投）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;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如：投资YY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计划</w:t>
      </w:r>
      <w:r>
        <w:rPr>
          <w:rFonts w:hint="eastAsia" w:ascii="微软雅黑" w:hAnsi="微软雅黑" w:eastAsia="微软雅黑" w:cs="微软雅黑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 xml:space="preserve"> ${N}</w:t>
      </w:r>
      <w:r>
        <w:rPr>
          <w:rFonts w:hint="eastAsia" w:ascii="微软雅黑" w:hAnsi="微软雅黑" w:eastAsia="微软雅黑" w:cs="微软雅黑"/>
          <w:szCs w:val="21"/>
        </w:rPr>
        <w:t>元，获得游戏机会N/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Cs w:val="21"/>
        </w:rPr>
        <w:t>000次机会（用户当日未分享，N≤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Cs w:val="21"/>
        </w:rPr>
        <w:t>；用户当日已分享，N≤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Cs w:val="21"/>
        </w:rPr>
        <w:t>；N在取值范围内向下取整）</w:t>
      </w:r>
    </w:p>
    <w:p>
      <w:pPr>
        <w:numPr>
          <w:ilvl w:val="0"/>
          <w:numId w:val="0"/>
        </w:numPr>
        <w:ind w:left="420" w:left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szCs w:val="21"/>
        </w:rPr>
        <w:t>每天总游戏次数不超过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Cs w:val="21"/>
        </w:rPr>
        <w:t>次，游戏次数不累计，次日00:00:00清零；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完成游戏后向数据库发送录入请求，根据游戏结果判定是否开奖，游戏次数-1；游戏未完成数据库不录入游戏结果，游戏次数不减少；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5.3.2游戏开奖</w:t>
      </w:r>
    </w:p>
    <w:p>
      <w:pPr>
        <w:pStyle w:val="17"/>
        <w:widowControl w:val="0"/>
        <w:numPr>
          <w:ilvl w:val="0"/>
          <w:numId w:val="0"/>
        </w:numPr>
        <w:ind w:firstLine="420" w:firstLineChars="0"/>
        <w:jc w:val="both"/>
        <w:rPr>
          <w:ins w:id="86" w:author="官纯" w:date="2018-05-08T13:52:47Z"/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每局游戏在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60</w:t>
      </w:r>
      <w:r>
        <w:rPr>
          <w:rFonts w:hint="eastAsia" w:ascii="微软雅黑" w:hAnsi="微软雅黑" w:eastAsia="微软雅黑" w:cs="微软雅黑"/>
          <w:szCs w:val="21"/>
        </w:rPr>
        <w:t>秒内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射进</w:t>
      </w:r>
      <w:r>
        <w:rPr>
          <w:rFonts w:hint="eastAsia" w:ascii="微软雅黑" w:hAnsi="微软雅黑" w:eastAsia="微软雅黑" w:cs="微软雅黑"/>
          <w:szCs w:val="21"/>
        </w:rPr>
        <w:t>3个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球</w:t>
      </w:r>
      <w:r>
        <w:rPr>
          <w:rFonts w:hint="eastAsia" w:ascii="微软雅黑" w:hAnsi="微软雅黑" w:eastAsia="微软雅黑" w:cs="微软雅黑"/>
          <w:szCs w:val="21"/>
        </w:rPr>
        <w:t>及以上可开奖，开奖内容及对应概率如下表</w:t>
      </w:r>
    </w:p>
    <w:tbl>
      <w:tblPr>
        <w:tblStyle w:val="16"/>
        <w:tblW w:w="73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705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87" w:author="官纯" w:date="2018-05-08T13:53:03Z"/>
        </w:trPr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ns w:id="88" w:author="官纯" w:date="2018-05-08T13:53:03Z"/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奖品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ns w:id="89" w:author="官纯" w:date="2018-05-08T13:53:03Z"/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1000积分</w:t>
            </w:r>
          </w:p>
        </w:tc>
        <w:tc>
          <w:tcPr>
            <w:tcW w:w="1705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color w:val="000000" w:themeColor="text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auto"/>
                <w:szCs w:val="21"/>
                <w:shd w:val="clear" w:color="auto" w:fill="auto"/>
                <w:vertAlign w:val="baseline"/>
                <w:lang w:val="en-US" w:eastAsia="zh-CN"/>
              </w:rPr>
              <w:t>3000积分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ns w:id="90" w:author="官纯" w:date="2018-05-08T13:53:03Z"/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0.1%Ycode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ns w:id="91" w:author="官纯" w:date="2018-05-08T13:53:03Z"/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谢谢参与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92" w:author="官纯" w:date="2018-05-08T13:53:03Z"/>
        </w:trPr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ns w:id="93" w:author="官纯" w:date="2018-05-08T13:53:03Z"/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中奖概率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ns w:id="94" w:author="官纯" w:date="2018-05-08T13:53:03Z"/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50%</w:t>
            </w:r>
          </w:p>
        </w:tc>
        <w:tc>
          <w:tcPr>
            <w:tcW w:w="1705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color w:val="000000" w:themeColor="text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2%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ns w:id="95" w:author="官纯" w:date="2018-05-08T13:53:03Z"/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10%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ns w:id="96" w:author="官纯" w:date="2018-05-08T13:53:03Z"/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38%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0" w:name="_5.3.3游戏动作规则"/>
      <w:r>
        <w:rPr>
          <w:rFonts w:hint="eastAsia"/>
          <w:lang w:val="en-US" w:eastAsia="zh-CN"/>
        </w:rPr>
        <w:t>5.3.3游戏动作规则</w:t>
      </w:r>
    </w:p>
    <w:bookmarkEnd w:id="0"/>
    <w:p>
      <w:pPr>
        <w:pStyle w:val="17"/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游戏每局总时间60秒，每局游戏可射门5次，用户点击【开始】按钮触发倒计时</w:t>
      </w:r>
      <w:ins w:id="97" w:author="KWAN" w:date="2018-05-16T16:44:09Z">
        <w:r>
          <w:rPr>
            <w:rFonts w:hint="eastAsia" w:ascii="微软雅黑" w:hAnsi="微软雅黑" w:eastAsia="微软雅黑"/>
            <w:b w:val="0"/>
            <w:bCs/>
            <w:szCs w:val="21"/>
            <w:lang w:val="en-US" w:eastAsia="zh-CN"/>
          </w:rPr>
          <w:t>，</w:t>
        </w:r>
      </w:ins>
      <w:ins w:id="98" w:author="KWAN" w:date="2018-05-16T16:44:12Z">
        <w:r>
          <w:rPr>
            <w:rFonts w:hint="eastAsia" w:ascii="微软雅黑" w:hAnsi="微软雅黑" w:eastAsia="微软雅黑"/>
            <w:b w:val="0"/>
            <w:bCs/>
            <w:szCs w:val="21"/>
            <w:lang w:val="en-US" w:eastAsia="zh-CN"/>
          </w:rPr>
          <w:t>提示语</w:t>
        </w:r>
      </w:ins>
      <w:ins w:id="99" w:author="KWAN" w:date="2018-05-16T16:44:14Z">
        <w:r>
          <w:rPr>
            <w:rFonts w:hint="eastAsia" w:ascii="微软雅黑" w:hAnsi="微软雅黑" w:eastAsia="微软雅黑"/>
            <w:b w:val="0"/>
            <w:bCs/>
            <w:szCs w:val="21"/>
            <w:lang w:val="en-US" w:eastAsia="zh-CN"/>
          </w:rPr>
          <w:t>展示</w:t>
        </w:r>
      </w:ins>
      <w:ins w:id="100" w:author="KWAN" w:date="2018-05-16T16:44:16Z">
        <w:r>
          <w:rPr>
            <w:rFonts w:hint="eastAsia" w:ascii="微软雅黑" w:hAnsi="微软雅黑" w:eastAsia="微软雅黑"/>
            <w:b w:val="0"/>
            <w:bCs/>
            <w:szCs w:val="21"/>
            <w:lang w:val="en-US" w:eastAsia="zh-CN"/>
          </w:rPr>
          <w:t>“</w:t>
        </w:r>
      </w:ins>
      <w:ins w:id="101" w:author="KWAN" w:date="2018-05-16T16:44:17Z">
        <w:r>
          <w:rPr>
            <w:rFonts w:hint="eastAsia" w:ascii="微软雅黑" w:hAnsi="微软雅黑" w:eastAsia="微软雅黑"/>
            <w:b w:val="0"/>
            <w:bCs/>
            <w:szCs w:val="21"/>
            <w:lang w:val="en-US" w:eastAsia="zh-CN"/>
          </w:rPr>
          <w:t>游戏开始</w:t>
        </w:r>
      </w:ins>
      <w:ins w:id="102" w:author="KWAN" w:date="2018-05-16T16:44:37Z">
        <w:r>
          <w:rPr>
            <w:rFonts w:hint="eastAsia" w:ascii="微软雅黑" w:hAnsi="微软雅黑" w:eastAsia="微软雅黑"/>
            <w:b w:val="0"/>
            <w:bCs/>
            <w:szCs w:val="21"/>
            <w:lang w:val="en-US" w:eastAsia="zh-CN"/>
          </w:rPr>
          <w:t>！</w:t>
        </w:r>
      </w:ins>
      <w:ins w:id="103" w:author="KWAN" w:date="2018-05-16T16:44:16Z">
        <w:r>
          <w:rPr>
            <w:rFonts w:hint="eastAsia" w:ascii="微软雅黑" w:hAnsi="微软雅黑" w:eastAsia="微软雅黑"/>
            <w:b w:val="0"/>
            <w:bCs/>
            <w:szCs w:val="21"/>
            <w:lang w:val="en-US" w:eastAsia="zh-CN"/>
          </w:rPr>
          <w:t>”</w:t>
        </w:r>
      </w:ins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；</w:t>
      </w:r>
    </w:p>
    <w:p>
      <w:pPr>
        <w:pStyle w:val="17"/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页面下方设置方向/力度控制条，控制射门方向和力度</w:t>
      </w:r>
    </w:p>
    <w:p>
      <w:pPr>
        <w:pStyle w:val="17"/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方向控制条：点击【开始】按钮后，方向控制条的小球开始匀速移动，小球100%在门框范围内则符合进球条件；</w:t>
      </w:r>
    </w:p>
    <w:p>
      <w:pPr>
        <w:pStyle w:val="17"/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力度控制条：</w:t>
      </w: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点击【长按射门】按钮后，方向锁定，力度控制条的小球开始匀速移动，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力度控制条按百分比进行划分：</w:t>
      </w:r>
    </w:p>
    <w:p>
      <w:pPr>
        <w:pStyle w:val="17"/>
        <w:widowControl w:val="0"/>
        <w:numPr>
          <w:ilvl w:val="0"/>
          <w:numId w:val="10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0%≤力度＜20%判定为射门力量太小无法移动到球门内，完成射门时足球根据力度值慢速滚动至球门附近距离；</w:t>
      </w:r>
    </w:p>
    <w:p>
      <w:pPr>
        <w:pStyle w:val="17"/>
        <w:widowControl w:val="0"/>
        <w:numPr>
          <w:ilvl w:val="0"/>
          <w:numId w:val="10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20%≤力度＜40%判定为射门力量偏小但符合进球条件，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完成射门时足球根据力度值较慢移动至球门偏下区域；</w:t>
      </w:r>
    </w:p>
    <w:p>
      <w:pPr>
        <w:pStyle w:val="17"/>
        <w:widowControl w:val="0"/>
        <w:numPr>
          <w:ilvl w:val="0"/>
          <w:numId w:val="10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40%≤力度＜60%判定为射门力量适中但符合进球条件，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完成射门时足球根据力度值正常速度移动至球门中部区域；</w:t>
      </w:r>
    </w:p>
    <w:p>
      <w:pPr>
        <w:pStyle w:val="17"/>
        <w:widowControl w:val="0"/>
        <w:numPr>
          <w:ilvl w:val="0"/>
          <w:numId w:val="10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60%≤力度＜80%判定为射门力量偏大但符合进球条件，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完成射门时足球根据力度值较快移动至球门偏上部分；</w:t>
      </w:r>
    </w:p>
    <w:p>
      <w:pPr>
        <w:pStyle w:val="17"/>
        <w:widowControl w:val="0"/>
        <w:numPr>
          <w:ilvl w:val="0"/>
          <w:numId w:val="10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力度≥80%判定为射门力量太大高出门框范围，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完成射门时足球根据力度值快速移动至门框以上的球门范围外；</w:t>
      </w:r>
    </w:p>
    <w:p>
      <w:pPr>
        <w:pStyle w:val="17"/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开始】按钮后，点球点放置第1粒足球，方向控制条的小球匀速移动，用户点击【长按射门】按钮时方向控制条的小球固定在当前位置，力度控制条匀速循环蓄力，松开【长按射门】按钮时力度控制条固定在当前位置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YY牛按照玩家选择的射门范围及力度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完成射门；</w:t>
      </w:r>
    </w:p>
    <w:p>
      <w:pPr>
        <w:pStyle w:val="17"/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用户完成射门后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，门将通过用户选择的射门方向做出扑救动作（可设定一定概率扑错方向），如果方向控制条的小球100%在门框范围内且20%≤力度＜80%，判定为有效射门，足球飞向球门后</w:t>
      </w:r>
      <w:del w:id="104" w:author="KWAN" w:date="2018-05-16T16:45:15Z">
        <w:r>
          <w:rPr>
            <w:rFonts w:hint="eastAsia" w:ascii="微软雅黑" w:hAnsi="微软雅黑" w:eastAsia="微软雅黑" w:cs="微软雅黑"/>
            <w:color w:val="auto"/>
            <w:lang w:val="en-US" w:eastAsia="zh-CN"/>
          </w:rPr>
          <w:delText>85</w:delText>
        </w:r>
      </w:del>
      <w:ins w:id="105" w:author="KWAN" w:date="2018-05-16T16:45:15Z">
        <w:r>
          <w:rPr>
            <w:rFonts w:hint="eastAsia" w:ascii="微软雅黑" w:hAnsi="微软雅黑" w:eastAsia="微软雅黑" w:cs="微软雅黑"/>
            <w:color w:val="auto"/>
            <w:lang w:val="en-US" w:eastAsia="zh-CN"/>
          </w:rPr>
          <w:t>75</w:t>
        </w:r>
      </w:ins>
      <w:r>
        <w:rPr>
          <w:rFonts w:hint="eastAsia" w:ascii="微软雅黑" w:hAnsi="微软雅黑" w:eastAsia="微软雅黑" w:cs="微软雅黑"/>
          <w:color w:val="auto"/>
          <w:lang w:val="en-US" w:eastAsia="zh-CN"/>
        </w:rPr>
        <w:t>%的概率进球，</w:t>
      </w:r>
      <w:del w:id="106" w:author="KWAN" w:date="2018-05-16T16:45:11Z">
        <w:r>
          <w:rPr>
            <w:rFonts w:hint="eastAsia" w:ascii="微软雅黑" w:hAnsi="微软雅黑" w:eastAsia="微软雅黑" w:cs="微软雅黑"/>
            <w:color w:val="auto"/>
            <w:lang w:val="en-US" w:eastAsia="zh-CN"/>
          </w:rPr>
          <w:delText>15</w:delText>
        </w:r>
      </w:del>
      <w:ins w:id="107" w:author="KWAN" w:date="2018-05-16T16:45:11Z">
        <w:r>
          <w:rPr>
            <w:rFonts w:hint="eastAsia" w:ascii="微软雅黑" w:hAnsi="微软雅黑" w:eastAsia="微软雅黑" w:cs="微软雅黑"/>
            <w:color w:val="auto"/>
            <w:lang w:val="en-US" w:eastAsia="zh-CN"/>
          </w:rPr>
          <w:t>25</w:t>
        </w:r>
      </w:ins>
      <w:r>
        <w:rPr>
          <w:rFonts w:hint="eastAsia" w:ascii="微软雅黑" w:hAnsi="微软雅黑" w:eastAsia="微软雅黑" w:cs="微软雅黑"/>
          <w:color w:val="auto"/>
          <w:lang w:val="en-US" w:eastAsia="zh-CN"/>
        </w:rPr>
        <w:t>%的概率被门将扑出（前端效果为足球被门将挡出效果），其他射门条件为无效射门，根据逻辑2判定足球飞行线路；</w:t>
      </w:r>
    </w:p>
    <w:p>
      <w:pPr>
        <w:pStyle w:val="17"/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该次射门完成后判定是否进球，进球后提示“球进了！”，对应的球框填充为绿色，没有进球提示“差一点~”，对应的球框填充为红色，完成射门后点球点放置第2粒足球，点击【长按射门】继续游戏，直到60秒倒计时结束或5次射门完成，判定该局游戏结束；</w:t>
      </w:r>
    </w:p>
    <w:p>
      <w:pPr>
        <w:pStyle w:val="17"/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Cs w:val="21"/>
          <w:lang w:val="en-US" w:eastAsia="zh-CN"/>
        </w:rPr>
        <w:t>游戏结束后根据进球个数决定是否开奖；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5.4营销工具说明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5.4.1积分说明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4"/>
          <w:rFonts w:hint="eastAsia" w:ascii="微软雅黑" w:hAnsi="微软雅黑" w:eastAsia="微软雅黑" w:cs="微软雅黑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本次活动的积分来源均为“世界杯活动”；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5265420" cy="1746250"/>
            <wp:effectExtent l="0" t="0" r="1143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840" w:leftChars="0"/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PC：【我的账户】-【福利回馈】-【奖品记录】-【全部】&amp;【抽奖奖品】；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【我的账户】-【积分中心】-【积分记录】-【全部】&amp;【获取】</w:t>
      </w:r>
      <w:r>
        <w:rPr>
          <w:rStyle w:val="14"/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11"/>
        </w:numPr>
        <w:ind w:left="840" w:left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H5：【我的账户】-【更多】-【中奖记录】-【抽奖奖品】；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【我的账户】-【积分中心】-【积分记录】-【积分明细】&amp;【获取记录】；</w:t>
      </w:r>
    </w:p>
    <w:p>
      <w:pPr>
        <w:numPr>
          <w:ilvl w:val="0"/>
          <w:numId w:val="11"/>
        </w:numPr>
        <w:ind w:left="840" w:leftChars="0"/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APP：【发现】-【积分中心】-【积分明细】&amp;【获取记录】</w:t>
      </w:r>
      <w:r>
        <w:rPr>
          <w:rStyle w:val="14"/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="微软雅黑" w:hAnsi="微软雅黑" w:eastAsia="微软雅黑" w:cs="微软雅黑"/>
          <w:lang w:eastAsia="zh-CN"/>
        </w:rPr>
      </w:pPr>
      <w:r>
        <w:rPr>
          <w:rStyle w:val="14"/>
          <w:rFonts w:hint="eastAsia" w:ascii="微软雅黑" w:hAnsi="微软雅黑" w:eastAsia="微软雅黑" w:cs="微软雅黑"/>
          <w:lang w:eastAsia="zh-CN"/>
        </w:rPr>
        <w:t>【发现】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-【中奖记录】-【抽奖奖品】；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5.4.2Ycode说明</w:t>
      </w:r>
    </w:p>
    <w:p>
      <w:pPr>
        <w:widowControl w:val="0"/>
        <w:numPr>
          <w:ilvl w:val="0"/>
          <w:numId w:val="1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本次活动的</w:t>
      </w:r>
      <w:r>
        <w:rPr>
          <w:rFonts w:hint="eastAsia" w:ascii="微软雅黑" w:hAnsi="微软雅黑" w:eastAsia="微软雅黑" w:cs="微软雅黑"/>
          <w:lang w:val="en-US" w:eastAsia="zh-CN"/>
        </w:rPr>
        <w:t>Ycode</w:t>
      </w:r>
      <w:r>
        <w:rPr>
          <w:rFonts w:hint="eastAsia" w:ascii="微软雅黑" w:hAnsi="微软雅黑" w:eastAsia="微软雅黑" w:cs="微软雅黑"/>
          <w:lang w:eastAsia="zh-CN"/>
        </w:rPr>
        <w:t>在中奖记录中展示，来源均为“世界杯活动”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1737995"/>
            <wp:effectExtent l="0" t="0" r="571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0" w:leftChars="0" w:firstLine="840" w:firstLineChars="0"/>
        <w:rPr>
          <w:rStyle w:val="14"/>
          <w:rFonts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PC：【我的账户】-【福利回馈】-【奖品记录】-【全部】&amp;【抽奖奖品】</w:t>
      </w:r>
      <w:r>
        <w:rPr>
          <w:rStyle w:val="14"/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13"/>
        </w:numPr>
        <w:ind w:left="0" w:leftChars="0" w:firstLine="84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H5：【我的账户】-【更多】-【中奖记录】-【抽奖奖品】</w:t>
      </w:r>
      <w:r>
        <w:rPr>
          <w:rStyle w:val="14"/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13"/>
        </w:numPr>
        <w:ind w:left="0" w:leftChars="0" w:firstLine="840" w:firstLineChars="0"/>
        <w:rPr>
          <w:rStyle w:val="14"/>
          <w:rFonts w:hint="eastAsia" w:ascii="微软雅黑" w:hAnsi="微软雅黑" w:eastAsia="微软雅黑" w:cs="微软雅黑"/>
        </w:rPr>
      </w:pPr>
      <w:r>
        <w:rPr>
          <w:rStyle w:val="14"/>
          <w:rFonts w:hint="eastAsia" w:ascii="微软雅黑" w:hAnsi="微软雅黑" w:eastAsia="微软雅黑" w:cs="微软雅黑"/>
          <w:lang w:val="en-US" w:eastAsia="zh-CN"/>
        </w:rPr>
        <w:t>APP：</w:t>
      </w:r>
      <w:r>
        <w:rPr>
          <w:rStyle w:val="14"/>
          <w:rFonts w:hint="eastAsia" w:ascii="微软雅黑" w:hAnsi="微软雅黑" w:eastAsia="微软雅黑" w:cs="微软雅黑"/>
          <w:lang w:eastAsia="zh-CN"/>
        </w:rPr>
        <w:t>【发现】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-【中奖记录】-【抽奖奖品】</w:t>
      </w:r>
      <w:r>
        <w:rPr>
          <w:rStyle w:val="14"/>
          <w:rFonts w:hint="eastAsia" w:ascii="微软雅黑" w:hAnsi="微软雅黑" w:eastAsia="微软雅黑" w:cs="微软雅黑"/>
        </w:rPr>
        <w:t>；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bookmarkStart w:id="1" w:name="_5.5蒙层说明"/>
      <w:r>
        <w:rPr>
          <w:rFonts w:hint="eastAsia" w:ascii="微软雅黑" w:hAnsi="微软雅黑" w:eastAsia="微软雅黑" w:cs="微软雅黑"/>
          <w:lang w:val="en-US" w:eastAsia="zh-CN"/>
        </w:rPr>
        <w:t>5.5蒙层说明</w:t>
      </w:r>
    </w:p>
    <w:bookmarkEnd w:id="1"/>
    <w:p>
      <w:pPr>
        <w:numPr>
          <w:ilvl w:val="0"/>
          <w:numId w:val="14"/>
        </w:numPr>
        <w:ind w:left="420" w:leftChars="0" w:hanging="420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7月1日00:00:00前</w:t>
      </w:r>
      <w:r>
        <w:rPr>
          <w:rFonts w:hint="eastAsia" w:ascii="微软雅黑" w:hAnsi="微软雅黑" w:eastAsia="微软雅黑" w:cs="微软雅黑"/>
        </w:rPr>
        <w:t>活动未开始，蒙层提示“活动尚未开始！”，屏蔽用户操作；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ins w:id="108" w:author="KWAN" w:date="2018-05-16T16:19:11Z"/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7月16日23:59:59后</w:t>
      </w:r>
      <w:r>
        <w:rPr>
          <w:rFonts w:hint="eastAsia" w:ascii="微软雅黑" w:hAnsi="微软雅黑" w:eastAsia="微软雅黑" w:cs="微软雅黑"/>
        </w:rPr>
        <w:t>活动已结束，蒙层提示“抱歉，本活动已结束！”，屏蔽用户操作；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ins w:id="109" w:author="KWAN" w:date="2018-05-16T16:20:05Z"/>
          <w:rFonts w:ascii="微软雅黑" w:hAnsi="微软雅黑" w:eastAsia="微软雅黑" w:cs="微软雅黑"/>
        </w:rPr>
      </w:pPr>
      <w:ins w:id="110" w:author="KWAN" w:date="2018-05-16T16:19:41Z">
        <w:r>
          <w:rPr>
            <w:rFonts w:hint="eastAsia" w:ascii="微软雅黑" w:hAnsi="微软雅黑" w:eastAsia="微软雅黑" w:cs="微软雅黑"/>
            <w:lang w:eastAsia="zh-CN"/>
          </w:rPr>
          <w:t>用户</w:t>
        </w:r>
      </w:ins>
      <w:ins w:id="111" w:author="KWAN" w:date="2018-05-16T16:19:42Z">
        <w:r>
          <w:rPr>
            <w:rFonts w:hint="eastAsia" w:ascii="微软雅黑" w:hAnsi="微软雅黑" w:eastAsia="微软雅黑" w:cs="微软雅黑"/>
            <w:lang w:eastAsia="zh-CN"/>
          </w:rPr>
          <w:t>首次</w:t>
        </w:r>
      </w:ins>
      <w:ins w:id="112" w:author="KWAN" w:date="2018-05-16T16:19:58Z">
        <w:r>
          <w:rPr>
            <w:rFonts w:hint="eastAsia" w:ascii="微软雅黑" w:hAnsi="微软雅黑" w:eastAsia="微软雅黑" w:cs="微软雅黑"/>
            <w:lang w:eastAsia="zh-CN"/>
          </w:rPr>
          <w:t>游戏</w:t>
        </w:r>
      </w:ins>
      <w:ins w:id="113" w:author="KWAN" w:date="2018-05-16T16:19:59Z">
        <w:r>
          <w:rPr>
            <w:rFonts w:hint="eastAsia" w:ascii="微软雅黑" w:hAnsi="微软雅黑" w:eastAsia="微软雅黑" w:cs="微软雅黑"/>
            <w:lang w:eastAsia="zh-CN"/>
          </w:rPr>
          <w:t>时，</w:t>
        </w:r>
      </w:ins>
      <w:ins w:id="114" w:author="KWAN" w:date="2018-05-16T16:20:01Z">
        <w:r>
          <w:rPr>
            <w:rFonts w:hint="eastAsia" w:ascii="微软雅黑" w:hAnsi="微软雅黑" w:eastAsia="微软雅黑" w:cs="微软雅黑"/>
            <w:lang w:eastAsia="zh-CN"/>
          </w:rPr>
          <w:t>增加</w:t>
        </w:r>
      </w:ins>
      <w:ins w:id="115" w:author="KWAN" w:date="2018-05-16T16:20:02Z">
        <w:r>
          <w:rPr>
            <w:rFonts w:hint="eastAsia" w:ascii="微软雅黑" w:hAnsi="微软雅黑" w:eastAsia="微软雅黑" w:cs="微软雅黑"/>
            <w:lang w:eastAsia="zh-CN"/>
          </w:rPr>
          <w:t>蒙层</w:t>
        </w:r>
      </w:ins>
      <w:ins w:id="116" w:author="KWAN" w:date="2018-05-16T16:20:04Z">
        <w:r>
          <w:rPr>
            <w:rFonts w:hint="eastAsia" w:ascii="微软雅黑" w:hAnsi="微软雅黑" w:eastAsia="微软雅黑" w:cs="微软雅黑"/>
            <w:lang w:eastAsia="zh-CN"/>
          </w:rPr>
          <w:t>引导如下</w:t>
        </w:r>
      </w:ins>
      <w:ins w:id="117" w:author="KWAN" w:date="2018-05-16T16:20:05Z">
        <w:r>
          <w:rPr>
            <w:rFonts w:hint="eastAsia" w:ascii="微软雅黑" w:hAnsi="微软雅黑" w:eastAsia="微软雅黑" w:cs="微软雅黑"/>
            <w:lang w:eastAsia="zh-CN"/>
          </w:rPr>
          <w:t>：</w:t>
        </w:r>
      </w:ins>
    </w:p>
    <w:p>
      <w:pPr>
        <w:widowControl w:val="0"/>
        <w:numPr>
          <w:ilvl w:val="0"/>
          <w:numId w:val="15"/>
          <w:ins w:id="119" w:author="KWAN" w:date="2018-05-16T16:40:29Z"/>
        </w:numPr>
        <w:jc w:val="left"/>
        <w:rPr>
          <w:ins w:id="120" w:author="KWAN" w:date="2018-05-16T16:40:29Z"/>
          <w:rFonts w:hint="eastAsia" w:ascii="微软雅黑" w:hAnsi="微软雅黑" w:eastAsia="微软雅黑" w:cs="微软雅黑"/>
          <w:lang w:val="en-US" w:eastAsia="zh-CN"/>
        </w:rPr>
        <w:pPrChange w:id="118" w:author="KWAN" w:date="2018-05-16T16:40:29Z">
          <w:pPr>
            <w:widowControl w:val="0"/>
            <w:numPr>
              <w:ilvl w:val="0"/>
              <w:numId w:val="0"/>
            </w:numPr>
            <w:jc w:val="left"/>
          </w:pPr>
        </w:pPrChange>
      </w:pPr>
      <w:ins w:id="121" w:author="KWAN" w:date="2018-05-16T16:39:01Z">
        <w:r>
          <w:rPr>
            <w:rFonts w:hint="eastAsia" w:ascii="微软雅黑" w:hAnsi="微软雅黑" w:eastAsia="微软雅黑" w:cs="微软雅黑"/>
            <w:lang w:val="en-US" w:eastAsia="zh-CN"/>
          </w:rPr>
          <w:t>用户点击</w:t>
        </w:r>
      </w:ins>
      <w:ins w:id="122" w:author="KWAN" w:date="2018-05-16T16:39:03Z">
        <w:r>
          <w:rPr>
            <w:rFonts w:hint="eastAsia" w:ascii="微软雅黑" w:hAnsi="微软雅黑" w:eastAsia="微软雅黑" w:cs="微软雅黑"/>
            <w:lang w:val="en-US" w:eastAsia="zh-CN"/>
          </w:rPr>
          <w:t>【</w:t>
        </w:r>
      </w:ins>
      <w:ins w:id="123" w:author="KWAN" w:date="2018-05-16T16:39:04Z">
        <w:r>
          <w:rPr>
            <w:rFonts w:hint="eastAsia" w:ascii="微软雅黑" w:hAnsi="微软雅黑" w:eastAsia="微软雅黑" w:cs="微软雅黑"/>
            <w:lang w:val="en-US" w:eastAsia="zh-CN"/>
          </w:rPr>
          <w:t>开始</w:t>
        </w:r>
      </w:ins>
      <w:ins w:id="124" w:author="KWAN" w:date="2018-05-16T16:39:03Z">
        <w:r>
          <w:rPr>
            <w:rFonts w:hint="eastAsia" w:ascii="微软雅黑" w:hAnsi="微软雅黑" w:eastAsia="微软雅黑" w:cs="微软雅黑"/>
            <w:lang w:val="en-US" w:eastAsia="zh-CN"/>
          </w:rPr>
          <w:t>】</w:t>
        </w:r>
      </w:ins>
      <w:ins w:id="125" w:author="KWAN" w:date="2018-05-16T16:39:05Z">
        <w:r>
          <w:rPr>
            <w:rFonts w:hint="eastAsia" w:ascii="微软雅黑" w:hAnsi="微软雅黑" w:eastAsia="微软雅黑" w:cs="微软雅黑"/>
            <w:lang w:val="en-US" w:eastAsia="zh-CN"/>
          </w:rPr>
          <w:t>按钮</w:t>
        </w:r>
      </w:ins>
      <w:ins w:id="126" w:author="KWAN" w:date="2018-05-16T16:39:06Z">
        <w:r>
          <w:rPr>
            <w:rFonts w:hint="eastAsia" w:ascii="微软雅黑" w:hAnsi="微软雅黑" w:eastAsia="微软雅黑" w:cs="微软雅黑"/>
            <w:lang w:val="en-US" w:eastAsia="zh-CN"/>
          </w:rPr>
          <w:t>后</w:t>
        </w:r>
      </w:ins>
      <w:ins w:id="127" w:author="KWAN" w:date="2018-05-16T16:39:07Z">
        <w:r>
          <w:rPr>
            <w:rFonts w:hint="eastAsia" w:ascii="微软雅黑" w:hAnsi="微软雅黑" w:eastAsia="微软雅黑" w:cs="微软雅黑"/>
            <w:lang w:val="en-US" w:eastAsia="zh-CN"/>
          </w:rPr>
          <w:t>，</w:t>
        </w:r>
      </w:ins>
      <w:ins w:id="128" w:author="KWAN" w:date="2018-05-16T16:39:19Z">
        <w:r>
          <w:rPr>
            <w:rFonts w:hint="eastAsia" w:ascii="微软雅黑" w:hAnsi="微软雅黑" w:eastAsia="微软雅黑" w:cs="微软雅黑"/>
            <w:lang w:val="en-US" w:eastAsia="zh-CN"/>
          </w:rPr>
          <w:t>蒙层提示</w:t>
        </w:r>
      </w:ins>
      <w:ins w:id="129" w:author="KWAN" w:date="2018-05-16T16:39:25Z">
        <w:r>
          <w:rPr>
            <w:rFonts w:hint="eastAsia" w:ascii="微软雅黑" w:hAnsi="微软雅黑" w:eastAsia="微软雅黑" w:cs="微软雅黑"/>
            <w:lang w:val="en-US" w:eastAsia="zh-CN"/>
          </w:rPr>
          <w:t>【</w:t>
        </w:r>
      </w:ins>
      <w:ins w:id="130" w:author="KWAN" w:date="2018-05-16T16:39:26Z">
        <w:r>
          <w:rPr>
            <w:rFonts w:hint="eastAsia" w:ascii="微软雅黑" w:hAnsi="微软雅黑" w:eastAsia="微软雅黑" w:cs="微软雅黑"/>
            <w:lang w:val="en-US" w:eastAsia="zh-CN"/>
          </w:rPr>
          <w:t>长按</w:t>
        </w:r>
      </w:ins>
      <w:ins w:id="131" w:author="KWAN" w:date="2018-05-16T16:39:28Z">
        <w:r>
          <w:rPr>
            <w:rFonts w:hint="eastAsia" w:ascii="微软雅黑" w:hAnsi="微软雅黑" w:eastAsia="微软雅黑" w:cs="微软雅黑"/>
            <w:lang w:val="en-US" w:eastAsia="zh-CN"/>
          </w:rPr>
          <w:t>射门</w:t>
        </w:r>
      </w:ins>
      <w:ins w:id="132" w:author="KWAN" w:date="2018-05-16T16:39:25Z">
        <w:r>
          <w:rPr>
            <w:rFonts w:hint="eastAsia" w:ascii="微软雅黑" w:hAnsi="微软雅黑" w:eastAsia="微软雅黑" w:cs="微软雅黑"/>
            <w:lang w:val="en-US" w:eastAsia="zh-CN"/>
          </w:rPr>
          <w:t>】</w:t>
        </w:r>
      </w:ins>
      <w:ins w:id="133" w:author="KWAN" w:date="2018-05-16T16:39:29Z">
        <w:r>
          <w:rPr>
            <w:rFonts w:hint="eastAsia" w:ascii="微软雅黑" w:hAnsi="微软雅黑" w:eastAsia="微软雅黑" w:cs="微软雅黑"/>
            <w:lang w:val="en-US" w:eastAsia="zh-CN"/>
          </w:rPr>
          <w:t>按钮</w:t>
        </w:r>
      </w:ins>
      <w:ins w:id="134" w:author="KWAN" w:date="2018-05-16T16:39:30Z">
        <w:r>
          <w:rPr>
            <w:rFonts w:hint="eastAsia" w:ascii="微软雅黑" w:hAnsi="微软雅黑" w:eastAsia="微软雅黑" w:cs="微软雅黑"/>
            <w:lang w:val="en-US" w:eastAsia="zh-CN"/>
          </w:rPr>
          <w:t>和</w:t>
        </w:r>
      </w:ins>
      <w:ins w:id="135" w:author="KWAN" w:date="2018-05-16T16:39:34Z">
        <w:r>
          <w:rPr>
            <w:rFonts w:hint="eastAsia" w:ascii="微软雅黑" w:hAnsi="微软雅黑" w:eastAsia="微软雅黑" w:cs="微软雅黑"/>
            <w:lang w:val="en-US" w:eastAsia="zh-CN"/>
          </w:rPr>
          <w:t>方向</w:t>
        </w:r>
      </w:ins>
      <w:ins w:id="136" w:author="KWAN" w:date="2018-05-16T16:39:35Z">
        <w:r>
          <w:rPr>
            <w:rFonts w:hint="eastAsia" w:ascii="微软雅黑" w:hAnsi="微软雅黑" w:eastAsia="微软雅黑" w:cs="微软雅黑"/>
            <w:lang w:val="en-US" w:eastAsia="zh-CN"/>
          </w:rPr>
          <w:t>控制条</w:t>
        </w:r>
      </w:ins>
      <w:ins w:id="137" w:author="KWAN" w:date="2018-05-16T16:39:41Z">
        <w:r>
          <w:rPr>
            <w:rFonts w:hint="eastAsia" w:ascii="微软雅黑" w:hAnsi="微软雅黑" w:eastAsia="微软雅黑" w:cs="微软雅黑"/>
            <w:lang w:val="en-US" w:eastAsia="zh-CN"/>
          </w:rPr>
          <w:t>，</w:t>
        </w:r>
      </w:ins>
      <w:ins w:id="138" w:author="KWAN" w:date="2018-05-16T16:40:20Z">
        <w:r>
          <w:rPr>
            <w:rFonts w:hint="eastAsia" w:ascii="微软雅黑" w:hAnsi="微软雅黑" w:eastAsia="微软雅黑" w:cs="微软雅黑"/>
            <w:lang w:val="en-US" w:eastAsia="zh-CN"/>
          </w:rPr>
          <w:t>提示语：</w:t>
        </w:r>
      </w:ins>
      <w:ins w:id="139" w:author="KWAN" w:date="2018-05-16T16:40:24Z">
        <w:r>
          <w:rPr>
            <w:rFonts w:hint="eastAsia" w:ascii="微软雅黑" w:hAnsi="微软雅黑" w:eastAsia="微软雅黑" w:cs="微软雅黑"/>
            <w:lang w:val="en-US" w:eastAsia="zh-CN"/>
          </w:rPr>
          <w:t>长按</w:t>
        </w:r>
      </w:ins>
      <w:ins w:id="140" w:author="KWAN" w:date="2018-05-16T16:40:26Z">
        <w:r>
          <w:rPr>
            <w:rFonts w:hint="eastAsia" w:ascii="微软雅黑" w:hAnsi="微软雅黑" w:eastAsia="微软雅黑" w:cs="微软雅黑"/>
            <w:lang w:val="en-US" w:eastAsia="zh-CN"/>
          </w:rPr>
          <w:t>选择</w:t>
        </w:r>
      </w:ins>
      <w:ins w:id="141" w:author="KWAN" w:date="2018-05-16T16:40:27Z">
        <w:r>
          <w:rPr>
            <w:rFonts w:hint="eastAsia" w:ascii="微软雅黑" w:hAnsi="微软雅黑" w:eastAsia="微软雅黑" w:cs="微软雅黑"/>
            <w:lang w:val="en-US" w:eastAsia="zh-CN"/>
          </w:rPr>
          <w:t>射门方向</w:t>
        </w:r>
      </w:ins>
      <w:ins w:id="142" w:author="KWAN" w:date="2018-05-16T16:40:29Z">
        <w:r>
          <w:rPr>
            <w:rFonts w:hint="eastAsia" w:ascii="微软雅黑" w:hAnsi="微软雅黑" w:eastAsia="微软雅黑" w:cs="微软雅黑"/>
            <w:lang w:val="en-US" w:eastAsia="zh-CN"/>
          </w:rPr>
          <w:t>：</w:t>
        </w:r>
      </w:ins>
    </w:p>
    <w:p>
      <w:pPr>
        <w:widowControl w:val="0"/>
        <w:numPr>
          <w:ilvl w:val="-1"/>
          <w:numId w:val="0"/>
        </w:numPr>
        <w:jc w:val="left"/>
        <w:rPr>
          <w:ins w:id="144" w:author="KWAN" w:date="2018-05-16T16:20:07Z"/>
          <w:rFonts w:hint="eastAsia" w:ascii="微软雅黑" w:hAnsi="微软雅黑" w:eastAsia="微软雅黑" w:cs="微软雅黑"/>
          <w:lang w:val="en-US" w:eastAsia="zh-CN"/>
        </w:rPr>
        <w:pPrChange w:id="143" w:author="KWAN" w:date="2018-05-16T16:40:30Z">
          <w:pPr>
            <w:widowControl w:val="0"/>
            <w:numPr>
              <w:ilvl w:val="0"/>
              <w:numId w:val="0"/>
            </w:numPr>
            <w:jc w:val="left"/>
          </w:pPr>
        </w:pPrChange>
      </w:pPr>
      <w:ins w:id="145" w:author="KWAN" w:date="2018-05-16T16:40:31Z">
        <w:r>
          <w:rPr/>
          <w:drawing>
            <wp:inline distT="0" distB="0" distL="114300" distR="114300">
              <wp:extent cx="2666365" cy="4131310"/>
              <wp:effectExtent l="0" t="0" r="635" b="2540"/>
              <wp:docPr id="10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图片 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6365" cy="4131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widowControl w:val="0"/>
        <w:numPr>
          <w:ilvl w:val="0"/>
          <w:numId w:val="15"/>
        </w:numPr>
        <w:jc w:val="left"/>
        <w:rPr>
          <w:ins w:id="147" w:author="KWAN" w:date="2018-05-16T16:40:38Z"/>
          <w:rFonts w:hint="eastAsia" w:ascii="微软雅黑" w:hAnsi="微软雅黑" w:eastAsia="微软雅黑" w:cs="微软雅黑"/>
          <w:lang w:val="en-US" w:eastAsia="zh-CN"/>
        </w:rPr>
      </w:pPr>
      <w:ins w:id="148" w:author="KWAN" w:date="2018-05-16T16:40:38Z">
        <w:r>
          <w:rPr>
            <w:rFonts w:hint="eastAsia" w:ascii="微软雅黑" w:hAnsi="微软雅黑" w:eastAsia="微软雅黑" w:cs="微软雅黑"/>
            <w:lang w:val="en-US" w:eastAsia="zh-CN"/>
          </w:rPr>
          <w:t>用户点击【</w:t>
        </w:r>
      </w:ins>
      <w:ins w:id="149" w:author="KWAN" w:date="2018-05-16T16:40:45Z">
        <w:r>
          <w:rPr>
            <w:rFonts w:hint="eastAsia" w:ascii="微软雅黑" w:hAnsi="微软雅黑" w:eastAsia="微软雅黑" w:cs="微软雅黑"/>
            <w:lang w:val="en-US" w:eastAsia="zh-CN"/>
          </w:rPr>
          <w:t>长按</w:t>
        </w:r>
      </w:ins>
      <w:ins w:id="150" w:author="KWAN" w:date="2018-05-16T16:40:46Z">
        <w:r>
          <w:rPr>
            <w:rFonts w:hint="eastAsia" w:ascii="微软雅黑" w:hAnsi="微软雅黑" w:eastAsia="微软雅黑" w:cs="微软雅黑"/>
            <w:lang w:val="en-US" w:eastAsia="zh-CN"/>
          </w:rPr>
          <w:t>射门</w:t>
        </w:r>
      </w:ins>
      <w:ins w:id="151" w:author="KWAN" w:date="2018-05-16T16:40:38Z">
        <w:r>
          <w:rPr>
            <w:rFonts w:hint="eastAsia" w:ascii="微软雅黑" w:hAnsi="微软雅黑" w:eastAsia="微软雅黑" w:cs="微软雅黑"/>
            <w:lang w:val="en-US" w:eastAsia="zh-CN"/>
          </w:rPr>
          <w:t>】按钮后，蒙层提示【长按射门】按钮和</w:t>
        </w:r>
      </w:ins>
      <w:ins w:id="152" w:author="KWAN" w:date="2018-05-16T16:40:54Z">
        <w:r>
          <w:rPr>
            <w:rFonts w:hint="eastAsia" w:ascii="微软雅黑" w:hAnsi="微软雅黑" w:eastAsia="微软雅黑" w:cs="微软雅黑"/>
            <w:lang w:val="en-US" w:eastAsia="zh-CN"/>
          </w:rPr>
          <w:t>力度</w:t>
        </w:r>
      </w:ins>
      <w:ins w:id="153" w:author="KWAN" w:date="2018-05-16T16:40:38Z">
        <w:r>
          <w:rPr>
            <w:rFonts w:hint="eastAsia" w:ascii="微软雅黑" w:hAnsi="微软雅黑" w:eastAsia="微软雅黑" w:cs="微软雅黑"/>
            <w:lang w:val="en-US" w:eastAsia="zh-CN"/>
          </w:rPr>
          <w:t>控制条，提示语：</w:t>
        </w:r>
      </w:ins>
      <w:ins w:id="154" w:author="KWAN" w:date="2018-05-16T16:41:02Z">
        <w:r>
          <w:rPr>
            <w:rFonts w:hint="eastAsia" w:ascii="微软雅黑" w:hAnsi="微软雅黑" w:eastAsia="微软雅黑" w:cs="微软雅黑"/>
            <w:lang w:val="en-US" w:eastAsia="zh-CN"/>
          </w:rPr>
          <w:t>松开</w:t>
        </w:r>
      </w:ins>
      <w:ins w:id="155" w:author="KWAN" w:date="2018-05-16T16:40:38Z">
        <w:r>
          <w:rPr>
            <w:rFonts w:hint="eastAsia" w:ascii="微软雅黑" w:hAnsi="微软雅黑" w:eastAsia="微软雅黑" w:cs="微软雅黑"/>
            <w:lang w:val="en-US" w:eastAsia="zh-CN"/>
          </w:rPr>
          <w:t>选择射门</w:t>
        </w:r>
      </w:ins>
      <w:ins w:id="156" w:author="KWAN" w:date="2018-05-16T16:41:08Z">
        <w:r>
          <w:rPr>
            <w:rFonts w:hint="eastAsia" w:ascii="微软雅黑" w:hAnsi="微软雅黑" w:eastAsia="微软雅黑" w:cs="微软雅黑"/>
            <w:lang w:val="en-US" w:eastAsia="zh-CN"/>
          </w:rPr>
          <w:t>力度</w:t>
        </w:r>
      </w:ins>
      <w:ins w:id="157" w:author="KWAN" w:date="2018-05-16T16:40:38Z">
        <w:r>
          <w:rPr>
            <w:rFonts w:hint="eastAsia" w:ascii="微软雅黑" w:hAnsi="微软雅黑" w:eastAsia="微软雅黑" w:cs="微软雅黑"/>
            <w:lang w:val="en-US" w:eastAsia="zh-CN"/>
          </w:rPr>
          <w:t>：</w:t>
        </w:r>
      </w:ins>
    </w:p>
    <w:p>
      <w:pPr>
        <w:widowControl w:val="0"/>
        <w:numPr>
          <w:ilvl w:val="0"/>
          <w:numId w:val="0"/>
        </w:numPr>
        <w:jc w:val="left"/>
        <w:rPr>
          <w:ins w:id="158" w:author="KWAN" w:date="2018-05-16T16:42:01Z"/>
        </w:rPr>
      </w:pPr>
      <w:ins w:id="159" w:author="KWAN" w:date="2018-05-16T16:41:50Z">
        <w:r>
          <w:rPr/>
          <w:drawing>
            <wp:inline distT="0" distB="0" distL="114300" distR="114300">
              <wp:extent cx="3571240" cy="5533390"/>
              <wp:effectExtent l="0" t="0" r="10160" b="10160"/>
              <wp:docPr id="15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图片 2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71240" cy="55333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widowControl w:val="0"/>
        <w:numPr>
          <w:ilvl w:val="0"/>
          <w:numId w:val="0"/>
        </w:numPr>
        <w:jc w:val="left"/>
        <w:rPr>
          <w:ins w:id="161" w:author="KWAN" w:date="2018-05-16T16:20:07Z"/>
          <w:rFonts w:hint="eastAsia" w:ascii="微软雅黑" w:hAnsi="微软雅黑" w:eastAsia="微软雅黑" w:cs="微软雅黑"/>
          <w:lang w:eastAsia="zh-CN"/>
        </w:rPr>
      </w:pPr>
      <w:ins w:id="162" w:author="KWAN" w:date="2018-05-16T16:42:22Z">
        <w:r>
          <w:rPr>
            <w:rFonts w:hint="eastAsia" w:ascii="微软雅黑" w:hAnsi="微软雅黑" w:eastAsia="微软雅黑" w:cs="微软雅黑"/>
            <w:lang w:eastAsia="zh-CN"/>
          </w:rPr>
          <w:t>松开按钮</w:t>
        </w:r>
      </w:ins>
      <w:ins w:id="163" w:author="KWAN" w:date="2018-05-16T16:42:23Z">
        <w:r>
          <w:rPr>
            <w:rFonts w:hint="eastAsia" w:ascii="微软雅黑" w:hAnsi="微软雅黑" w:eastAsia="微软雅黑" w:cs="微软雅黑"/>
            <w:lang w:eastAsia="zh-CN"/>
          </w:rPr>
          <w:t>后，</w:t>
        </w:r>
      </w:ins>
      <w:ins w:id="164" w:author="KWAN" w:date="2018-05-16T16:42:25Z">
        <w:r>
          <w:rPr>
            <w:rFonts w:hint="eastAsia" w:ascii="微软雅黑" w:hAnsi="微软雅黑" w:eastAsia="微软雅黑" w:cs="微软雅黑"/>
            <w:lang w:eastAsia="zh-CN"/>
          </w:rPr>
          <w:t>蒙层</w:t>
        </w:r>
      </w:ins>
      <w:ins w:id="165" w:author="KWAN" w:date="2018-05-16T16:42:26Z">
        <w:r>
          <w:rPr>
            <w:rFonts w:hint="eastAsia" w:ascii="微软雅黑" w:hAnsi="微软雅黑" w:eastAsia="微软雅黑" w:cs="微软雅黑"/>
            <w:lang w:eastAsia="zh-CN"/>
          </w:rPr>
          <w:t>取消，</w:t>
        </w:r>
      </w:ins>
      <w:ins w:id="166" w:author="KWAN" w:date="2018-05-16T16:42:28Z">
        <w:r>
          <w:rPr>
            <w:rFonts w:hint="eastAsia" w:ascii="微软雅黑" w:hAnsi="微软雅黑" w:eastAsia="微软雅黑" w:cs="微软雅黑"/>
            <w:lang w:eastAsia="zh-CN"/>
          </w:rPr>
          <w:t>完成</w:t>
        </w:r>
      </w:ins>
      <w:ins w:id="167" w:author="KWAN" w:date="2018-05-16T16:42:29Z">
        <w:r>
          <w:rPr>
            <w:rFonts w:hint="eastAsia" w:ascii="微软雅黑" w:hAnsi="微软雅黑" w:eastAsia="微软雅黑" w:cs="微软雅黑"/>
            <w:lang w:eastAsia="zh-CN"/>
          </w:rPr>
          <w:t>该次</w:t>
        </w:r>
      </w:ins>
      <w:ins w:id="168" w:author="KWAN" w:date="2018-05-16T16:42:30Z">
        <w:r>
          <w:rPr>
            <w:rFonts w:hint="eastAsia" w:ascii="微软雅黑" w:hAnsi="微软雅黑" w:eastAsia="微软雅黑" w:cs="微软雅黑"/>
            <w:lang w:eastAsia="zh-CN"/>
          </w:rPr>
          <w:t>射门</w:t>
        </w:r>
      </w:ins>
      <w:ins w:id="169" w:author="KWAN" w:date="2018-05-16T16:42:31Z">
        <w:r>
          <w:rPr>
            <w:rFonts w:hint="eastAsia" w:ascii="微软雅黑" w:hAnsi="微软雅黑" w:eastAsia="微软雅黑" w:cs="微软雅黑"/>
            <w:lang w:eastAsia="zh-CN"/>
          </w:rPr>
          <w:t>；</w:t>
        </w:r>
      </w:ins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4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5.6参与方式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PC：Banner——带二维码的落地页——扫码进游戏页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App：Banner——游戏页</w:t>
      </w:r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</w:rPr>
        <w:t>H5：Banner</w:t>
      </w:r>
      <w:r>
        <w:rPr>
          <w:rFonts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分享——游戏页</w:t>
      </w:r>
    </w:p>
    <w:p>
      <w:pPr>
        <w:pStyle w:val="2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需求详述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6.1页面总览</w:t>
      </w:r>
    </w:p>
    <w:p>
      <w:pPr>
        <w:pStyle w:val="17"/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APP内嵌H5端</w:t>
      </w:r>
    </w:p>
    <w:p>
      <w:pPr>
        <w:pStyle w:val="17"/>
        <w:widowControl w:val="0"/>
        <w:numPr>
          <w:ilvl w:val="0"/>
          <w:numId w:val="0"/>
        </w:numPr>
        <w:jc w:val="center"/>
        <w:rPr>
          <w:rFonts w:ascii="微软雅黑" w:hAnsi="微软雅黑" w:eastAsia="微软雅黑"/>
          <w:b w:val="0"/>
          <w:bCs/>
          <w:szCs w:val="21"/>
        </w:rPr>
      </w:pPr>
      <w:r>
        <w:drawing>
          <wp:inline distT="0" distB="0" distL="114300" distR="114300">
            <wp:extent cx="4209415" cy="65906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659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</w:p>
    <w:p>
      <w:pPr>
        <w:pStyle w:val="17"/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微信浏览器</w:t>
      </w:r>
    </w:p>
    <w:p>
      <w:pPr>
        <w:pStyle w:val="17"/>
        <w:widowControl w:val="0"/>
        <w:numPr>
          <w:ilvl w:val="0"/>
          <w:numId w:val="0"/>
        </w:numPr>
        <w:jc w:val="center"/>
        <w:rPr>
          <w:rFonts w:ascii="微软雅黑" w:hAnsi="微软雅黑" w:eastAsia="微软雅黑"/>
          <w:b w:val="0"/>
          <w:bCs/>
          <w:szCs w:val="21"/>
        </w:rPr>
      </w:pPr>
      <w:r>
        <w:drawing>
          <wp:inline distT="0" distB="0" distL="114300" distR="114300">
            <wp:extent cx="4209415" cy="6628765"/>
            <wp:effectExtent l="0" t="0" r="63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662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18"/>
        </w:numPr>
        <w:ind w:left="845" w:leftChars="0" w:hanging="425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音量按钮：点击可开启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/关闭声音；</w:t>
      </w:r>
    </w:p>
    <w:p>
      <w:pPr>
        <w:pStyle w:val="17"/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2）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【中奖记录】按钮：</w:t>
      </w:r>
      <w:r>
        <w:rPr>
          <w:rFonts w:hint="eastAsia" w:ascii="微软雅黑" w:hAnsi="微软雅黑" w:eastAsia="微软雅黑" w:cs="微软雅黑"/>
          <w:szCs w:val="21"/>
        </w:rPr>
        <w:t>点击展示用户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的</w:t>
      </w:r>
      <w:r>
        <w:rPr>
          <w:rFonts w:hint="eastAsia" w:ascii="微软雅黑" w:hAnsi="微软雅黑" w:eastAsia="微软雅黑" w:cs="微软雅黑"/>
          <w:szCs w:val="21"/>
        </w:rPr>
        <w:t>中奖记录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7"/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Cs w:val="21"/>
        </w:rPr>
        <w:t>【活动规则】按钮：点击展开活动规则弹框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7"/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【分享】按钮：</w:t>
      </w:r>
    </w:p>
    <w:p>
      <w:pPr>
        <w:pStyle w:val="17"/>
        <w:widowControl w:val="0"/>
        <w:numPr>
          <w:ilvl w:val="0"/>
          <w:numId w:val="19"/>
        </w:numPr>
        <w:ind w:left="1260" w:leftChars="0" w:hanging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APP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和微信</w:t>
      </w:r>
      <w:r>
        <w:rPr>
          <w:rFonts w:hint="eastAsia" w:ascii="微软雅黑" w:hAnsi="微软雅黑" w:eastAsia="微软雅黑" w:cs="微软雅黑"/>
          <w:szCs w:val="21"/>
        </w:rPr>
        <w:t>显示【分享】按钮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7"/>
        <w:widowControl w:val="0"/>
        <w:numPr>
          <w:ilvl w:val="0"/>
          <w:numId w:val="19"/>
        </w:numPr>
        <w:ind w:left="1260" w:leftChars="0" w:hanging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其他浏览器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隐藏</w:t>
      </w:r>
      <w:r>
        <w:rPr>
          <w:rFonts w:hint="eastAsia" w:ascii="微软雅黑" w:hAnsi="微软雅黑" w:eastAsia="微软雅黑" w:cs="微软雅黑"/>
          <w:szCs w:val="21"/>
        </w:rPr>
        <w:t>【分享】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按钮；</w:t>
      </w:r>
    </w:p>
    <w:p>
      <w:pPr>
        <w:pStyle w:val="17"/>
        <w:widowControl w:val="0"/>
        <w:numPr>
          <w:ilvl w:val="0"/>
          <w:numId w:val="19"/>
        </w:numPr>
        <w:ind w:left="1260" w:leftChars="0" w:hanging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未登录用户可以分享，但不赠送游戏机会，已登录用户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通过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APP或微信</w:t>
      </w:r>
      <w:r>
        <w:rPr>
          <w:rFonts w:hint="eastAsia" w:ascii="微软雅黑" w:hAnsi="微软雅黑" w:eastAsia="微软雅黑" w:cs="微软雅黑"/>
          <w:szCs w:val="21"/>
        </w:rPr>
        <w:t>分享有获取游戏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机会</w:t>
      </w:r>
      <w:r>
        <w:rPr>
          <w:rFonts w:hint="eastAsia" w:ascii="微软雅黑" w:hAnsi="微软雅黑" w:eastAsia="微软雅黑" w:cs="微软雅黑"/>
          <w:szCs w:val="21"/>
        </w:rPr>
        <w:t>资格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5）</w:t>
      </w:r>
      <w:r>
        <w:rPr>
          <w:rFonts w:hint="eastAsia" w:ascii="微软雅黑" w:hAnsi="微软雅黑" w:eastAsia="微软雅黑" w:cs="微软雅黑"/>
          <w:szCs w:val="21"/>
        </w:rPr>
        <w:t>【剩余游戏机会】：显示当前用户剩余游戏次数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6）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足球</w:t>
      </w:r>
      <w:r>
        <w:rPr>
          <w:rFonts w:hint="eastAsia" w:ascii="微软雅黑" w:hAnsi="微软雅黑" w:eastAsia="微软雅黑" w:cs="微软雅黑"/>
          <w:szCs w:val="21"/>
        </w:rPr>
        <w:t>展示栏：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展示</w:t>
      </w:r>
      <w:r>
        <w:rPr>
          <w:rFonts w:hint="eastAsia" w:ascii="微软雅黑" w:hAnsi="微软雅黑" w:eastAsia="微软雅黑" w:cs="微软雅黑"/>
          <w:szCs w:val="21"/>
        </w:rPr>
        <w:t>用户当前游戏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的进球反馈，每完成一次射门，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对应球框填充红色（没进）或绿色（进）反馈该次射门是否进球；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7）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计时器</w:t>
      </w:r>
      <w:r>
        <w:rPr>
          <w:rFonts w:hint="eastAsia" w:ascii="微软雅黑" w:hAnsi="微软雅黑" w:eastAsia="微软雅黑" w:cs="微软雅黑"/>
          <w:szCs w:val="21"/>
        </w:rPr>
        <w:t>：游戏开始后展示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60</w:t>
      </w:r>
      <w:r>
        <w:rPr>
          <w:rFonts w:hint="eastAsia" w:ascii="微软雅黑" w:hAnsi="微软雅黑" w:eastAsia="微软雅黑" w:cs="微软雅黑"/>
          <w:szCs w:val="21"/>
        </w:rPr>
        <w:t>秒倒计时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8）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提示语：完成射门后球进了屏幕浮出“球进了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！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”，球没进屏幕浮出“差一点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”；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9）</w:t>
      </w:r>
      <w:r>
        <w:rPr>
          <w:rFonts w:hint="eastAsia" w:ascii="微软雅黑" w:hAnsi="微软雅黑" w:eastAsia="微软雅黑" w:cs="微软雅黑"/>
          <w:szCs w:val="21"/>
        </w:rPr>
        <w:t>【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开始</w:t>
      </w:r>
      <w:r>
        <w:rPr>
          <w:rFonts w:hint="eastAsia" w:ascii="微软雅黑" w:hAnsi="微软雅黑" w:eastAsia="微软雅黑" w:cs="微软雅黑"/>
          <w:szCs w:val="21"/>
        </w:rPr>
        <w:t>】按钮：点击开始游戏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，触发游戏后按钮文案更改为“长按射门”；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10）【长按射门】按钮：点击确定射门方向，长按后松开确定射门力度并完成射门；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10）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方向控制条：控制射门方向；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11）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力度控制条：控制射门力度；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6.2需求详述</w:t>
      </w:r>
    </w:p>
    <w:p>
      <w:pPr>
        <w:pStyle w:val="5"/>
        <w:rPr>
          <w:rFonts w:hint="eastAsia"/>
          <w:lang w:val="en-US" w:eastAsia="zh-CN"/>
        </w:rPr>
      </w:pPr>
      <w:bookmarkStart w:id="2" w:name="_6.2.1用户未登录或登录已失效"/>
      <w:r>
        <w:rPr>
          <w:rFonts w:hint="eastAsia"/>
          <w:lang w:val="en-US" w:eastAsia="zh-CN"/>
        </w:rPr>
        <w:t>6.2.1用户未登录或登录已失效</w:t>
      </w:r>
    </w:p>
    <w:bookmarkEnd w:id="2"/>
    <w:p>
      <w:pPr>
        <w:pStyle w:val="17"/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音量按钮：点击开启/关闭音效；</w:t>
      </w:r>
    </w:p>
    <w:p>
      <w:pPr>
        <w:pStyle w:val="17"/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【分享】按钮：</w:t>
      </w:r>
      <w:r>
        <w:rPr>
          <w:rFonts w:hint="eastAsia" w:ascii="微软雅黑" w:hAnsi="微软雅黑" w:eastAsia="微软雅黑" w:cs="微软雅黑"/>
          <w:szCs w:val="21"/>
        </w:rPr>
        <w:t>点击分享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活动</w:t>
      </w:r>
      <w:r>
        <w:rPr>
          <w:rFonts w:hint="eastAsia" w:ascii="微软雅黑" w:hAnsi="微软雅黑" w:eastAsia="微软雅黑" w:cs="微软雅黑"/>
          <w:szCs w:val="21"/>
        </w:rPr>
        <w:t>页</w:t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APP内嵌H5：</w:t>
      </w:r>
      <w:r>
        <w:rPr>
          <w:rFonts w:hint="eastAsia" w:ascii="微软雅黑" w:hAnsi="微软雅黑" w:eastAsia="微软雅黑" w:cs="微软雅黑"/>
          <w:lang w:val="en-US" w:eastAsia="zh-CN"/>
        </w:rPr>
        <w:t>弹出分享列表进行分享；</w:t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微信浏览器：</w:t>
      </w:r>
      <w:r>
        <w:rPr>
          <w:rFonts w:hint="eastAsia" w:ascii="微软雅黑" w:hAnsi="微软雅黑" w:eastAsia="微软雅黑" w:cs="微软雅黑"/>
          <w:lang w:val="en-US" w:eastAsia="zh-CN"/>
        </w:rPr>
        <w:t>蒙层提示右上角分享；</w:t>
      </w:r>
    </w:p>
    <w:p>
      <w:pPr>
        <w:pStyle w:val="17"/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【中奖记录】按钮：点击弹框提示登录</w:t>
      </w:r>
    </w:p>
    <w:p>
      <w:pPr>
        <w:pStyle w:val="17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000250" cy="1343025"/>
            <wp:effectExtent l="0" t="0" r="0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  <w:t>“您尚未登录，请先登录！”，【取消】/【登录】；</w:t>
      </w:r>
    </w:p>
    <w:p>
      <w:pPr>
        <w:ind w:left="840" w:leftChars="0" w:firstLine="420" w:firstLineChars="0"/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  <w:t>点击【取消】收起弹框；</w:t>
      </w:r>
    </w:p>
    <w:p>
      <w:pPr>
        <w:ind w:left="840" w:leftChars="0" w:firstLine="420" w:firstLineChars="0"/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  <w:t>点击【登录】后跳转至登录页面，登录成功后返回登录前页面；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4）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【游戏规则】按钮：点击弹框查看游戏规则，点击【确定】收起弹框；</w:t>
      </w:r>
    </w:p>
    <w:p>
      <w:pPr>
        <w:pStyle w:val="17"/>
        <w:widowControl w:val="0"/>
        <w:numPr>
          <w:ilvl w:val="0"/>
          <w:numId w:val="0"/>
        </w:numPr>
        <w:ind w:firstLine="420" w:firstLineChars="0"/>
        <w:jc w:val="center"/>
      </w:pPr>
      <w:ins w:id="170" w:author="KWAN" w:date="2018-05-17T16:45:38Z">
        <w:r>
          <w:rPr/>
          <w:drawing>
            <wp:inline distT="0" distB="0" distL="114300" distR="114300">
              <wp:extent cx="3333115" cy="3942715"/>
              <wp:effectExtent l="0" t="0" r="635" b="635"/>
              <wp:docPr id="17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图片 1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3115" cy="3942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172" w:author="KWAN" w:date="2018-05-17T16:45:39Z">
        <w:r>
          <w:rPr/>
          <w:drawing>
            <wp:inline distT="0" distB="0" distL="114300" distR="114300">
              <wp:extent cx="3333115" cy="3028315"/>
              <wp:effectExtent l="0" t="0" r="635" b="635"/>
              <wp:docPr id="9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1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3115" cy="30283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文案如下：</w:t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1、活动时间：2018年7月1日-7月16日；</w:t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</w:t>
      </w:r>
      <w:r>
        <w:rPr>
          <w:rFonts w:hint="eastAsia" w:ascii="微软雅黑" w:hAnsi="微软雅黑" w:eastAsia="微软雅黑" w:cs="微软雅黑"/>
          <w:lang w:eastAsia="zh-CN"/>
        </w:rPr>
        <w:t>用户</w:t>
      </w:r>
      <w:r>
        <w:rPr>
          <w:rFonts w:hint="eastAsia" w:ascii="微软雅黑" w:hAnsi="微软雅黑" w:eastAsia="微软雅黑" w:cs="微软雅黑"/>
        </w:rPr>
        <w:t>长按按钮确定射门范围和射门力度完成射球，60秒内射进3球即可抽奖1次；</w:t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174" w:author="999995" w:date="2018-05-17T16:24:18Z"/>
          <w:del w:id="175" w:author="KWAN" w:date="2018-05-17T16:45:54Z"/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3、活动期间，每天登录</w:t>
      </w:r>
      <w:ins w:id="176" w:author="999995" w:date="2018-05-17T16:23:56Z">
        <w:r>
          <w:rPr>
            <w:rFonts w:hint="eastAsia" w:ascii="微软雅黑" w:hAnsi="微软雅黑" w:eastAsia="微软雅黑" w:cs="微软雅黑"/>
            <w:lang w:eastAsia="zh-CN"/>
          </w:rPr>
          <w:t>、</w:t>
        </w:r>
      </w:ins>
      <w:ins w:id="177" w:author="999995" w:date="2018-05-17T16:23:57Z">
        <w:r>
          <w:rPr>
            <w:rFonts w:hint="eastAsia" w:ascii="微软雅黑" w:hAnsi="微软雅黑" w:eastAsia="微软雅黑" w:cs="微软雅黑"/>
            <w:lang w:eastAsia="zh-CN"/>
          </w:rPr>
          <w:t>分享</w:t>
        </w:r>
      </w:ins>
      <w:ins w:id="178" w:author="999995" w:date="2018-05-17T16:23:58Z">
        <w:r>
          <w:rPr>
            <w:rFonts w:hint="eastAsia" w:ascii="微软雅黑" w:hAnsi="微软雅黑" w:eastAsia="微软雅黑" w:cs="微软雅黑"/>
            <w:lang w:eastAsia="zh-CN"/>
          </w:rPr>
          <w:t>和</w:t>
        </w:r>
      </w:ins>
      <w:ins w:id="179" w:author="999995" w:date="2018-05-17T16:23:59Z">
        <w:r>
          <w:rPr>
            <w:rFonts w:hint="eastAsia" w:ascii="微软雅黑" w:hAnsi="微软雅黑" w:eastAsia="微软雅黑" w:cs="微软雅黑"/>
            <w:lang w:eastAsia="zh-CN"/>
          </w:rPr>
          <w:t>出借</w:t>
        </w:r>
      </w:ins>
      <w:ins w:id="180" w:author="999995" w:date="2018-05-17T16:24:00Z">
        <w:r>
          <w:rPr>
            <w:rFonts w:hint="eastAsia" w:ascii="微软雅黑" w:hAnsi="微软雅黑" w:eastAsia="微软雅黑" w:cs="微软雅黑"/>
            <w:lang w:val="en-US" w:eastAsia="zh-CN"/>
          </w:rPr>
          <w:t>YY</w:t>
        </w:r>
      </w:ins>
      <w:ins w:id="181" w:author="999995" w:date="2018-05-17T16:24:01Z">
        <w:r>
          <w:rPr>
            <w:rFonts w:hint="eastAsia" w:ascii="微软雅黑" w:hAnsi="微软雅黑" w:eastAsia="微软雅黑" w:cs="微软雅黑"/>
            <w:lang w:val="en-US" w:eastAsia="zh-CN"/>
          </w:rPr>
          <w:t>计划</w:t>
        </w:r>
      </w:ins>
      <w:ins w:id="182" w:author="999995" w:date="2018-05-17T16:24:07Z">
        <w:r>
          <w:rPr>
            <w:rFonts w:hint="eastAsia" w:ascii="微软雅黑" w:hAnsi="微软雅黑" w:eastAsia="微软雅黑" w:cs="微软雅黑"/>
            <w:lang w:val="en-US" w:eastAsia="zh-CN"/>
          </w:rPr>
          <w:t>均</w:t>
        </w:r>
      </w:ins>
      <w:ins w:id="183" w:author="999995" w:date="2018-05-17T16:24:08Z">
        <w:r>
          <w:rPr>
            <w:rFonts w:hint="eastAsia" w:ascii="微软雅黑" w:hAnsi="微软雅黑" w:eastAsia="微软雅黑" w:cs="微软雅黑"/>
            <w:lang w:val="en-US" w:eastAsia="zh-CN"/>
          </w:rPr>
          <w:t>可获得</w:t>
        </w:r>
      </w:ins>
      <w:ins w:id="184" w:author="999995" w:date="2018-05-17T16:24:09Z">
        <w:r>
          <w:rPr>
            <w:rFonts w:hint="eastAsia" w:ascii="微软雅黑" w:hAnsi="微软雅黑" w:eastAsia="微软雅黑" w:cs="微软雅黑"/>
            <w:lang w:val="en-US" w:eastAsia="zh-CN"/>
          </w:rPr>
          <w:t>游戏机会</w:t>
        </w:r>
      </w:ins>
      <w:ins w:id="185" w:author="999995" w:date="2018-05-17T16:24:13Z">
        <w:r>
          <w:rPr>
            <w:rFonts w:hint="eastAsia" w:ascii="微软雅黑" w:hAnsi="微软雅黑" w:eastAsia="微软雅黑" w:cs="微软雅黑"/>
            <w:lang w:val="en-US" w:eastAsia="zh-CN"/>
          </w:rPr>
          <w:t>；</w:t>
        </w:r>
      </w:ins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186" w:author="999995" w:date="2018-05-17T16:23:33Z"/>
          <w:rFonts w:hint="eastAsia" w:ascii="微软雅黑" w:hAnsi="微软雅黑" w:eastAsia="微软雅黑" w:cs="微软雅黑"/>
        </w:rPr>
      </w:pPr>
      <w:del w:id="187" w:author="999995" w:date="2018-05-17T16:23:48Z">
        <w:r>
          <w:rPr>
            <w:rFonts w:hint="eastAsia" w:ascii="微软雅黑" w:hAnsi="微软雅黑" w:eastAsia="微软雅黑" w:cs="微软雅黑"/>
          </w:rPr>
          <w:delText>游戏获得3次游戏机会，每分享一次小游戏可以额外获得一次游戏机会；</w:delText>
        </w:r>
      </w:del>
    </w:p>
    <w:tbl>
      <w:tblPr>
        <w:tblStyle w:val="16"/>
        <w:tblW w:w="55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2004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188" w:author="999995" w:date="2018-05-17T16:23:40Z"/>
        </w:trPr>
        <w:tc>
          <w:tcPr>
            <w:tcW w:w="1002" w:type="dxa"/>
            <w:vAlign w:val="center"/>
          </w:tcPr>
          <w:p>
            <w:pPr>
              <w:pStyle w:val="17"/>
              <w:widowControl w:val="0"/>
              <w:numPr>
                <w:ilvl w:val="0"/>
                <w:numId w:val="0"/>
              </w:numPr>
              <w:jc w:val="center"/>
              <w:rPr>
                <w:ins w:id="189" w:author="999995" w:date="2018-05-17T16:23:40Z"/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ins w:id="190" w:author="999995" w:date="2018-05-17T16:24:38Z">
              <w:r>
                <w:rPr>
                  <w:rFonts w:hint="eastAsia" w:ascii="微软雅黑" w:hAnsi="微软雅黑" w:eastAsia="微软雅黑" w:cs="微软雅黑"/>
                  <w:vertAlign w:val="baseline"/>
                  <w:lang w:eastAsia="zh-CN"/>
                </w:rPr>
                <w:t>登录</w:t>
              </w:r>
            </w:ins>
          </w:p>
        </w:tc>
        <w:tc>
          <w:tcPr>
            <w:tcW w:w="2004" w:type="dxa"/>
            <w:vAlign w:val="center"/>
          </w:tcPr>
          <w:p>
            <w:pPr>
              <w:pStyle w:val="17"/>
              <w:widowControl w:val="0"/>
              <w:numPr>
                <w:ilvl w:val="0"/>
                <w:numId w:val="0"/>
              </w:numPr>
              <w:jc w:val="center"/>
              <w:rPr>
                <w:ins w:id="191" w:author="999995" w:date="2018-05-17T16:23:40Z"/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ins w:id="192" w:author="999995" w:date="2018-05-17T16:24:57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APP</w:t>
              </w:r>
            </w:ins>
            <w:ins w:id="193" w:author="999995" w:date="2018-05-17T16:24:58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或</w:t>
              </w:r>
            </w:ins>
            <w:ins w:id="194" w:author="999995" w:date="2018-05-17T16:24:59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微信分享</w:t>
              </w:r>
            </w:ins>
          </w:p>
        </w:tc>
        <w:tc>
          <w:tcPr>
            <w:tcW w:w="2505" w:type="dxa"/>
            <w:vAlign w:val="center"/>
          </w:tcPr>
          <w:p>
            <w:pPr>
              <w:pStyle w:val="17"/>
              <w:widowControl w:val="0"/>
              <w:numPr>
                <w:ilvl w:val="0"/>
                <w:numId w:val="0"/>
              </w:numPr>
              <w:jc w:val="center"/>
              <w:rPr>
                <w:ins w:id="195" w:author="999995" w:date="2018-05-17T16:23:40Z"/>
                <w:rFonts w:hint="eastAsia" w:ascii="微软雅黑" w:hAnsi="微软雅黑" w:eastAsia="微软雅黑" w:cs="微软雅黑"/>
                <w:vertAlign w:val="baseline"/>
              </w:rPr>
            </w:pPr>
            <w:ins w:id="196" w:author="999995" w:date="2018-05-17T16:25:38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N=</w:t>
              </w:r>
            </w:ins>
            <w:ins w:id="197" w:author="999995" w:date="2018-05-17T16:25:40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单笔</w:t>
              </w:r>
            </w:ins>
            <w:ins w:id="198" w:author="999995" w:date="2018-05-17T16:25:41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出借</w:t>
              </w:r>
            </w:ins>
            <w:ins w:id="199" w:author="999995" w:date="2018-05-17T16:25:42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额/3</w:t>
              </w:r>
            </w:ins>
            <w:ins w:id="200" w:author="999995" w:date="2018-05-17T16:25:43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000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  <w:ins w:id="201" w:author="999995" w:date="2018-05-17T16:23:40Z"/>
        </w:trPr>
        <w:tc>
          <w:tcPr>
            <w:tcW w:w="1002" w:type="dxa"/>
            <w:vMerge w:val="restart"/>
            <w:vAlign w:val="center"/>
          </w:tcPr>
          <w:p>
            <w:pPr>
              <w:pStyle w:val="17"/>
              <w:widowControl w:val="0"/>
              <w:numPr>
                <w:ilvl w:val="0"/>
                <w:numId w:val="0"/>
              </w:numPr>
              <w:jc w:val="center"/>
              <w:rPr>
                <w:ins w:id="202" w:author="999995" w:date="2018-05-17T16:23:40Z"/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ins w:id="203" w:author="999995" w:date="2018-05-17T16:27:11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3</w:t>
              </w:r>
            </w:ins>
            <w:ins w:id="204" w:author="999995" w:date="2018-05-17T16:24:49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次</w:t>
              </w:r>
            </w:ins>
            <w:ins w:id="205" w:author="999995" w:date="2018-05-17T16:24:50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机会</w:t>
              </w:r>
            </w:ins>
          </w:p>
        </w:tc>
        <w:tc>
          <w:tcPr>
            <w:tcW w:w="200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ins w:id="206" w:author="999995" w:date="2018-05-17T16:23:40Z"/>
                <w:rFonts w:hint="eastAsia" w:eastAsia="微软雅黑"/>
                <w:lang w:val="en-US" w:eastAsia="zh-CN"/>
              </w:rPr>
            </w:pPr>
            <w:ins w:id="207" w:author="999995" w:date="2018-05-17T16:25:08Z">
              <w:r>
                <w:rPr>
                  <w:rFonts w:hint="eastAsia" w:eastAsia="微软雅黑"/>
                  <w:lang w:val="en-US" w:eastAsia="zh-CN"/>
                </w:rPr>
                <w:t>+1</w:t>
              </w:r>
            </w:ins>
            <w:ins w:id="208" w:author="999995" w:date="2018-05-17T16:25:09Z">
              <w:r>
                <w:rPr>
                  <w:rFonts w:hint="eastAsia" w:eastAsia="微软雅黑"/>
                  <w:lang w:val="en-US" w:eastAsia="zh-CN"/>
                </w:rPr>
                <w:t>次</w:t>
              </w:r>
            </w:ins>
            <w:ins w:id="209" w:author="999995" w:date="2018-05-17T16:25:10Z">
              <w:r>
                <w:rPr>
                  <w:rFonts w:hint="eastAsia" w:eastAsia="微软雅黑"/>
                  <w:lang w:val="en-US" w:eastAsia="zh-CN"/>
                </w:rPr>
                <w:t>机会</w:t>
              </w:r>
            </w:ins>
            <w:ins w:id="210" w:author="999995" w:date="2018-05-17T16:25:16Z">
              <w:r>
                <w:rPr>
                  <w:rFonts w:hint="eastAsia" w:eastAsia="微软雅黑"/>
                  <w:lang w:val="en-US" w:eastAsia="zh-CN"/>
                </w:rPr>
                <w:br w:type="textWrapping"/>
              </w:r>
            </w:ins>
            <w:ins w:id="211" w:author="999995" w:date="2018-05-17T16:25:17Z">
              <w:r>
                <w:rPr>
                  <w:rFonts w:hint="eastAsia" w:eastAsia="微软雅黑"/>
                  <w:lang w:val="en-US" w:eastAsia="zh-CN"/>
                </w:rPr>
                <w:t>（</w:t>
              </w:r>
            </w:ins>
            <w:ins w:id="212" w:author="999995" w:date="2018-05-17T16:25:18Z">
              <w:r>
                <w:rPr>
                  <w:rFonts w:hint="eastAsia" w:eastAsia="微软雅黑"/>
                  <w:lang w:val="en-US" w:eastAsia="zh-CN"/>
                </w:rPr>
                <w:t>限1</w:t>
              </w:r>
            </w:ins>
            <w:ins w:id="213" w:author="999995" w:date="2018-05-17T16:25:19Z">
              <w:r>
                <w:rPr>
                  <w:rFonts w:hint="eastAsia" w:eastAsia="微软雅黑"/>
                  <w:lang w:val="en-US" w:eastAsia="zh-CN"/>
                </w:rPr>
                <w:t>次</w:t>
              </w:r>
            </w:ins>
            <w:ins w:id="214" w:author="999995" w:date="2018-05-17T16:25:17Z">
              <w:r>
                <w:rPr>
                  <w:rFonts w:hint="eastAsia" w:eastAsia="微软雅黑"/>
                  <w:lang w:val="en-US" w:eastAsia="zh-CN"/>
                </w:rPr>
                <w:t>）</w:t>
              </w:r>
            </w:ins>
          </w:p>
        </w:tc>
        <w:tc>
          <w:tcPr>
            <w:tcW w:w="2505" w:type="dxa"/>
            <w:vMerge w:val="restart"/>
            <w:vAlign w:val="center"/>
          </w:tcPr>
          <w:p>
            <w:pPr>
              <w:pStyle w:val="17"/>
              <w:widowControl w:val="0"/>
              <w:numPr>
                <w:ilvl w:val="0"/>
                <w:numId w:val="0"/>
              </w:numPr>
              <w:jc w:val="center"/>
              <w:rPr>
                <w:ins w:id="215" w:author="999995" w:date="2018-05-17T16:23:40Z"/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ins w:id="216" w:author="999995" w:date="2018-05-17T16:25:54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+N</w:t>
              </w:r>
            </w:ins>
            <w:ins w:id="217" w:author="999995" w:date="2018-05-17T16:25:55Z">
              <w:r>
                <w:rPr>
                  <w:rFonts w:hint="eastAsia" w:ascii="微软雅黑" w:hAnsi="微软雅黑" w:eastAsia="微软雅黑" w:cs="微软雅黑"/>
                  <w:vertAlign w:val="baseline"/>
                  <w:lang w:val="en-US" w:eastAsia="zh-CN"/>
                </w:rPr>
                <w:t>次机会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  <w:ins w:id="218" w:author="999995" w:date="2018-05-17T16:23:40Z"/>
        </w:trPr>
        <w:tc>
          <w:tcPr>
            <w:tcW w:w="1002" w:type="dxa"/>
            <w:vMerge w:val="continue"/>
          </w:tcPr>
          <w:p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ins w:id="219" w:author="999995" w:date="2018-05-17T16:23:40Z"/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2004" w:type="dxa"/>
            <w:vMerge w:val="continue"/>
          </w:tcPr>
          <w:p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ins w:id="220" w:author="999995" w:date="2018-05-17T16:23:40Z"/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2505" w:type="dxa"/>
            <w:vMerge w:val="continue"/>
          </w:tcPr>
          <w:p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ins w:id="221" w:author="999995" w:date="2018-05-17T16:23:40Z"/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</w:tbl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4、单笔成功出借每满3千元后可获赠1次游戏机会（仅限出借YY-FIFA/YY-X/YY-A/YY-B/YY-C/YY-VIPA/YY-VIPB/YY-VIPC的金额才纳入奖励的统计范围）；</w:t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5、活动期内，到期成功续投出去的用户可增加相应游戏机会；</w:t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6、每人每天最多9次游戏机会；</w:t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7、游戏机</w:t>
      </w:r>
      <w:bookmarkStart w:id="3" w:name="_GoBack"/>
      <w:bookmarkEnd w:id="3"/>
      <w:r>
        <w:rPr>
          <w:rFonts w:hint="eastAsia" w:ascii="微软雅黑" w:hAnsi="微软雅黑" w:eastAsia="微软雅黑" w:cs="微软雅黑"/>
        </w:rPr>
        <w:t>会仅当日有效，请及时使用；</w:t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8、本活动最终解释权归友金服所有。</w:t>
      </w:r>
    </w:p>
    <w:p>
      <w:pPr>
        <w:pStyle w:val="17"/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5）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【剩余游戏次数】：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--次；</w:t>
      </w:r>
    </w:p>
    <w:p>
      <w:pPr>
        <w:pStyle w:val="17"/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6）足球展示栏：展示5个足球框；</w:t>
      </w:r>
    </w:p>
    <w:p>
      <w:pPr>
        <w:pStyle w:val="17"/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7）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开始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】按钮：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点击弹框提示登录，</w:t>
      </w:r>
      <w:r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  <w:t>登录成功后返回登录前页面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6.2.2用户已登录</w:t>
      </w:r>
    </w:p>
    <w:p>
      <w:pPr>
        <w:pStyle w:val="17"/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Cs w:val="21"/>
          <w:lang w:val="en-US" w:eastAsia="zh-CN"/>
        </w:rPr>
        <w:t>音量按钮：点击开启/关闭音效；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2）【分享】按钮：点击分享活动页：</w:t>
      </w:r>
    </w:p>
    <w:p>
      <w:pPr>
        <w:numPr>
          <w:ilvl w:val="0"/>
          <w:numId w:val="22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APP内嵌H5：点击【分享】按钮并完成分享后即可增加1次游戏机会；</w:t>
      </w:r>
    </w:p>
    <w:p>
      <w:pPr>
        <w:numPr>
          <w:ilvl w:val="0"/>
          <w:numId w:val="22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微信浏览器：采用微信自主分享，根据微信返回分享结果判定是否增加1次游戏机会；</w:t>
      </w:r>
    </w:p>
    <w:p>
      <w:pPr>
        <w:numPr>
          <w:ilvl w:val="0"/>
          <w:numId w:val="22"/>
        </w:numPr>
        <w:ind w:left="1260" w:leftChars="0" w:hanging="420" w:firstLineChars="0"/>
        <w:rPr>
          <w:ins w:id="222" w:author="KWAN" w:date="2018-05-17T17:39:43Z"/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其他浏览器：自主分享，不增加游戏机会；</w:t>
      </w:r>
    </w:p>
    <w:p>
      <w:pPr>
        <w:numPr>
          <w:ilvl w:val="0"/>
          <w:numId w:val="22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ins w:id="223" w:author="KWAN" w:date="2018-05-17T17:39:45Z">
        <w:r>
          <w:rPr>
            <w:rFonts w:hint="eastAsia" w:ascii="微软雅黑" w:hAnsi="微软雅黑" w:eastAsia="微软雅黑" w:cs="微软雅黑"/>
            <w:b w:val="0"/>
            <w:kern w:val="2"/>
            <w:sz w:val="21"/>
            <w:szCs w:val="21"/>
            <w:lang w:val="en-US" w:eastAsia="zh-CN" w:bidi="ar-SA"/>
          </w:rPr>
          <w:t>游戏</w:t>
        </w:r>
      </w:ins>
      <w:ins w:id="224" w:author="KWAN" w:date="2018-05-17T17:39:46Z">
        <w:r>
          <w:rPr>
            <w:rFonts w:hint="eastAsia" w:ascii="微软雅黑" w:hAnsi="微软雅黑" w:eastAsia="微软雅黑" w:cs="微软雅黑"/>
            <w:b w:val="0"/>
            <w:kern w:val="2"/>
            <w:sz w:val="21"/>
            <w:szCs w:val="21"/>
            <w:lang w:val="en-US" w:eastAsia="zh-CN" w:bidi="ar-SA"/>
          </w:rPr>
          <w:t>进行中</w:t>
        </w:r>
      </w:ins>
      <w:ins w:id="225" w:author="KWAN" w:date="2018-05-17T17:39:47Z">
        <w:r>
          <w:rPr>
            <w:rFonts w:hint="eastAsia" w:ascii="微软雅黑" w:hAnsi="微软雅黑" w:eastAsia="微软雅黑" w:cs="微软雅黑"/>
            <w:b w:val="0"/>
            <w:kern w:val="2"/>
            <w:sz w:val="21"/>
            <w:szCs w:val="21"/>
            <w:lang w:val="en-US" w:eastAsia="zh-CN" w:bidi="ar-SA"/>
          </w:rPr>
          <w:t>【</w:t>
        </w:r>
      </w:ins>
      <w:ins w:id="226" w:author="KWAN" w:date="2018-05-17T17:39:48Z">
        <w:r>
          <w:rPr>
            <w:rFonts w:hint="eastAsia" w:ascii="微软雅黑" w:hAnsi="微软雅黑" w:eastAsia="微软雅黑" w:cs="微软雅黑"/>
            <w:b w:val="0"/>
            <w:kern w:val="2"/>
            <w:sz w:val="21"/>
            <w:szCs w:val="21"/>
            <w:lang w:val="en-US" w:eastAsia="zh-CN" w:bidi="ar-SA"/>
          </w:rPr>
          <w:t>分享</w:t>
        </w:r>
      </w:ins>
      <w:ins w:id="227" w:author="KWAN" w:date="2018-05-17T17:39:47Z">
        <w:r>
          <w:rPr>
            <w:rFonts w:hint="eastAsia" w:ascii="微软雅黑" w:hAnsi="微软雅黑" w:eastAsia="微软雅黑" w:cs="微软雅黑"/>
            <w:b w:val="0"/>
            <w:kern w:val="2"/>
            <w:sz w:val="21"/>
            <w:szCs w:val="21"/>
            <w:lang w:val="en-US" w:eastAsia="zh-CN" w:bidi="ar-SA"/>
          </w:rPr>
          <w:t>】</w:t>
        </w:r>
      </w:ins>
      <w:ins w:id="228" w:author="KWAN" w:date="2018-05-17T17:39:50Z">
        <w:r>
          <w:rPr>
            <w:rFonts w:hint="eastAsia" w:ascii="微软雅黑" w:hAnsi="微软雅黑" w:eastAsia="微软雅黑" w:cs="微软雅黑"/>
            <w:b w:val="0"/>
            <w:kern w:val="2"/>
            <w:sz w:val="21"/>
            <w:szCs w:val="21"/>
            <w:lang w:val="en-US" w:eastAsia="zh-CN" w:bidi="ar-SA"/>
          </w:rPr>
          <w:t>按钮</w:t>
        </w:r>
      </w:ins>
      <w:ins w:id="229" w:author="KWAN" w:date="2018-05-17T17:39:54Z">
        <w:r>
          <w:rPr>
            <w:rFonts w:hint="eastAsia" w:ascii="微软雅黑" w:hAnsi="微软雅黑" w:eastAsia="微软雅黑" w:cs="微软雅黑"/>
            <w:b w:val="0"/>
            <w:kern w:val="2"/>
            <w:sz w:val="21"/>
            <w:szCs w:val="21"/>
            <w:lang w:val="en-US" w:eastAsia="zh-CN" w:bidi="ar-SA"/>
          </w:rPr>
          <w:t>隐藏；</w:t>
        </w:r>
      </w:ins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3）【中奖记录】按钮：点击展示用户中奖记录，奖记录显示中奖日期和奖品，默认展示5条，向下滑动可查看其它中奖记录</w:t>
      </w:r>
    </w:p>
    <w:p>
      <w:pPr>
        <w:pStyle w:val="17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Cs w:val="21"/>
          <w:lang w:eastAsia="zh-CN"/>
        </w:rPr>
      </w:pPr>
      <w:ins w:id="230" w:author="官纯" w:date="2018-05-08T16:23:35Z">
        <w:r>
          <w:rPr/>
          <w:drawing>
            <wp:inline distT="0" distB="0" distL="114300" distR="114300">
              <wp:extent cx="2447925" cy="2333625"/>
              <wp:effectExtent l="0" t="0" r="9525" b="9525"/>
              <wp:docPr id="12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图片 1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47925" cy="2333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注：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单角符仅在用户中奖记录超过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5条时展示，提示作用，不可点击，滑动中奖区域查看更多中奖信息；</w:t>
      </w:r>
    </w:p>
    <w:p>
      <w:pPr>
        <w:pStyle w:val="17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2、中奖记录为空时，提示“尚无中奖记录哦~”</w:t>
      </w:r>
    </w:p>
    <w:p>
      <w:pPr>
        <w:pStyle w:val="17"/>
        <w:widowControl w:val="0"/>
        <w:numPr>
          <w:ilvl w:val="0"/>
          <w:numId w:val="0"/>
        </w:numPr>
        <w:jc w:val="center"/>
        <w:rPr>
          <w:ins w:id="232" w:author="KWAN" w:date="2018-05-17T17:40:01Z"/>
        </w:rPr>
      </w:pPr>
      <w:r>
        <w:drawing>
          <wp:inline distT="0" distB="0" distL="114300" distR="114300">
            <wp:extent cx="2447925" cy="2333625"/>
            <wp:effectExtent l="0" t="0" r="9525" b="952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2"/>
        </w:numPr>
        <w:ind w:left="1260" w:leftChars="0" w:hanging="420" w:firstLineChars="0"/>
        <w:rPr>
          <w:ins w:id="233" w:author="KWAN" w:date="2018-05-17T17:40:01Z"/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ins w:id="234" w:author="KWAN" w:date="2018-05-17T17:40:01Z">
        <w:r>
          <w:rPr>
            <w:rFonts w:hint="eastAsia" w:ascii="微软雅黑" w:hAnsi="微软雅黑" w:eastAsia="微软雅黑" w:cs="微软雅黑"/>
            <w:b w:val="0"/>
            <w:kern w:val="2"/>
            <w:sz w:val="21"/>
            <w:szCs w:val="21"/>
            <w:lang w:val="en-US" w:eastAsia="zh-CN" w:bidi="ar-SA"/>
          </w:rPr>
          <w:t>游戏进行中【分享】按钮隐藏；</w:t>
        </w:r>
      </w:ins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4）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【游戏规则】按钮：按未登录逻辑执行</w:t>
      </w:r>
      <w:ins w:id="235" w:author="KWAN" w:date="2018-05-17T17:40:27Z">
        <w:r>
          <w:rPr>
            <w:rFonts w:hint="eastAsia" w:ascii="微软雅黑" w:hAnsi="微软雅黑" w:eastAsia="微软雅黑"/>
            <w:b w:val="0"/>
            <w:bCs/>
            <w:szCs w:val="21"/>
            <w:lang w:eastAsia="zh-CN"/>
          </w:rPr>
          <w:t>，</w:t>
        </w:r>
      </w:ins>
      <w:ins w:id="236" w:author="KWAN" w:date="2018-05-17T17:40:27Z">
        <w:r>
          <w:rPr>
            <w:rFonts w:hint="eastAsia" w:ascii="微软雅黑" w:hAnsi="微软雅黑" w:eastAsia="微软雅黑" w:cs="微软雅黑"/>
            <w:b w:val="0"/>
            <w:kern w:val="2"/>
            <w:sz w:val="21"/>
            <w:szCs w:val="21"/>
            <w:lang w:val="en-US" w:eastAsia="zh-CN" w:bidi="ar-SA"/>
          </w:rPr>
          <w:t>游戏进行中【分享】按钮隐藏</w:t>
        </w:r>
      </w:ins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5）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【剩余游戏次数】：显示用户当前游戏次数（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0≤次数≤9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）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6）足球展示栏：展示5个足球框；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7）【开始】按钮：点击开始游戏；</w:t>
      </w:r>
    </w:p>
    <w:p>
      <w:pPr>
        <w:pStyle w:val="19"/>
        <w:numPr>
          <w:ilvl w:val="0"/>
          <w:numId w:val="23"/>
        </w:numPr>
      </w:pPr>
      <w:r>
        <w:rPr>
          <w:rFonts w:hint="eastAsia"/>
          <w:lang w:val="en-US" w:eastAsia="zh-CN"/>
        </w:rPr>
        <w:t>场景一：当用户剩余游戏次数=0时，点击【开始】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1）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当用户当日已完成游戏次数＜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9，且当日未完成分享，APP内嵌H5和微信浏览器弹框提示：</w:t>
      </w:r>
    </w:p>
    <w:p>
      <w:pPr>
        <w:pStyle w:val="17"/>
        <w:widowControl w:val="0"/>
        <w:numPr>
          <w:ilvl w:val="0"/>
          <w:numId w:val="0"/>
        </w:numPr>
        <w:jc w:val="center"/>
        <w:rPr>
          <w:rFonts w:ascii="微软雅黑" w:hAnsi="微软雅黑" w:eastAsia="微软雅黑"/>
          <w:b w:val="0"/>
          <w:bCs/>
          <w:szCs w:val="21"/>
        </w:rPr>
      </w:pPr>
      <w:r>
        <w:drawing>
          <wp:inline distT="0" distB="0" distL="114300" distR="114300">
            <wp:extent cx="2476500" cy="1323975"/>
            <wp:effectExtent l="0" t="0" r="0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“你的游戏次数已用完，分享给好友或单笔出借每满3000元即可获得1次游戏机会哦~”【去分享】/【去出借】/【关闭】；</w:t>
      </w:r>
    </w:p>
    <w:p>
      <w:pPr>
        <w:pStyle w:val="17"/>
        <w:widowControl w:val="0"/>
        <w:numPr>
          <w:ilvl w:val="0"/>
          <w:numId w:val="24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点击【去分享】：</w:t>
      </w:r>
    </w:p>
    <w:p>
      <w:pPr>
        <w:pStyle w:val="17"/>
        <w:widowControl w:val="0"/>
        <w:numPr>
          <w:ilvl w:val="0"/>
          <w:numId w:val="25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APP内嵌H5：</w:t>
      </w:r>
      <w:r>
        <w:rPr>
          <w:rFonts w:hint="eastAsia" w:ascii="微软雅黑" w:hAnsi="微软雅黑" w:eastAsia="微软雅黑" w:cs="微软雅黑"/>
          <w:szCs w:val="21"/>
        </w:rPr>
        <w:t>屏幕下方调出【微信】【朋友圈】</w:t>
      </w:r>
      <w:r>
        <w:rPr>
          <w:rFonts w:hint="eastAsia" w:ascii="微软雅黑" w:hAnsi="微软雅黑" w:eastAsia="微软雅黑" w:cs="微软雅黑"/>
          <w:strike/>
          <w:szCs w:val="21"/>
          <w:lang w:eastAsia="zh-CN"/>
          <w:rPrChange w:id="237" w:author="KWAN" w:date="2018-06-05T10:09:12Z">
            <w:rPr>
              <w:rFonts w:hint="eastAsia" w:ascii="微软雅黑" w:hAnsi="微软雅黑" w:eastAsia="微软雅黑" w:cs="微软雅黑"/>
              <w:szCs w:val="21"/>
              <w:lang w:eastAsia="zh-CN"/>
            </w:rPr>
          </w:rPrChange>
        </w:rPr>
        <w:t>【短信】【复制】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分享列表，点击进行分享；</w:t>
      </w:r>
    </w:p>
    <w:p>
      <w:pPr>
        <w:pStyle w:val="17"/>
        <w:widowControl w:val="0"/>
        <w:numPr>
          <w:ilvl w:val="0"/>
          <w:numId w:val="25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微信浏览器：浮层引导用户分享</w:t>
      </w:r>
    </w:p>
    <w:p>
      <w:pPr>
        <w:pStyle w:val="17"/>
        <w:widowControl w:val="0"/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4114165" cy="3209290"/>
            <wp:effectExtent l="0" t="0" r="635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26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点击【去出借】：</w:t>
      </w:r>
    </w:p>
    <w:p>
      <w:pPr>
        <w:pStyle w:val="17"/>
        <w:widowControl w:val="0"/>
        <w:numPr>
          <w:ilvl w:val="0"/>
          <w:numId w:val="25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APP内嵌H5：跳转至APP投资列表页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7"/>
        <w:widowControl w:val="0"/>
        <w:numPr>
          <w:ilvl w:val="0"/>
          <w:numId w:val="25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微信浏览器：跳转至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H5投资列表页；</w:t>
      </w:r>
    </w:p>
    <w:p>
      <w:pPr>
        <w:pStyle w:val="17"/>
        <w:widowControl w:val="0"/>
        <w:numPr>
          <w:ilvl w:val="0"/>
          <w:numId w:val="27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点击【关闭】收起弹框；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2）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当用户当日已完成游戏次数＜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9，且当日已完成分享，APP内嵌H5和微信浏览器弹框提示：</w:t>
      </w:r>
    </w:p>
    <w:p>
      <w:pPr>
        <w:pStyle w:val="17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“你的游戏次数已用完，单笔出借每满3000元即可获得1次游戏机会哦~”【去出借】/【X】；</w:t>
      </w:r>
    </w:p>
    <w:p>
      <w:pPr>
        <w:pStyle w:val="17"/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点击【去出借】：</w:t>
      </w:r>
    </w:p>
    <w:p>
      <w:pPr>
        <w:pStyle w:val="17"/>
        <w:widowControl w:val="0"/>
        <w:numPr>
          <w:ilvl w:val="0"/>
          <w:numId w:val="25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APP内嵌H5：跳转至APP投资列表页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；</w:t>
      </w:r>
    </w:p>
    <w:p>
      <w:pPr>
        <w:pStyle w:val="17"/>
        <w:widowControl w:val="0"/>
        <w:numPr>
          <w:ilvl w:val="0"/>
          <w:numId w:val="25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微信浏览器：跳转至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H5投资列表页；</w:t>
      </w:r>
    </w:p>
    <w:p>
      <w:pPr>
        <w:pStyle w:val="17"/>
        <w:widowControl w:val="0"/>
        <w:numPr>
          <w:ilvl w:val="0"/>
          <w:numId w:val="28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点击【关闭】收起弹框；</w:t>
      </w:r>
    </w:p>
    <w:p>
      <w:pPr>
        <w:pStyle w:val="17"/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3）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当用户当日已完成游戏次数＜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9，其他浏览器弹框提示：</w:t>
      </w:r>
    </w:p>
    <w:p>
      <w:pPr>
        <w:pStyle w:val="17"/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476500" cy="1323975"/>
            <wp:effectExtent l="0" t="0" r="0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“你的游戏次数已用完，单笔出借每满3000元即可获得1次游戏机会哦~”【去出借】/【X】；</w:t>
      </w:r>
    </w:p>
    <w:p>
      <w:pPr>
        <w:pStyle w:val="17"/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点击【去出借】：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跳转至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H5投资列表页；</w:t>
      </w:r>
    </w:p>
    <w:p>
      <w:pPr>
        <w:pStyle w:val="17"/>
        <w:widowControl w:val="0"/>
        <w:numPr>
          <w:ilvl w:val="0"/>
          <w:numId w:val="28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点击【关闭】收起弹框；</w:t>
      </w:r>
    </w:p>
    <w:p>
      <w:pPr>
        <w:pStyle w:val="17"/>
        <w:widowControl w:val="0"/>
        <w:numPr>
          <w:ilvl w:val="0"/>
          <w:numId w:val="29"/>
        </w:numPr>
        <w:ind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当用户当日已完成游戏次数=9时，点击【开始】，弹框提示：</w:t>
      </w:r>
    </w:p>
    <w:p>
      <w:pPr>
        <w:pStyle w:val="17"/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476500" cy="13239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“今日的游戏机会已达上限！”【确定】/【X】；</w:t>
      </w:r>
    </w:p>
    <w:p>
      <w:pPr>
        <w:pStyle w:val="1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点击【确定】/【关闭】收起弹框；</w:t>
      </w:r>
    </w:p>
    <w:p>
      <w:pPr>
        <w:pStyle w:val="19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场景二：当用户剩余次数=1时，点击【开始】开始游戏，游戏完成后判定是否开奖</w:t>
      </w:r>
    </w:p>
    <w:p>
      <w:pPr>
        <w:pStyle w:val="17"/>
        <w:widowControl w:val="0"/>
        <w:numPr>
          <w:ilvl w:val="0"/>
          <w:numId w:val="31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挑战失败（进球数＜3个或60秒倒计时截止），弹框提示：</w:t>
      </w:r>
    </w:p>
    <w:p>
      <w:pPr>
        <w:pStyle w:val="17"/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476500" cy="1323975"/>
            <wp:effectExtent l="0" t="0" r="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“挑战失败  进球数未达到3个！”【确定】/【X】；</w:t>
      </w:r>
    </w:p>
    <w:p>
      <w:pPr>
        <w:pStyle w:val="17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点击【确定】/【关闭】收起弹框；</w:t>
      </w:r>
    </w:p>
    <w:p>
      <w:pPr>
        <w:pStyle w:val="17"/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挑战成功（进球数≥3），系统进行开奖，奖品及中奖概率如下：</w:t>
      </w:r>
    </w:p>
    <w:tbl>
      <w:tblPr>
        <w:tblStyle w:val="16"/>
        <w:tblW w:w="73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705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奖品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1000积分</w:t>
            </w:r>
          </w:p>
        </w:tc>
        <w:tc>
          <w:tcPr>
            <w:tcW w:w="1705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color w:val="000000" w:themeColor="text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3000积分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0.1%Ycode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谢谢参与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中奖概率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50%</w:t>
            </w:r>
          </w:p>
        </w:tc>
        <w:tc>
          <w:tcPr>
            <w:tcW w:w="1705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color w:val="000000" w:themeColor="text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2%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10%</w:t>
            </w:r>
          </w:p>
        </w:tc>
        <w:tc>
          <w:tcPr>
            <w:tcW w:w="1420" w:type="dxa"/>
            <w:vAlign w:val="top"/>
          </w:tcPr>
          <w:p>
            <w:pPr>
              <w:pStyle w:val="17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Cs w:val="2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38%</w:t>
            </w:r>
          </w:p>
        </w:tc>
      </w:tr>
    </w:tbl>
    <w:p>
      <w:pPr>
        <w:pStyle w:val="17"/>
        <w:widowControl w:val="0"/>
        <w:numPr>
          <w:ilvl w:val="0"/>
          <w:numId w:val="33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获得积分，弹框提示：</w:t>
      </w:r>
    </w:p>
    <w:p>
      <w:pPr>
        <w:pStyle w:val="17"/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476500" cy="13239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“恭喜获得${score}积分！”，</w:t>
      </w:r>
      <w:r>
        <w:rPr>
          <w:rFonts w:hint="eastAsia" w:ascii="微软雅黑" w:hAnsi="微软雅黑" w:eastAsia="微软雅黑" w:cs="微软雅黑"/>
          <w:lang w:val="en-US" w:eastAsia="zh-CN"/>
        </w:rPr>
        <w:t>score=对应积分数（1000/3000），【去查看】/【X】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点击【去查看】，跳转至【积分中心】页；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7"/>
        <w:widowControl w:val="0"/>
        <w:numPr>
          <w:ilvl w:val="0"/>
          <w:numId w:val="33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获得Ycode，弹框提示：</w:t>
      </w:r>
    </w:p>
    <w:p>
      <w:pPr>
        <w:pStyle w:val="17"/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476500" cy="1323975"/>
            <wp:effectExtent l="0" t="0" r="0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“恭喜获得0.1%Ycode！”，</w:t>
      </w:r>
      <w:r>
        <w:rPr>
          <w:rFonts w:hint="eastAsia" w:ascii="微软雅黑" w:hAnsi="微软雅黑" w:eastAsia="微软雅黑" w:cs="微软雅黑"/>
          <w:lang w:val="en-US" w:eastAsia="zh-CN"/>
        </w:rPr>
        <w:t>【去查看】/【X】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点击【去查看】，跳转至【我的Ycode】页；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7"/>
        <w:widowControl w:val="0"/>
        <w:numPr>
          <w:ilvl w:val="0"/>
          <w:numId w:val="33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没有中奖，弹框提示：</w:t>
      </w:r>
    </w:p>
    <w:p>
      <w:pPr>
        <w:pStyle w:val="17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“很遗憾，没有中奖~”，</w:t>
      </w:r>
      <w:r>
        <w:rPr>
          <w:rFonts w:hint="eastAsia" w:ascii="微软雅黑" w:hAnsi="微软雅黑" w:eastAsia="微软雅黑" w:cs="微软雅黑"/>
          <w:lang w:val="en-US" w:eastAsia="zh-CN"/>
        </w:rPr>
        <w:t>【确定】/【X】</w:t>
      </w:r>
    </w:p>
    <w:p>
      <w:pPr>
        <w:pStyle w:val="17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点击【确定】/【关闭】收起弹框；</w:t>
      </w:r>
    </w:p>
    <w:p>
      <w:pPr>
        <w:pStyle w:val="19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场景三：当用户剩余次数≥2时，点击【点击射门】开始游戏，游戏完成后判定是否开奖</w:t>
      </w:r>
    </w:p>
    <w:p>
      <w:pPr>
        <w:pStyle w:val="17"/>
        <w:widowControl w:val="0"/>
        <w:numPr>
          <w:ilvl w:val="0"/>
          <w:numId w:val="31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挑战失败（进球数＜3个或60秒倒计时截止），弹框提示：</w:t>
      </w:r>
    </w:p>
    <w:p>
      <w:pPr>
        <w:pStyle w:val="17"/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476500" cy="1323975"/>
            <wp:effectExtent l="0" t="0" r="0" b="952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“挑战失败  进球数未达到3个！”【再玩一次】/【X】；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点击【再玩一次】，返回游戏未开始页面；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7"/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挑战成功（进球数≥3），系统进行开奖，奖品及中奖概率如下：</w:t>
      </w:r>
    </w:p>
    <w:p>
      <w:pPr>
        <w:pStyle w:val="17"/>
        <w:widowControl w:val="0"/>
        <w:numPr>
          <w:ilvl w:val="0"/>
          <w:numId w:val="33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获得积分，弹框提示：</w:t>
      </w:r>
    </w:p>
    <w:p>
      <w:pPr>
        <w:pStyle w:val="17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“恭喜获得${score}积分！”，</w:t>
      </w:r>
      <w:r>
        <w:rPr>
          <w:rFonts w:hint="eastAsia" w:ascii="微软雅黑" w:hAnsi="微软雅黑" w:eastAsia="微软雅黑" w:cs="微软雅黑"/>
          <w:lang w:val="en-US" w:eastAsia="zh-CN"/>
        </w:rPr>
        <w:t>score=对应积分数（1000/3000），【再玩一次】/【去查看】/【X】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点击【再玩一次】，返回游戏未开始页面；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点击【去查看】，跳转至【积分中心】页；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7"/>
        <w:widowControl w:val="0"/>
        <w:numPr>
          <w:ilvl w:val="0"/>
          <w:numId w:val="33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获得Ycode，弹框提示：</w:t>
      </w:r>
    </w:p>
    <w:p>
      <w:pPr>
        <w:pStyle w:val="17"/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476500" cy="1323975"/>
            <wp:effectExtent l="0" t="0" r="0" b="9525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“恭喜获得0.1%Ycode！”，</w:t>
      </w:r>
      <w:r>
        <w:rPr>
          <w:rFonts w:hint="eastAsia" w:ascii="微软雅黑" w:hAnsi="微软雅黑" w:eastAsia="微软雅黑" w:cs="微软雅黑"/>
          <w:lang w:val="en-US" w:eastAsia="zh-CN"/>
        </w:rPr>
        <w:t>【再玩一次】/【去查看】/【X】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点击【再玩一次】，返回游戏未开始页面；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点击【去查看】，跳转至【我的Ycode】页；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7"/>
        <w:widowControl w:val="0"/>
        <w:numPr>
          <w:ilvl w:val="0"/>
          <w:numId w:val="33"/>
        </w:numPr>
        <w:ind w:left="168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没有中奖，弹框提示：</w:t>
      </w:r>
    </w:p>
    <w:p>
      <w:pPr>
        <w:pStyle w:val="17"/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476500" cy="1323975"/>
            <wp:effectExtent l="0" t="0" r="0" b="9525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“很遗憾，没有中奖~”，</w:t>
      </w:r>
      <w:r>
        <w:rPr>
          <w:rFonts w:hint="eastAsia" w:ascii="微软雅黑" w:hAnsi="微软雅黑" w:eastAsia="微软雅黑" w:cs="微软雅黑"/>
          <w:lang w:val="en-US" w:eastAsia="zh-CN"/>
        </w:rPr>
        <w:t>【再玩一次】/【X】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点击【再玩一次】，返回游戏未开始页面；</w:t>
      </w:r>
    </w:p>
    <w:p>
      <w:pPr>
        <w:pStyle w:val="17"/>
        <w:widowControl w:val="0"/>
        <w:numPr>
          <w:ilvl w:val="0"/>
          <w:numId w:val="34"/>
        </w:numPr>
        <w:ind w:left="210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点击【关闭】，收起弹框；</w:t>
      </w:r>
    </w:p>
    <w:p>
      <w:pPr>
        <w:pStyle w:val="19"/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特殊场景说明</w:t>
      </w:r>
    </w:p>
    <w:p>
      <w:pPr>
        <w:pStyle w:val="17"/>
        <w:widowControl w:val="0"/>
        <w:numPr>
          <w:ilvl w:val="0"/>
          <w:numId w:val="37"/>
        </w:numPr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登录超时，弹框提示</w:t>
      </w:r>
    </w:p>
    <w:p>
      <w:pPr>
        <w:pStyle w:val="17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登录完成后返回活动页；</w:t>
      </w:r>
    </w:p>
    <w:p>
      <w:pPr>
        <w:pStyle w:val="17"/>
        <w:widowControl w:val="0"/>
        <w:numPr>
          <w:ilvl w:val="1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网络异常，弹框提示</w:t>
      </w:r>
    </w:p>
    <w:p>
      <w:pPr>
        <w:pStyle w:val="17"/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2476500" cy="1323975"/>
            <wp:effectExtent l="0" t="0" r="0" b="952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如果游戏正在进行中出现网络异常导致游戏中断，游戏未完成，游戏次数不扣减，点击【确定】后刷新游戏页面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6.3分享文案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微信标题：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酷爽夏日，玩点球赢大奖！</w:t>
      </w:r>
    </w:p>
    <w:p>
      <w:pPr>
        <w:pStyle w:val="8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微信文案：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积分，加息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Ycode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等你拿！一起来玩吧</w:t>
      </w:r>
      <w:r>
        <w:rPr>
          <w:rFonts w:hint="eastAsia" w:ascii="微软雅黑" w:hAnsi="微软雅黑" w:eastAsia="微软雅黑" w:cs="微软雅黑"/>
          <w:szCs w:val="21"/>
        </w:rPr>
        <w:t>»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短信&amp;复制文案：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酷爽夏日，玩点球赢大奖！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+游戏页面链接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6.4站内信</w:t>
      </w:r>
    </w:p>
    <w:tbl>
      <w:tblPr>
        <w:tblStyle w:val="16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365"/>
        <w:gridCol w:w="414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信息类型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触发条件</w:t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内容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站内信</w:t>
            </w: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抽奖获得积分</w:t>
            </w:r>
          </w:p>
        </w:tc>
        <w:tc>
          <w:tcPr>
            <w:tcW w:w="41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标题：点球大战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获得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积分通知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内容：恭喜您通过游戏抽奖获得${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score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}元积分，赶紧去【积分中心】查看吧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score=对应积分额度（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1000/3000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抽奖获得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</w:t>
            </w:r>
          </w:p>
        </w:tc>
        <w:tc>
          <w:tcPr>
            <w:tcW w:w="41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标题：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点球大战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获得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eastAsia="zh-CN"/>
              </w:rPr>
              <w:t>加息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通知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内容：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恭喜您通过游戏抽奖获得${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score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}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eastAsia="zh-CN"/>
              </w:rPr>
              <w:t>加息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，赶紧去【我的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Ycode】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查看吧，别让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等太久哟</w:t>
            </w:r>
          </w:p>
        </w:tc>
        <w:tc>
          <w:tcPr>
            <w:tcW w:w="189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score=对应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Ycode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额度（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u w:val="none"/>
                <w:lang w:val="en-US" w:eastAsia="zh-CN"/>
              </w:rPr>
              <w:t>0.1%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  <w:lang w:eastAsia="zh-CN"/>
              </w:rPr>
              <w:t>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6.5流程图</w:t>
      </w:r>
    </w:p>
    <w:p>
      <w:pPr>
        <w:pStyle w:val="17"/>
        <w:ind w:left="0" w:leftChars="0" w:firstLine="0" w:firstLineChars="0"/>
        <w:jc w:val="center"/>
        <w:rPr>
          <w:rFonts w:hint="eastAsia" w:ascii="微软雅黑" w:hAnsi="微软雅黑" w:eastAsia="微软雅黑"/>
          <w:szCs w:val="21"/>
        </w:rPr>
      </w:pPr>
      <w:r>
        <w:drawing>
          <wp:inline distT="0" distB="0" distL="114300" distR="114300">
            <wp:extent cx="4121785" cy="6962775"/>
            <wp:effectExtent l="0" t="0" r="1206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871DC"/>
    <w:multiLevelType w:val="singleLevel"/>
    <w:tmpl w:val="B88871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2F52B7"/>
    <w:multiLevelType w:val="multilevel"/>
    <w:tmpl w:val="072F5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01651"/>
    <w:multiLevelType w:val="singleLevel"/>
    <w:tmpl w:val="1160165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699ACCC"/>
    <w:multiLevelType w:val="singleLevel"/>
    <w:tmpl w:val="4699ACC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9D3C72"/>
    <w:multiLevelType w:val="multilevel"/>
    <w:tmpl w:val="599D3C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9E334E"/>
    <w:multiLevelType w:val="singleLevel"/>
    <w:tmpl w:val="599E334E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ABB5B6D"/>
    <w:multiLevelType w:val="singleLevel"/>
    <w:tmpl w:val="5ABB5B6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BB5EFB"/>
    <w:multiLevelType w:val="singleLevel"/>
    <w:tmpl w:val="5ABB5E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ADEF7A8"/>
    <w:multiLevelType w:val="singleLevel"/>
    <w:tmpl w:val="5ADEF7A8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ADEFC74"/>
    <w:multiLevelType w:val="singleLevel"/>
    <w:tmpl w:val="5ADEFC74"/>
    <w:lvl w:ilvl="0" w:tentative="0">
      <w:start w:val="6"/>
      <w:numFmt w:val="chineseCounting"/>
      <w:suff w:val="nothing"/>
      <w:lvlText w:val="%1、"/>
      <w:lvlJc w:val="left"/>
    </w:lvl>
  </w:abstractNum>
  <w:abstractNum w:abstractNumId="10">
    <w:nsid w:val="5ADEFE98"/>
    <w:multiLevelType w:val="singleLevel"/>
    <w:tmpl w:val="5ADEFE9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ADEFF11"/>
    <w:multiLevelType w:val="singleLevel"/>
    <w:tmpl w:val="5ADEFF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ADF0666"/>
    <w:multiLevelType w:val="singleLevel"/>
    <w:tmpl w:val="5ADF0666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AE02A7A"/>
    <w:multiLevelType w:val="singleLevel"/>
    <w:tmpl w:val="5AE02A7A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AE0375D"/>
    <w:multiLevelType w:val="singleLevel"/>
    <w:tmpl w:val="5AE0375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">
    <w:nsid w:val="5AE03A48"/>
    <w:multiLevelType w:val="singleLevel"/>
    <w:tmpl w:val="5AE03A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6">
    <w:nsid w:val="5AE03AC2"/>
    <w:multiLevelType w:val="singleLevel"/>
    <w:tmpl w:val="5AE03AC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5AE03B20"/>
    <w:multiLevelType w:val="singleLevel"/>
    <w:tmpl w:val="5AE03B2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8">
    <w:nsid w:val="5AE03B99"/>
    <w:multiLevelType w:val="singleLevel"/>
    <w:tmpl w:val="5AE03B9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AE03CD7"/>
    <w:multiLevelType w:val="singleLevel"/>
    <w:tmpl w:val="5AE03CD7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AE03FD8"/>
    <w:multiLevelType w:val="singleLevel"/>
    <w:tmpl w:val="5AE03FD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AE03FED"/>
    <w:multiLevelType w:val="singleLevel"/>
    <w:tmpl w:val="5AE03FE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AE03FFD"/>
    <w:multiLevelType w:val="multilevel"/>
    <w:tmpl w:val="5AE03FF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5AE0401F"/>
    <w:multiLevelType w:val="singleLevel"/>
    <w:tmpl w:val="5AE0401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AE04097"/>
    <w:multiLevelType w:val="singleLevel"/>
    <w:tmpl w:val="5AE04097"/>
    <w:lvl w:ilvl="0" w:tentative="0">
      <w:start w:val="4"/>
      <w:numFmt w:val="decimal"/>
      <w:suff w:val="nothing"/>
      <w:lvlText w:val="%1）"/>
      <w:lvlJc w:val="left"/>
    </w:lvl>
  </w:abstractNum>
  <w:abstractNum w:abstractNumId="25">
    <w:nsid w:val="5AE04358"/>
    <w:multiLevelType w:val="multilevel"/>
    <w:tmpl w:val="5AE0435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5AE04798"/>
    <w:multiLevelType w:val="singleLevel"/>
    <w:tmpl w:val="5AE0479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AE0497D"/>
    <w:multiLevelType w:val="singleLevel"/>
    <w:tmpl w:val="5AE0497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AE049FF"/>
    <w:multiLevelType w:val="singleLevel"/>
    <w:tmpl w:val="5AE049F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AE060BD"/>
    <w:multiLevelType w:val="singleLevel"/>
    <w:tmpl w:val="5AE060B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AE060D9"/>
    <w:multiLevelType w:val="multilevel"/>
    <w:tmpl w:val="5AE060D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1">
    <w:nsid w:val="5AE0611B"/>
    <w:multiLevelType w:val="singleLevel"/>
    <w:tmpl w:val="5AE0611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5AE06139"/>
    <w:multiLevelType w:val="singleLevel"/>
    <w:tmpl w:val="5AE0613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5AEA8338"/>
    <w:multiLevelType w:val="singleLevel"/>
    <w:tmpl w:val="5AEA833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5AEA8358"/>
    <w:multiLevelType w:val="singleLevel"/>
    <w:tmpl w:val="5AEA835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5AEA861F"/>
    <w:multiLevelType w:val="singleLevel"/>
    <w:tmpl w:val="5AEA861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5AF5537A"/>
    <w:multiLevelType w:val="singleLevel"/>
    <w:tmpl w:val="5AF553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6"/>
  </w:num>
  <w:num w:numId="2">
    <w:abstractNumId w:val="3"/>
  </w:num>
  <w:num w:numId="3">
    <w:abstractNumId w:val="0"/>
  </w:num>
  <w:num w:numId="4">
    <w:abstractNumId w:val="1"/>
  </w:num>
  <w:num w:numId="5">
    <w:abstractNumId w:val="15"/>
  </w:num>
  <w:num w:numId="6">
    <w:abstractNumId w:val="5"/>
  </w:num>
  <w:num w:numId="7">
    <w:abstractNumId w:val="8"/>
  </w:num>
  <w:num w:numId="8">
    <w:abstractNumId w:val="35"/>
  </w:num>
  <w:num w:numId="9">
    <w:abstractNumId w:val="33"/>
  </w:num>
  <w:num w:numId="10">
    <w:abstractNumId w:val="34"/>
  </w:num>
  <w:num w:numId="11">
    <w:abstractNumId w:val="4"/>
  </w:num>
  <w:num w:numId="12">
    <w:abstractNumId w:val="7"/>
  </w:num>
  <w:num w:numId="13">
    <w:abstractNumId w:val="6"/>
  </w:num>
  <w:num w:numId="14">
    <w:abstractNumId w:val="11"/>
  </w:num>
  <w:num w:numId="15">
    <w:abstractNumId w:val="2"/>
  </w:num>
  <w:num w:numId="16">
    <w:abstractNumId w:val="9"/>
  </w:num>
  <w:num w:numId="17">
    <w:abstractNumId w:val="10"/>
  </w:num>
  <w:num w:numId="18">
    <w:abstractNumId w:val="16"/>
  </w:num>
  <w:num w:numId="19">
    <w:abstractNumId w:val="12"/>
  </w:num>
  <w:num w:numId="20">
    <w:abstractNumId w:val="14"/>
  </w:num>
  <w:num w:numId="21">
    <w:abstractNumId w:val="17"/>
  </w:num>
  <w:num w:numId="22">
    <w:abstractNumId w:val="13"/>
  </w:num>
  <w:num w:numId="23">
    <w:abstractNumId w:val="18"/>
  </w:num>
  <w:num w:numId="24">
    <w:abstractNumId w:val="20"/>
  </w:num>
  <w:num w:numId="25">
    <w:abstractNumId w:val="19"/>
  </w:num>
  <w:num w:numId="26">
    <w:abstractNumId w:val="21"/>
  </w:num>
  <w:num w:numId="27">
    <w:abstractNumId w:val="22"/>
  </w:num>
  <w:num w:numId="28">
    <w:abstractNumId w:val="23"/>
  </w:num>
  <w:num w:numId="29">
    <w:abstractNumId w:val="24"/>
  </w:num>
  <w:num w:numId="30">
    <w:abstractNumId w:val="31"/>
  </w:num>
  <w:num w:numId="31">
    <w:abstractNumId w:val="25"/>
  </w:num>
  <w:num w:numId="32">
    <w:abstractNumId w:val="26"/>
  </w:num>
  <w:num w:numId="33">
    <w:abstractNumId w:val="28"/>
  </w:num>
  <w:num w:numId="34">
    <w:abstractNumId w:val="27"/>
  </w:num>
  <w:num w:numId="35">
    <w:abstractNumId w:val="32"/>
  </w:num>
  <w:num w:numId="36">
    <w:abstractNumId w:val="29"/>
  </w:num>
  <w:num w:numId="37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WAN">
    <w15:presenceInfo w15:providerId="WPS Office" w15:userId="2697405278"/>
  </w15:person>
  <w15:person w15:author="官纯">
    <w15:presenceInfo w15:providerId="None" w15:userId="官纯"/>
  </w15:person>
  <w15:person w15:author="999995">
    <w15:presenceInfo w15:providerId="WPS Office" w15:userId="39053531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42"/>
    <w:rsid w:val="00010371"/>
    <w:rsid w:val="00103E51"/>
    <w:rsid w:val="001C4CF7"/>
    <w:rsid w:val="00287CD8"/>
    <w:rsid w:val="002C46D4"/>
    <w:rsid w:val="00302EF2"/>
    <w:rsid w:val="003D3487"/>
    <w:rsid w:val="0047607D"/>
    <w:rsid w:val="004A1C0C"/>
    <w:rsid w:val="00515C42"/>
    <w:rsid w:val="006B36FC"/>
    <w:rsid w:val="006F5B3B"/>
    <w:rsid w:val="007863BF"/>
    <w:rsid w:val="00796A90"/>
    <w:rsid w:val="007A22A6"/>
    <w:rsid w:val="007D1F3B"/>
    <w:rsid w:val="00A730D1"/>
    <w:rsid w:val="00B740AA"/>
    <w:rsid w:val="00D54880"/>
    <w:rsid w:val="00DE628B"/>
    <w:rsid w:val="00E23362"/>
    <w:rsid w:val="0106148D"/>
    <w:rsid w:val="011432B9"/>
    <w:rsid w:val="01271DB8"/>
    <w:rsid w:val="017619DC"/>
    <w:rsid w:val="0182586D"/>
    <w:rsid w:val="01B7555E"/>
    <w:rsid w:val="020B3265"/>
    <w:rsid w:val="02114F04"/>
    <w:rsid w:val="021E48F7"/>
    <w:rsid w:val="0233385A"/>
    <w:rsid w:val="023A4FC8"/>
    <w:rsid w:val="024937CF"/>
    <w:rsid w:val="027467B9"/>
    <w:rsid w:val="028E4682"/>
    <w:rsid w:val="029B44A5"/>
    <w:rsid w:val="02D827F9"/>
    <w:rsid w:val="02DF0F97"/>
    <w:rsid w:val="02E6628E"/>
    <w:rsid w:val="02EC3C6D"/>
    <w:rsid w:val="02EF41F6"/>
    <w:rsid w:val="031A6B62"/>
    <w:rsid w:val="03293717"/>
    <w:rsid w:val="03834FB9"/>
    <w:rsid w:val="038909BB"/>
    <w:rsid w:val="03C507F1"/>
    <w:rsid w:val="03C6446D"/>
    <w:rsid w:val="03DE74B0"/>
    <w:rsid w:val="04810ECD"/>
    <w:rsid w:val="04BB71DB"/>
    <w:rsid w:val="04D4276A"/>
    <w:rsid w:val="04FB36DF"/>
    <w:rsid w:val="05071D4D"/>
    <w:rsid w:val="05381F23"/>
    <w:rsid w:val="054E5C51"/>
    <w:rsid w:val="05716485"/>
    <w:rsid w:val="05DC22C3"/>
    <w:rsid w:val="064A5EDE"/>
    <w:rsid w:val="067C41C4"/>
    <w:rsid w:val="06BA25FF"/>
    <w:rsid w:val="06D94775"/>
    <w:rsid w:val="06ED36C5"/>
    <w:rsid w:val="06FC435A"/>
    <w:rsid w:val="070B7977"/>
    <w:rsid w:val="070F57D4"/>
    <w:rsid w:val="078E56C7"/>
    <w:rsid w:val="0860371E"/>
    <w:rsid w:val="08774071"/>
    <w:rsid w:val="088D19E2"/>
    <w:rsid w:val="08F535AE"/>
    <w:rsid w:val="090C2110"/>
    <w:rsid w:val="09365513"/>
    <w:rsid w:val="097525CD"/>
    <w:rsid w:val="09D25321"/>
    <w:rsid w:val="0A231CA5"/>
    <w:rsid w:val="0A3E53A9"/>
    <w:rsid w:val="0A5A7B52"/>
    <w:rsid w:val="0AA15AAC"/>
    <w:rsid w:val="0AA42661"/>
    <w:rsid w:val="0ADB3D65"/>
    <w:rsid w:val="0AF80629"/>
    <w:rsid w:val="0B070D69"/>
    <w:rsid w:val="0B4966B5"/>
    <w:rsid w:val="0BB760CB"/>
    <w:rsid w:val="0C5A0EEA"/>
    <w:rsid w:val="0C5E70AB"/>
    <w:rsid w:val="0C97529C"/>
    <w:rsid w:val="0CA01C01"/>
    <w:rsid w:val="0CA0570B"/>
    <w:rsid w:val="0CBD2585"/>
    <w:rsid w:val="0D0851C1"/>
    <w:rsid w:val="0D0B0822"/>
    <w:rsid w:val="0D44504B"/>
    <w:rsid w:val="0D752A82"/>
    <w:rsid w:val="0E292845"/>
    <w:rsid w:val="0EBA2A35"/>
    <w:rsid w:val="0EC1659A"/>
    <w:rsid w:val="0EE63C63"/>
    <w:rsid w:val="0F0A6C9B"/>
    <w:rsid w:val="0F405800"/>
    <w:rsid w:val="0F5440B1"/>
    <w:rsid w:val="0F9606ED"/>
    <w:rsid w:val="0FE76644"/>
    <w:rsid w:val="0FFA0E0F"/>
    <w:rsid w:val="100B0950"/>
    <w:rsid w:val="101631AA"/>
    <w:rsid w:val="10425BCE"/>
    <w:rsid w:val="104556DC"/>
    <w:rsid w:val="107334C2"/>
    <w:rsid w:val="108C13ED"/>
    <w:rsid w:val="10926E63"/>
    <w:rsid w:val="112F041B"/>
    <w:rsid w:val="113A34ED"/>
    <w:rsid w:val="11E45455"/>
    <w:rsid w:val="122B49F3"/>
    <w:rsid w:val="12406D30"/>
    <w:rsid w:val="1267256F"/>
    <w:rsid w:val="127D7267"/>
    <w:rsid w:val="1286051B"/>
    <w:rsid w:val="1293636C"/>
    <w:rsid w:val="12B74763"/>
    <w:rsid w:val="12F87D00"/>
    <w:rsid w:val="12FF3F12"/>
    <w:rsid w:val="13BC2E1B"/>
    <w:rsid w:val="13CA759F"/>
    <w:rsid w:val="14427A8C"/>
    <w:rsid w:val="14C62BB3"/>
    <w:rsid w:val="14E214C0"/>
    <w:rsid w:val="14F17636"/>
    <w:rsid w:val="15375DD9"/>
    <w:rsid w:val="157437E2"/>
    <w:rsid w:val="165D002C"/>
    <w:rsid w:val="17045852"/>
    <w:rsid w:val="170A340F"/>
    <w:rsid w:val="171C0722"/>
    <w:rsid w:val="171D3CCB"/>
    <w:rsid w:val="17262788"/>
    <w:rsid w:val="17845EE4"/>
    <w:rsid w:val="178F393B"/>
    <w:rsid w:val="17B706AC"/>
    <w:rsid w:val="17D32AFE"/>
    <w:rsid w:val="17E94CA0"/>
    <w:rsid w:val="17F33EB5"/>
    <w:rsid w:val="18313B2F"/>
    <w:rsid w:val="18520F7D"/>
    <w:rsid w:val="18604C1C"/>
    <w:rsid w:val="1933708F"/>
    <w:rsid w:val="19360F0C"/>
    <w:rsid w:val="196C748E"/>
    <w:rsid w:val="19F563A7"/>
    <w:rsid w:val="1A133878"/>
    <w:rsid w:val="1A53431B"/>
    <w:rsid w:val="1A8878F6"/>
    <w:rsid w:val="1AA66F1A"/>
    <w:rsid w:val="1B2C52A9"/>
    <w:rsid w:val="1B382752"/>
    <w:rsid w:val="1B6054EA"/>
    <w:rsid w:val="1B6354A6"/>
    <w:rsid w:val="1B6B4BB4"/>
    <w:rsid w:val="1C075AD1"/>
    <w:rsid w:val="1C0A4216"/>
    <w:rsid w:val="1C18551D"/>
    <w:rsid w:val="1C43542E"/>
    <w:rsid w:val="1D072E20"/>
    <w:rsid w:val="1D91006B"/>
    <w:rsid w:val="1DC02D7D"/>
    <w:rsid w:val="1DE35308"/>
    <w:rsid w:val="1E8C717E"/>
    <w:rsid w:val="1EDF73EF"/>
    <w:rsid w:val="1EE514BB"/>
    <w:rsid w:val="1F322C9D"/>
    <w:rsid w:val="1F5725A9"/>
    <w:rsid w:val="1F7C2560"/>
    <w:rsid w:val="1FB04C7A"/>
    <w:rsid w:val="1FC6294E"/>
    <w:rsid w:val="1FE47BD3"/>
    <w:rsid w:val="20605E70"/>
    <w:rsid w:val="208C3F50"/>
    <w:rsid w:val="20922241"/>
    <w:rsid w:val="20AF0147"/>
    <w:rsid w:val="2170413D"/>
    <w:rsid w:val="21765DBB"/>
    <w:rsid w:val="218C5E3D"/>
    <w:rsid w:val="220B1BE6"/>
    <w:rsid w:val="2215464E"/>
    <w:rsid w:val="22ED7C39"/>
    <w:rsid w:val="23174268"/>
    <w:rsid w:val="235B785D"/>
    <w:rsid w:val="236C00A1"/>
    <w:rsid w:val="23ED6D4D"/>
    <w:rsid w:val="23FE212A"/>
    <w:rsid w:val="240F3440"/>
    <w:rsid w:val="241C0352"/>
    <w:rsid w:val="242D656D"/>
    <w:rsid w:val="245352B9"/>
    <w:rsid w:val="24D25C0B"/>
    <w:rsid w:val="24DD1311"/>
    <w:rsid w:val="254A2713"/>
    <w:rsid w:val="257C3AB7"/>
    <w:rsid w:val="25AC64B3"/>
    <w:rsid w:val="25C63D87"/>
    <w:rsid w:val="25F406C8"/>
    <w:rsid w:val="25F75D78"/>
    <w:rsid w:val="2600330D"/>
    <w:rsid w:val="261506F9"/>
    <w:rsid w:val="263F1919"/>
    <w:rsid w:val="264509B7"/>
    <w:rsid w:val="26743168"/>
    <w:rsid w:val="26BA08BC"/>
    <w:rsid w:val="26D23162"/>
    <w:rsid w:val="26D444D7"/>
    <w:rsid w:val="2712412F"/>
    <w:rsid w:val="27285A12"/>
    <w:rsid w:val="278353D7"/>
    <w:rsid w:val="279C3EE9"/>
    <w:rsid w:val="27C2657D"/>
    <w:rsid w:val="2898474E"/>
    <w:rsid w:val="28E26A14"/>
    <w:rsid w:val="28EE14C7"/>
    <w:rsid w:val="292271B4"/>
    <w:rsid w:val="29C50A14"/>
    <w:rsid w:val="2A374E5C"/>
    <w:rsid w:val="2BE8340A"/>
    <w:rsid w:val="2C356105"/>
    <w:rsid w:val="2C697A2A"/>
    <w:rsid w:val="2C762EB5"/>
    <w:rsid w:val="2CB34916"/>
    <w:rsid w:val="2CB909C9"/>
    <w:rsid w:val="2CFB456D"/>
    <w:rsid w:val="2D244D1C"/>
    <w:rsid w:val="2D992BB3"/>
    <w:rsid w:val="2DA625F6"/>
    <w:rsid w:val="2E424243"/>
    <w:rsid w:val="2E6D136D"/>
    <w:rsid w:val="2E7E6530"/>
    <w:rsid w:val="2EC220F3"/>
    <w:rsid w:val="2ECC2E63"/>
    <w:rsid w:val="2ED255DD"/>
    <w:rsid w:val="2F144B7B"/>
    <w:rsid w:val="2F667343"/>
    <w:rsid w:val="2F7D0FB0"/>
    <w:rsid w:val="2F8C1FE0"/>
    <w:rsid w:val="2F9A6F06"/>
    <w:rsid w:val="30367611"/>
    <w:rsid w:val="30CA1088"/>
    <w:rsid w:val="30CC2904"/>
    <w:rsid w:val="30F15B9A"/>
    <w:rsid w:val="31BC5748"/>
    <w:rsid w:val="31BE7F76"/>
    <w:rsid w:val="32151FBE"/>
    <w:rsid w:val="32860777"/>
    <w:rsid w:val="32BB7AA3"/>
    <w:rsid w:val="32CB6706"/>
    <w:rsid w:val="3328274C"/>
    <w:rsid w:val="33523F4F"/>
    <w:rsid w:val="33594710"/>
    <w:rsid w:val="33C33288"/>
    <w:rsid w:val="34884FF5"/>
    <w:rsid w:val="348D530C"/>
    <w:rsid w:val="34BD4461"/>
    <w:rsid w:val="351F67F8"/>
    <w:rsid w:val="35321AD1"/>
    <w:rsid w:val="353B6AF9"/>
    <w:rsid w:val="3550052B"/>
    <w:rsid w:val="35620DD5"/>
    <w:rsid w:val="35E72EC2"/>
    <w:rsid w:val="35FB09BB"/>
    <w:rsid w:val="360E41FA"/>
    <w:rsid w:val="363A1317"/>
    <w:rsid w:val="36493BC2"/>
    <w:rsid w:val="365B0D93"/>
    <w:rsid w:val="36BF1988"/>
    <w:rsid w:val="370A1CFF"/>
    <w:rsid w:val="375B6B3A"/>
    <w:rsid w:val="37C0657A"/>
    <w:rsid w:val="38321828"/>
    <w:rsid w:val="383B4C8B"/>
    <w:rsid w:val="38435C8F"/>
    <w:rsid w:val="389325C0"/>
    <w:rsid w:val="38D538D2"/>
    <w:rsid w:val="39454253"/>
    <w:rsid w:val="39794D41"/>
    <w:rsid w:val="3AFC07A2"/>
    <w:rsid w:val="3B116987"/>
    <w:rsid w:val="3B7736CB"/>
    <w:rsid w:val="3BF37573"/>
    <w:rsid w:val="3BFB3A76"/>
    <w:rsid w:val="3C1627F9"/>
    <w:rsid w:val="3C4D189F"/>
    <w:rsid w:val="3C534E15"/>
    <w:rsid w:val="3D1D7337"/>
    <w:rsid w:val="3D6460CD"/>
    <w:rsid w:val="3D8008E1"/>
    <w:rsid w:val="3D8153F4"/>
    <w:rsid w:val="3DB03800"/>
    <w:rsid w:val="3DDF0957"/>
    <w:rsid w:val="3DEA7E34"/>
    <w:rsid w:val="3E151F4A"/>
    <w:rsid w:val="3E370386"/>
    <w:rsid w:val="3E443D3E"/>
    <w:rsid w:val="3E4E4F75"/>
    <w:rsid w:val="3E7668A1"/>
    <w:rsid w:val="3F337056"/>
    <w:rsid w:val="3FCF2FA4"/>
    <w:rsid w:val="3FD64E32"/>
    <w:rsid w:val="3FD73BE9"/>
    <w:rsid w:val="3FEF5680"/>
    <w:rsid w:val="40182432"/>
    <w:rsid w:val="40AE2AA8"/>
    <w:rsid w:val="40EC7F8E"/>
    <w:rsid w:val="41405B82"/>
    <w:rsid w:val="41567204"/>
    <w:rsid w:val="4175216A"/>
    <w:rsid w:val="418C4CD2"/>
    <w:rsid w:val="419B020A"/>
    <w:rsid w:val="41BA6269"/>
    <w:rsid w:val="41D754EA"/>
    <w:rsid w:val="420244F3"/>
    <w:rsid w:val="42035F09"/>
    <w:rsid w:val="42307E82"/>
    <w:rsid w:val="4290627C"/>
    <w:rsid w:val="42BA370C"/>
    <w:rsid w:val="42EE1C22"/>
    <w:rsid w:val="431F4173"/>
    <w:rsid w:val="432349E0"/>
    <w:rsid w:val="43243E6A"/>
    <w:rsid w:val="4329523D"/>
    <w:rsid w:val="433A7AFB"/>
    <w:rsid w:val="43584758"/>
    <w:rsid w:val="43F93C3B"/>
    <w:rsid w:val="442F709A"/>
    <w:rsid w:val="445C5AE8"/>
    <w:rsid w:val="446D2C05"/>
    <w:rsid w:val="44CE4DE6"/>
    <w:rsid w:val="44EC1C1A"/>
    <w:rsid w:val="450F5FFC"/>
    <w:rsid w:val="45261372"/>
    <w:rsid w:val="454E004F"/>
    <w:rsid w:val="45CB6DC0"/>
    <w:rsid w:val="45F94841"/>
    <w:rsid w:val="46446EA9"/>
    <w:rsid w:val="46642098"/>
    <w:rsid w:val="466E5A3F"/>
    <w:rsid w:val="47087700"/>
    <w:rsid w:val="472A3BF1"/>
    <w:rsid w:val="473F5B05"/>
    <w:rsid w:val="47420290"/>
    <w:rsid w:val="47782BBC"/>
    <w:rsid w:val="47F33A43"/>
    <w:rsid w:val="48406AB4"/>
    <w:rsid w:val="4848136E"/>
    <w:rsid w:val="48FD642D"/>
    <w:rsid w:val="49177EBF"/>
    <w:rsid w:val="492D0190"/>
    <w:rsid w:val="493C75A2"/>
    <w:rsid w:val="49475A5F"/>
    <w:rsid w:val="494A58C7"/>
    <w:rsid w:val="49775398"/>
    <w:rsid w:val="49802A13"/>
    <w:rsid w:val="49D367C7"/>
    <w:rsid w:val="4A0D61AE"/>
    <w:rsid w:val="4A1D7F56"/>
    <w:rsid w:val="4A22275C"/>
    <w:rsid w:val="4A367205"/>
    <w:rsid w:val="4A3D0093"/>
    <w:rsid w:val="4AE01CDB"/>
    <w:rsid w:val="4B292141"/>
    <w:rsid w:val="4B3A7F27"/>
    <w:rsid w:val="4BB0012B"/>
    <w:rsid w:val="4D3A6E00"/>
    <w:rsid w:val="4D533850"/>
    <w:rsid w:val="4D69707A"/>
    <w:rsid w:val="4DE707C9"/>
    <w:rsid w:val="4E0510D6"/>
    <w:rsid w:val="4E9F2058"/>
    <w:rsid w:val="4EC4161C"/>
    <w:rsid w:val="4EFF7E22"/>
    <w:rsid w:val="4F180A47"/>
    <w:rsid w:val="4F3E456A"/>
    <w:rsid w:val="4FD51530"/>
    <w:rsid w:val="506D4499"/>
    <w:rsid w:val="507B3413"/>
    <w:rsid w:val="51121B47"/>
    <w:rsid w:val="511818EB"/>
    <w:rsid w:val="511C229A"/>
    <w:rsid w:val="51C40E0C"/>
    <w:rsid w:val="52061EDF"/>
    <w:rsid w:val="523C7FEA"/>
    <w:rsid w:val="5267511D"/>
    <w:rsid w:val="52863A58"/>
    <w:rsid w:val="52AB3617"/>
    <w:rsid w:val="52CF14E9"/>
    <w:rsid w:val="52D84B22"/>
    <w:rsid w:val="52E751EC"/>
    <w:rsid w:val="52FB4257"/>
    <w:rsid w:val="53712518"/>
    <w:rsid w:val="53AB4A56"/>
    <w:rsid w:val="53BE4EDE"/>
    <w:rsid w:val="53D216A0"/>
    <w:rsid w:val="53F7314A"/>
    <w:rsid w:val="54CF31DB"/>
    <w:rsid w:val="55106443"/>
    <w:rsid w:val="55B808B7"/>
    <w:rsid w:val="55EB4314"/>
    <w:rsid w:val="560A5249"/>
    <w:rsid w:val="562C3272"/>
    <w:rsid w:val="56341213"/>
    <w:rsid w:val="565571C0"/>
    <w:rsid w:val="56723427"/>
    <w:rsid w:val="568E7DB1"/>
    <w:rsid w:val="56903D8D"/>
    <w:rsid w:val="56A157F3"/>
    <w:rsid w:val="56B74AAB"/>
    <w:rsid w:val="56D43A90"/>
    <w:rsid w:val="5721604E"/>
    <w:rsid w:val="572A3836"/>
    <w:rsid w:val="579E7B53"/>
    <w:rsid w:val="57AE5BC2"/>
    <w:rsid w:val="57AE79A1"/>
    <w:rsid w:val="57CD70C2"/>
    <w:rsid w:val="57D9784A"/>
    <w:rsid w:val="57EC6486"/>
    <w:rsid w:val="57F64B33"/>
    <w:rsid w:val="58324514"/>
    <w:rsid w:val="58517702"/>
    <w:rsid w:val="5870080E"/>
    <w:rsid w:val="58B702BF"/>
    <w:rsid w:val="594756EF"/>
    <w:rsid w:val="59C424B1"/>
    <w:rsid w:val="59C97C92"/>
    <w:rsid w:val="59F069D8"/>
    <w:rsid w:val="5A0A4C53"/>
    <w:rsid w:val="5A16585E"/>
    <w:rsid w:val="5AC606EF"/>
    <w:rsid w:val="5AD55FB0"/>
    <w:rsid w:val="5B7A1BDF"/>
    <w:rsid w:val="5B835200"/>
    <w:rsid w:val="5BBC5414"/>
    <w:rsid w:val="5BC4575B"/>
    <w:rsid w:val="5C05355C"/>
    <w:rsid w:val="5C453964"/>
    <w:rsid w:val="5C4D7AF1"/>
    <w:rsid w:val="5C5168ED"/>
    <w:rsid w:val="5C8B5A04"/>
    <w:rsid w:val="5C9E6F5E"/>
    <w:rsid w:val="5CF154E0"/>
    <w:rsid w:val="5D9115AE"/>
    <w:rsid w:val="5E262778"/>
    <w:rsid w:val="5E617528"/>
    <w:rsid w:val="5EA54772"/>
    <w:rsid w:val="5EDF27D3"/>
    <w:rsid w:val="5F1D1C03"/>
    <w:rsid w:val="5F90074A"/>
    <w:rsid w:val="5FB07422"/>
    <w:rsid w:val="5FD950A8"/>
    <w:rsid w:val="5FF5756E"/>
    <w:rsid w:val="600D5852"/>
    <w:rsid w:val="60163FDD"/>
    <w:rsid w:val="60457783"/>
    <w:rsid w:val="609D32D8"/>
    <w:rsid w:val="60F41141"/>
    <w:rsid w:val="61005350"/>
    <w:rsid w:val="612B37B4"/>
    <w:rsid w:val="6175107C"/>
    <w:rsid w:val="61CA1D18"/>
    <w:rsid w:val="62465F79"/>
    <w:rsid w:val="62521E91"/>
    <w:rsid w:val="62975DE9"/>
    <w:rsid w:val="62CE159E"/>
    <w:rsid w:val="62F46F68"/>
    <w:rsid w:val="63050A15"/>
    <w:rsid w:val="63351A26"/>
    <w:rsid w:val="63575D3C"/>
    <w:rsid w:val="63695B43"/>
    <w:rsid w:val="644C51F0"/>
    <w:rsid w:val="653C0F22"/>
    <w:rsid w:val="656244A7"/>
    <w:rsid w:val="656E2DFF"/>
    <w:rsid w:val="65740EB7"/>
    <w:rsid w:val="65CF74AA"/>
    <w:rsid w:val="65F848D9"/>
    <w:rsid w:val="666A3D81"/>
    <w:rsid w:val="66947277"/>
    <w:rsid w:val="66BC1F5C"/>
    <w:rsid w:val="66D657DA"/>
    <w:rsid w:val="66DF2ED4"/>
    <w:rsid w:val="66F4185C"/>
    <w:rsid w:val="6703749C"/>
    <w:rsid w:val="670B7D5B"/>
    <w:rsid w:val="673E20A4"/>
    <w:rsid w:val="6760796A"/>
    <w:rsid w:val="676A0665"/>
    <w:rsid w:val="679E59EE"/>
    <w:rsid w:val="67C644E4"/>
    <w:rsid w:val="67F15836"/>
    <w:rsid w:val="680F5708"/>
    <w:rsid w:val="68157B4A"/>
    <w:rsid w:val="688A35F1"/>
    <w:rsid w:val="68B31CDC"/>
    <w:rsid w:val="691D25AC"/>
    <w:rsid w:val="69782291"/>
    <w:rsid w:val="69B94EFE"/>
    <w:rsid w:val="69D15AF2"/>
    <w:rsid w:val="6A21226B"/>
    <w:rsid w:val="6A437653"/>
    <w:rsid w:val="6A6F254B"/>
    <w:rsid w:val="6A7F3650"/>
    <w:rsid w:val="6A8B6E17"/>
    <w:rsid w:val="6AC5708C"/>
    <w:rsid w:val="6AF6018E"/>
    <w:rsid w:val="6B1A02D0"/>
    <w:rsid w:val="6B3F146F"/>
    <w:rsid w:val="6B412B4F"/>
    <w:rsid w:val="6B5A7260"/>
    <w:rsid w:val="6B6F4B60"/>
    <w:rsid w:val="6BB531AB"/>
    <w:rsid w:val="6BC81DB2"/>
    <w:rsid w:val="6BF34432"/>
    <w:rsid w:val="6CA746D3"/>
    <w:rsid w:val="6CF92BD5"/>
    <w:rsid w:val="6D0A0810"/>
    <w:rsid w:val="6D0B4B83"/>
    <w:rsid w:val="6D2232CB"/>
    <w:rsid w:val="6D6005AA"/>
    <w:rsid w:val="6D747FD7"/>
    <w:rsid w:val="6DC92B4D"/>
    <w:rsid w:val="6DCB5681"/>
    <w:rsid w:val="6E16220B"/>
    <w:rsid w:val="6E1F7AEC"/>
    <w:rsid w:val="6E4B3394"/>
    <w:rsid w:val="6E75585B"/>
    <w:rsid w:val="6E873A9E"/>
    <w:rsid w:val="6EE62314"/>
    <w:rsid w:val="6EF63D47"/>
    <w:rsid w:val="6F485DE0"/>
    <w:rsid w:val="6FA81D43"/>
    <w:rsid w:val="6FE84278"/>
    <w:rsid w:val="7175410B"/>
    <w:rsid w:val="71BB5F77"/>
    <w:rsid w:val="71FE36C3"/>
    <w:rsid w:val="723D3D1E"/>
    <w:rsid w:val="724E38F7"/>
    <w:rsid w:val="725A5EAA"/>
    <w:rsid w:val="725E5A91"/>
    <w:rsid w:val="72D302FB"/>
    <w:rsid w:val="72FB4D65"/>
    <w:rsid w:val="73210437"/>
    <w:rsid w:val="73C76C59"/>
    <w:rsid w:val="73CC2906"/>
    <w:rsid w:val="7478213A"/>
    <w:rsid w:val="7660582A"/>
    <w:rsid w:val="76A3712E"/>
    <w:rsid w:val="76BA08DF"/>
    <w:rsid w:val="775C7D63"/>
    <w:rsid w:val="776B14EE"/>
    <w:rsid w:val="779876A7"/>
    <w:rsid w:val="77D723D4"/>
    <w:rsid w:val="78730FD1"/>
    <w:rsid w:val="787E7B82"/>
    <w:rsid w:val="78CA4664"/>
    <w:rsid w:val="790737D0"/>
    <w:rsid w:val="791772B4"/>
    <w:rsid w:val="794E7434"/>
    <w:rsid w:val="795656B8"/>
    <w:rsid w:val="796C77C9"/>
    <w:rsid w:val="79793E3A"/>
    <w:rsid w:val="79CD11B3"/>
    <w:rsid w:val="79E5672D"/>
    <w:rsid w:val="79F3569F"/>
    <w:rsid w:val="79FA3F2A"/>
    <w:rsid w:val="7A1D49E8"/>
    <w:rsid w:val="7A28431C"/>
    <w:rsid w:val="7A39553A"/>
    <w:rsid w:val="7A6023C7"/>
    <w:rsid w:val="7A8A4B5F"/>
    <w:rsid w:val="7A9276A5"/>
    <w:rsid w:val="7B2671EB"/>
    <w:rsid w:val="7B837799"/>
    <w:rsid w:val="7B980A57"/>
    <w:rsid w:val="7C0B70B6"/>
    <w:rsid w:val="7C2E330B"/>
    <w:rsid w:val="7CCA23BF"/>
    <w:rsid w:val="7D2E4FFC"/>
    <w:rsid w:val="7D3008EF"/>
    <w:rsid w:val="7D3E3E35"/>
    <w:rsid w:val="7E23496E"/>
    <w:rsid w:val="7E7D3F63"/>
    <w:rsid w:val="7F2807AD"/>
    <w:rsid w:val="7F325CAC"/>
    <w:rsid w:val="7F813B66"/>
    <w:rsid w:val="7FED6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/>
      <w:b/>
      <w:sz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qFormat/>
    <w:uiPriority w:val="39"/>
  </w:style>
  <w:style w:type="paragraph" w:styleId="7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8">
    <w:name w:val="annotation text"/>
    <w:basedOn w:val="1"/>
    <w:unhideWhenUsed/>
    <w:qFormat/>
    <w:uiPriority w:val="0"/>
    <w:pPr>
      <w:jc w:val="left"/>
    </w:p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semiHidden/>
    <w:unhideWhenUsed/>
    <w:qFormat/>
    <w:uiPriority w:val="0"/>
    <w:rPr>
      <w:color w:val="0000FF"/>
      <w:u w:val="single"/>
    </w:rPr>
  </w:style>
  <w:style w:type="character" w:styleId="14">
    <w:name w:val="annotation reference"/>
    <w:basedOn w:val="12"/>
    <w:unhideWhenUsed/>
    <w:qFormat/>
    <w:uiPriority w:val="0"/>
    <w:rPr>
      <w:sz w:val="21"/>
      <w:szCs w:val="21"/>
    </w:rPr>
  </w:style>
  <w:style w:type="table" w:styleId="16">
    <w:name w:val="Table Grid"/>
    <w:basedOn w:val="1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石墨文档正文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19">
    <w:name w:val="样式1"/>
    <w:basedOn w:val="6"/>
    <w:next w:val="1"/>
    <w:qFormat/>
    <w:uiPriority w:val="0"/>
    <w:rPr>
      <w:rFonts w:eastAsia="微软雅黑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microsoft.com/office/2011/relationships/people" Target="people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330</Characters>
  <Lines>2</Lines>
  <Paragraphs>1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2016-04-05T07:18:00Z</dcterms:created>
  <dc:creator>lenovo</dc:creator>
  <cp:lastModifiedBy>KWAN</cp:lastModifiedBy>
  <dcterms:modified xsi:type="dcterms:W3CDTF">2018-06-05T02:10:11Z</dcterms:modified>
  <dc:title>               XXX需求（微软雅黑加粗，小三，居中）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