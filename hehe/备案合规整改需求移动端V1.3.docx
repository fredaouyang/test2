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E79" w:rsidRPr="00B274D9" w:rsidRDefault="00161891" w:rsidP="00190E79">
      <w:pPr>
        <w:pStyle w:val="a5"/>
        <w:jc w:val="center"/>
      </w:pPr>
      <w:r>
        <w:rPr>
          <w:rFonts w:hint="eastAsia"/>
        </w:rPr>
        <w:t>移动端</w:t>
      </w:r>
      <w:r w:rsidR="00C51670">
        <w:rPr>
          <w:rFonts w:hint="eastAsia"/>
        </w:rPr>
        <w:t>备案</w:t>
      </w:r>
      <w:r w:rsidR="00C51670">
        <w:t>合规整改</w:t>
      </w:r>
      <w:r>
        <w:rPr>
          <w:rFonts w:hint="eastAsia"/>
        </w:rPr>
        <w:t>二期</w:t>
      </w:r>
      <w:r w:rsidR="00190E79" w:rsidRPr="00B274D9">
        <w:t>需求</w:t>
      </w:r>
    </w:p>
    <w:p w:rsidR="00190E79" w:rsidRDefault="00332EA3" w:rsidP="00190E79">
      <w:pPr>
        <w:pStyle w:val="a6"/>
        <w:jc w:val="center"/>
      </w:pPr>
      <w:r>
        <w:rPr>
          <w:rFonts w:hint="eastAsia"/>
        </w:rPr>
        <w:t xml:space="preserve">曾晓强 </w:t>
      </w:r>
    </w:p>
    <w:p w:rsidR="00332EA3" w:rsidRPr="00332EA3" w:rsidRDefault="00332EA3" w:rsidP="00332EA3">
      <w:r>
        <w:rPr>
          <w:rFonts w:hint="eastAsia"/>
        </w:rPr>
        <w:t>修订</w:t>
      </w:r>
      <w:r>
        <w:t>记录</w:t>
      </w:r>
    </w:p>
    <w:tbl>
      <w:tblPr>
        <w:tblStyle w:val="a8"/>
        <w:tblW w:w="0" w:type="auto"/>
        <w:tblLook w:val="04A0" w:firstRow="1" w:lastRow="0" w:firstColumn="1" w:lastColumn="0" w:noHBand="0" w:noVBand="1"/>
      </w:tblPr>
      <w:tblGrid>
        <w:gridCol w:w="1555"/>
        <w:gridCol w:w="5670"/>
        <w:gridCol w:w="1405"/>
      </w:tblGrid>
      <w:tr w:rsidR="00332EA3" w:rsidTr="00332EA3">
        <w:tc>
          <w:tcPr>
            <w:tcW w:w="1555" w:type="dxa"/>
          </w:tcPr>
          <w:p w:rsidR="00332EA3" w:rsidRDefault="00332EA3" w:rsidP="00332EA3">
            <w:r>
              <w:rPr>
                <w:rFonts w:hint="eastAsia"/>
              </w:rPr>
              <w:t>修订</w:t>
            </w:r>
            <w:r>
              <w:t>时间</w:t>
            </w:r>
          </w:p>
        </w:tc>
        <w:tc>
          <w:tcPr>
            <w:tcW w:w="5670" w:type="dxa"/>
          </w:tcPr>
          <w:p w:rsidR="00332EA3" w:rsidRDefault="00332EA3" w:rsidP="00332EA3">
            <w:r>
              <w:rPr>
                <w:rFonts w:hint="eastAsia"/>
              </w:rPr>
              <w:t>说明</w:t>
            </w:r>
          </w:p>
        </w:tc>
        <w:tc>
          <w:tcPr>
            <w:tcW w:w="1405" w:type="dxa"/>
          </w:tcPr>
          <w:p w:rsidR="00332EA3" w:rsidRDefault="00332EA3" w:rsidP="00332EA3">
            <w:r>
              <w:rPr>
                <w:rFonts w:hint="eastAsia"/>
              </w:rPr>
              <w:t>版本</w:t>
            </w:r>
          </w:p>
        </w:tc>
      </w:tr>
      <w:tr w:rsidR="00332EA3" w:rsidTr="00332EA3">
        <w:tc>
          <w:tcPr>
            <w:tcW w:w="1555" w:type="dxa"/>
          </w:tcPr>
          <w:p w:rsidR="00332EA3" w:rsidRDefault="00C51670" w:rsidP="00332EA3">
            <w:r>
              <w:t>2018-2-2 18:43:55</w:t>
            </w:r>
          </w:p>
        </w:tc>
        <w:tc>
          <w:tcPr>
            <w:tcW w:w="5670" w:type="dxa"/>
          </w:tcPr>
          <w:p w:rsidR="00332EA3" w:rsidRDefault="00D40BD4" w:rsidP="00332EA3">
            <w:r>
              <w:rPr>
                <w:rFonts w:hint="eastAsia"/>
              </w:rPr>
              <w:t>创建</w:t>
            </w:r>
            <w:r>
              <w:t>文档</w:t>
            </w:r>
          </w:p>
        </w:tc>
        <w:tc>
          <w:tcPr>
            <w:tcW w:w="1405" w:type="dxa"/>
          </w:tcPr>
          <w:p w:rsidR="00332EA3" w:rsidRDefault="00D40BD4" w:rsidP="00332EA3">
            <w:r>
              <w:t>V1.0</w:t>
            </w:r>
          </w:p>
        </w:tc>
      </w:tr>
      <w:tr w:rsidR="00FC1FE8" w:rsidTr="00332EA3">
        <w:trPr>
          <w:ins w:id="0" w:author="xiaoqiang zeng" w:date="2018-02-03T12:12:00Z"/>
        </w:trPr>
        <w:tc>
          <w:tcPr>
            <w:tcW w:w="1555" w:type="dxa"/>
          </w:tcPr>
          <w:p w:rsidR="00FC1FE8" w:rsidRDefault="00FC1FE8" w:rsidP="00332EA3">
            <w:pPr>
              <w:rPr>
                <w:ins w:id="1" w:author="xiaoqiang zeng" w:date="2018-02-03T12:12:00Z"/>
              </w:rPr>
            </w:pPr>
            <w:ins w:id="2" w:author="xiaoqiang zeng" w:date="2018-02-03T12:12:00Z">
              <w:r>
                <w:t>2018-2-3 12:12:28</w:t>
              </w:r>
            </w:ins>
          </w:p>
        </w:tc>
        <w:tc>
          <w:tcPr>
            <w:tcW w:w="5670" w:type="dxa"/>
          </w:tcPr>
          <w:p w:rsidR="00FC1FE8" w:rsidRDefault="00FC1FE8" w:rsidP="00FC1FE8">
            <w:pPr>
              <w:pStyle w:val="a7"/>
              <w:numPr>
                <w:ilvl w:val="0"/>
                <w:numId w:val="22"/>
              </w:numPr>
              <w:rPr>
                <w:ins w:id="3" w:author="xiaoqiang zeng" w:date="2018-02-03T12:12:00Z"/>
              </w:rPr>
            </w:pPr>
            <w:ins w:id="4" w:author="xiaoqiang zeng" w:date="2018-02-03T12:14:00Z">
              <w:r>
                <w:fldChar w:fldCharType="begin"/>
              </w:r>
              <w:r>
                <w:instrText xml:space="preserve"> HYPERLINK  \l "</w:instrText>
              </w:r>
              <w:r>
                <w:rPr>
                  <w:rFonts w:hint="eastAsia"/>
                </w:rPr>
                <w:instrText>红包小手</w:instrText>
              </w:r>
              <w:r>
                <w:instrText xml:space="preserve">" </w:instrText>
              </w:r>
              <w:r>
                <w:fldChar w:fldCharType="separate"/>
              </w:r>
              <w:r w:rsidRPr="00FC1FE8">
                <w:rPr>
                  <w:rStyle w:val="aa"/>
                  <w:rFonts w:hint="eastAsia"/>
                </w:rPr>
                <w:t>删除</w:t>
              </w:r>
              <w:r w:rsidRPr="00FC1FE8">
                <w:rPr>
                  <w:rStyle w:val="aa"/>
                </w:rPr>
                <w:t>首页</w:t>
              </w:r>
              <w:r w:rsidRPr="00FC1FE8">
                <w:rPr>
                  <w:rStyle w:val="aa"/>
                  <w:rFonts w:hint="eastAsia"/>
                </w:rPr>
                <w:t>“</w:t>
              </w:r>
              <w:r w:rsidRPr="00FC1FE8">
                <w:rPr>
                  <w:rStyle w:val="aa"/>
                </w:rPr>
                <w:t>红包小</w:t>
              </w:r>
              <w:r w:rsidRPr="00FC1FE8">
                <w:rPr>
                  <w:rStyle w:val="aa"/>
                  <w:rFonts w:hint="eastAsia"/>
                </w:rPr>
                <w:t>手”</w:t>
              </w:r>
              <w:r>
                <w:fldChar w:fldCharType="end"/>
              </w:r>
            </w:ins>
            <w:ins w:id="5" w:author="xiaoqiang zeng" w:date="2018-02-03T12:12:00Z">
              <w:r>
                <w:t>；</w:t>
              </w:r>
            </w:ins>
          </w:p>
          <w:p w:rsidR="00FC1FE8" w:rsidRDefault="00FC1FE8" w:rsidP="00FC1FE8">
            <w:pPr>
              <w:pStyle w:val="a7"/>
              <w:numPr>
                <w:ilvl w:val="0"/>
                <w:numId w:val="22"/>
              </w:numPr>
              <w:rPr>
                <w:ins w:id="6" w:author="xiaoqiang zeng" w:date="2018-02-03T12:12:00Z"/>
              </w:rPr>
            </w:pPr>
            <w:ins w:id="7" w:author="xiaoqiang zeng" w:date="2018-02-03T12:14:00Z">
              <w:r>
                <w:fldChar w:fldCharType="begin"/>
              </w:r>
              <w:r>
                <w:instrText xml:space="preserve"> HYPERLINK  \l "</w:instrText>
              </w:r>
              <w:r>
                <w:rPr>
                  <w:rFonts w:hint="eastAsia"/>
                </w:rPr>
                <w:instrText>回收中</w:instrText>
              </w:r>
              <w:r>
                <w:instrText xml:space="preserve">" </w:instrText>
              </w:r>
              <w:r>
                <w:fldChar w:fldCharType="separate"/>
              </w:r>
              <w:r w:rsidRPr="00FC1FE8">
                <w:rPr>
                  <w:rStyle w:val="aa"/>
                  <w:rFonts w:hint="eastAsia"/>
                </w:rPr>
                <w:t>标的</w:t>
              </w:r>
              <w:r w:rsidRPr="00FC1FE8">
                <w:rPr>
                  <w:rStyle w:val="aa"/>
                </w:rPr>
                <w:t>显示增加</w:t>
              </w:r>
              <w:r w:rsidRPr="00FC1FE8">
                <w:rPr>
                  <w:rStyle w:val="aa"/>
                  <w:rFonts w:hint="eastAsia"/>
                </w:rPr>
                <w:t>展示</w:t>
              </w:r>
              <w:r w:rsidRPr="00FC1FE8">
                <w:rPr>
                  <w:rStyle w:val="aa"/>
                </w:rPr>
                <w:t>回收中数据</w:t>
              </w:r>
              <w:r w:rsidRPr="00FC1FE8">
                <w:rPr>
                  <w:rStyle w:val="aa"/>
                  <w:rFonts w:hint="eastAsia"/>
                </w:rPr>
                <w:t>的</w:t>
              </w:r>
              <w:r w:rsidRPr="00FC1FE8">
                <w:rPr>
                  <w:rStyle w:val="aa"/>
                </w:rPr>
                <w:t>逻辑</w:t>
              </w:r>
              <w:r>
                <w:fldChar w:fldCharType="end"/>
              </w:r>
            </w:ins>
            <w:ins w:id="8" w:author="xiaoqiang zeng" w:date="2018-02-03T12:13:00Z">
              <w:r>
                <w:t>；</w:t>
              </w:r>
            </w:ins>
          </w:p>
        </w:tc>
        <w:tc>
          <w:tcPr>
            <w:tcW w:w="1405" w:type="dxa"/>
          </w:tcPr>
          <w:p w:rsidR="00FC1FE8" w:rsidRDefault="00FC1FE8" w:rsidP="00332EA3">
            <w:pPr>
              <w:rPr>
                <w:ins w:id="9" w:author="xiaoqiang zeng" w:date="2018-02-03T12:12:00Z"/>
              </w:rPr>
            </w:pPr>
            <w:ins w:id="10" w:author="xiaoqiang zeng" w:date="2018-02-03T12:14:00Z">
              <w:r>
                <w:t>V1.1</w:t>
              </w:r>
            </w:ins>
          </w:p>
        </w:tc>
      </w:tr>
      <w:tr w:rsidR="000530BC" w:rsidTr="00332EA3">
        <w:trPr>
          <w:ins w:id="11" w:author="xiaoqiang zeng" w:date="2018-02-05T15:13:00Z"/>
        </w:trPr>
        <w:tc>
          <w:tcPr>
            <w:tcW w:w="1555" w:type="dxa"/>
          </w:tcPr>
          <w:p w:rsidR="000530BC" w:rsidRDefault="000530BC" w:rsidP="00332EA3">
            <w:pPr>
              <w:rPr>
                <w:ins w:id="12" w:author="xiaoqiang zeng" w:date="2018-02-05T15:13:00Z"/>
              </w:rPr>
            </w:pPr>
            <w:ins w:id="13" w:author="xiaoqiang zeng" w:date="2018-02-05T15:13:00Z">
              <w:r>
                <w:t>2018-2-5 15:13:21</w:t>
              </w:r>
            </w:ins>
          </w:p>
        </w:tc>
        <w:tc>
          <w:tcPr>
            <w:tcW w:w="5670" w:type="dxa"/>
          </w:tcPr>
          <w:p w:rsidR="000530BC" w:rsidRDefault="000530BC" w:rsidP="003746B0">
            <w:pPr>
              <w:rPr>
                <w:ins w:id="14" w:author="xiaoqiang zeng" w:date="2018-02-05T15:13:00Z"/>
              </w:rPr>
            </w:pPr>
            <w:ins w:id="15" w:author="xiaoqiang zeng" w:date="2018-02-05T15:13:00Z">
              <w:r>
                <w:rPr>
                  <w:rFonts w:hint="eastAsia"/>
                </w:rPr>
                <w:t>倒计时</w:t>
              </w:r>
              <w:r>
                <w:t>中的“xxx起售”</w:t>
              </w:r>
              <w:r>
                <w:rPr>
                  <w:rFonts w:hint="eastAsia"/>
                </w:rPr>
                <w:t>改为</w:t>
              </w:r>
              <w:r>
                <w:t>“xxx开始”</w:t>
              </w:r>
            </w:ins>
          </w:p>
        </w:tc>
        <w:tc>
          <w:tcPr>
            <w:tcW w:w="1405" w:type="dxa"/>
          </w:tcPr>
          <w:p w:rsidR="000530BC" w:rsidRDefault="000530BC" w:rsidP="00332EA3">
            <w:pPr>
              <w:rPr>
                <w:ins w:id="16" w:author="xiaoqiang zeng" w:date="2018-02-05T15:13:00Z"/>
              </w:rPr>
            </w:pPr>
            <w:ins w:id="17" w:author="xiaoqiang zeng" w:date="2018-02-05T15:13:00Z">
              <w:r>
                <w:t>V1.2</w:t>
              </w:r>
            </w:ins>
          </w:p>
        </w:tc>
      </w:tr>
      <w:tr w:rsidR="003746B0" w:rsidTr="00332EA3">
        <w:trPr>
          <w:ins w:id="18" w:author="xiaoqiang zeng" w:date="2018-02-07T17:15:00Z"/>
        </w:trPr>
        <w:tc>
          <w:tcPr>
            <w:tcW w:w="1555" w:type="dxa"/>
          </w:tcPr>
          <w:p w:rsidR="003746B0" w:rsidRDefault="003746B0" w:rsidP="00332EA3">
            <w:pPr>
              <w:rPr>
                <w:ins w:id="19" w:author="xiaoqiang zeng" w:date="2018-02-07T17:15:00Z"/>
              </w:rPr>
            </w:pPr>
            <w:ins w:id="20" w:author="xiaoqiang zeng" w:date="2018-02-07T17:15:00Z">
              <w:r>
                <w:t>2018-2-7 17:15:13</w:t>
              </w:r>
            </w:ins>
          </w:p>
        </w:tc>
        <w:tc>
          <w:tcPr>
            <w:tcW w:w="5670" w:type="dxa"/>
          </w:tcPr>
          <w:p w:rsidR="003746B0" w:rsidRDefault="003746B0">
            <w:pPr>
              <w:rPr>
                <w:ins w:id="21" w:author="xiaoqiang zeng" w:date="2018-02-07T17:15:00Z"/>
                <w:rFonts w:hint="eastAsia"/>
              </w:rPr>
            </w:pPr>
            <w:ins w:id="22" w:author="xiaoqiang zeng" w:date="2018-02-07T17:15:00Z">
              <w:r>
                <w:fldChar w:fldCharType="begin"/>
              </w:r>
              <w:r>
                <w:instrText xml:space="preserve"> HYPERLINK  \l "_投资指引：" </w:instrText>
              </w:r>
              <w:r>
                <w:fldChar w:fldCharType="separate"/>
              </w:r>
              <w:r w:rsidRPr="003746B0">
                <w:rPr>
                  <w:rStyle w:val="aa"/>
                  <w:rFonts w:hint="eastAsia"/>
                </w:rPr>
                <w:t>增加</w:t>
              </w:r>
              <w:r w:rsidRPr="003746B0">
                <w:rPr>
                  <w:rStyle w:val="aa"/>
                </w:rPr>
                <w:t>投资指引功能</w:t>
              </w:r>
              <w:r>
                <w:fldChar w:fldCharType="end"/>
              </w:r>
            </w:ins>
          </w:p>
        </w:tc>
        <w:tc>
          <w:tcPr>
            <w:tcW w:w="1405" w:type="dxa"/>
          </w:tcPr>
          <w:p w:rsidR="003746B0" w:rsidRDefault="003746B0" w:rsidP="00332EA3">
            <w:pPr>
              <w:rPr>
                <w:ins w:id="23" w:author="xiaoqiang zeng" w:date="2018-02-07T17:15:00Z"/>
              </w:rPr>
            </w:pPr>
            <w:ins w:id="24" w:author="xiaoqiang zeng" w:date="2018-02-07T17:15:00Z">
              <w:r>
                <w:t>V1.3</w:t>
              </w:r>
              <w:bookmarkStart w:id="25" w:name="_GoBack"/>
              <w:bookmarkEnd w:id="25"/>
            </w:ins>
          </w:p>
        </w:tc>
      </w:tr>
    </w:tbl>
    <w:p w:rsidR="00332EA3" w:rsidRPr="00332EA3" w:rsidRDefault="00332EA3" w:rsidP="00332EA3"/>
    <w:p w:rsidR="00FF427C" w:rsidRDefault="00EA2F1C" w:rsidP="00EA2F1C">
      <w:pPr>
        <w:pStyle w:val="1"/>
        <w:numPr>
          <w:ilvl w:val="0"/>
          <w:numId w:val="1"/>
        </w:numPr>
      </w:pPr>
      <w:r w:rsidRPr="00B274D9">
        <w:rPr>
          <w:rFonts w:hint="eastAsia"/>
        </w:rPr>
        <w:t>需求</w:t>
      </w:r>
      <w:r w:rsidRPr="00B274D9">
        <w:t>概述</w:t>
      </w:r>
    </w:p>
    <w:p w:rsidR="00C51670" w:rsidRDefault="00C51670" w:rsidP="00C51670">
      <w:r>
        <w:t>APP&amp;H5端：</w:t>
      </w:r>
    </w:p>
    <w:p w:rsidR="00C51670" w:rsidRDefault="00C51670" w:rsidP="00C51670">
      <w:pPr>
        <w:pStyle w:val="a7"/>
        <w:numPr>
          <w:ilvl w:val="0"/>
          <w:numId w:val="16"/>
        </w:numPr>
      </w:pPr>
      <w:r>
        <w:rPr>
          <w:rFonts w:hint="eastAsia"/>
        </w:rPr>
        <w:t>删除</w:t>
      </w:r>
      <w:r>
        <w:t>首页新手标</w:t>
      </w:r>
      <w:r>
        <w:rPr>
          <w:rFonts w:hint="eastAsia"/>
        </w:rPr>
        <w:t>；</w:t>
      </w:r>
    </w:p>
    <w:p w:rsidR="00C51670" w:rsidRDefault="00C51670" w:rsidP="00C51670">
      <w:pPr>
        <w:pStyle w:val="a7"/>
        <w:numPr>
          <w:ilvl w:val="0"/>
          <w:numId w:val="16"/>
        </w:numPr>
      </w:pPr>
      <w:r>
        <w:rPr>
          <w:rFonts w:hint="eastAsia"/>
        </w:rPr>
        <w:t>删除</w:t>
      </w:r>
      <w:r>
        <w:t>投资tab页；</w:t>
      </w:r>
    </w:p>
    <w:p w:rsidR="00C51670" w:rsidRPr="00C51670" w:rsidRDefault="00C51670" w:rsidP="00C51670">
      <w:pPr>
        <w:pStyle w:val="a7"/>
        <w:numPr>
          <w:ilvl w:val="0"/>
          <w:numId w:val="16"/>
        </w:numPr>
      </w:pPr>
      <w:r>
        <w:rPr>
          <w:rFonts w:hint="eastAsia"/>
        </w:rPr>
        <w:t>首页</w:t>
      </w:r>
      <w:r w:rsidR="00132BE5">
        <w:t>增加自动投标</w:t>
      </w:r>
      <w:r w:rsidR="00132BE5">
        <w:rPr>
          <w:rFonts w:hint="eastAsia"/>
        </w:rPr>
        <w:t>工具</w:t>
      </w:r>
      <w:r>
        <w:t>；</w:t>
      </w:r>
    </w:p>
    <w:p w:rsidR="00EA2F1C" w:rsidRDefault="00EA2F1C" w:rsidP="00EA2F1C">
      <w:pPr>
        <w:pStyle w:val="1"/>
        <w:numPr>
          <w:ilvl w:val="0"/>
          <w:numId w:val="1"/>
        </w:numPr>
      </w:pPr>
      <w:r w:rsidRPr="00B274D9">
        <w:rPr>
          <w:rFonts w:hint="eastAsia"/>
        </w:rPr>
        <w:t>名词</w:t>
      </w:r>
      <w:r w:rsidRPr="00B274D9">
        <w:t>解释</w:t>
      </w:r>
    </w:p>
    <w:p w:rsidR="003B0E35" w:rsidRDefault="00C54771" w:rsidP="003B0E35">
      <w:r>
        <w:rPr>
          <w:rFonts w:hint="eastAsia"/>
        </w:rPr>
        <w:t>“</w:t>
      </w:r>
      <w:r w:rsidR="003B0E35">
        <w:rPr>
          <w:rFonts w:hint="eastAsia"/>
        </w:rPr>
        <w:t>自动</w:t>
      </w:r>
      <w:r w:rsidR="00132BE5">
        <w:t>投标</w:t>
      </w:r>
      <w:r w:rsidR="00132BE5">
        <w:rPr>
          <w:rFonts w:hint="eastAsia"/>
        </w:rPr>
        <w:t>工具</w:t>
      </w:r>
      <w:r>
        <w:rPr>
          <w:rFonts w:hint="eastAsia"/>
        </w:rPr>
        <w:t>”</w:t>
      </w:r>
      <w:r w:rsidR="003B0E35">
        <w:t>见下图所示</w:t>
      </w:r>
      <w:r>
        <w:rPr>
          <w:rFonts w:hint="eastAsia"/>
        </w:rPr>
        <w:t>：</w:t>
      </w:r>
    </w:p>
    <w:p w:rsidR="003B0E35" w:rsidRPr="003B0E35" w:rsidRDefault="003B0E35" w:rsidP="003B0E35">
      <w:r>
        <w:rPr>
          <w:noProof/>
        </w:rPr>
        <w:lastRenderedPageBreak/>
        <w:drawing>
          <wp:inline distT="0" distB="0" distL="0" distR="0" wp14:anchorId="161DC0C8" wp14:editId="0E796804">
            <wp:extent cx="3914775" cy="2524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775" cy="2524125"/>
                    </a:xfrm>
                    <a:prstGeom prst="rect">
                      <a:avLst/>
                    </a:prstGeom>
                  </pic:spPr>
                </pic:pic>
              </a:graphicData>
            </a:graphic>
          </wp:inline>
        </w:drawing>
      </w:r>
    </w:p>
    <w:p w:rsidR="00EA2F1C" w:rsidRPr="00B274D9" w:rsidRDefault="00EA2F1C" w:rsidP="00EA2F1C">
      <w:pPr>
        <w:pStyle w:val="1"/>
        <w:numPr>
          <w:ilvl w:val="0"/>
          <w:numId w:val="1"/>
        </w:numPr>
      </w:pPr>
      <w:r w:rsidRPr="00B274D9">
        <w:t>需求</w:t>
      </w:r>
      <w:r w:rsidRPr="00B274D9">
        <w:rPr>
          <w:rFonts w:hint="eastAsia"/>
        </w:rPr>
        <w:t>详述</w:t>
      </w:r>
    </w:p>
    <w:p w:rsidR="007907C4" w:rsidRDefault="007907C4" w:rsidP="00A772D7">
      <w:pPr>
        <w:pStyle w:val="2"/>
        <w:numPr>
          <w:ilvl w:val="0"/>
          <w:numId w:val="4"/>
        </w:numPr>
      </w:pPr>
      <w:r>
        <w:rPr>
          <w:rFonts w:hint="eastAsia"/>
        </w:rPr>
        <w:t>界面</w:t>
      </w:r>
      <w:r>
        <w:t>改动说明</w:t>
      </w:r>
    </w:p>
    <w:p w:rsidR="007907C4" w:rsidRDefault="007907C4" w:rsidP="007907C4">
      <w:pPr>
        <w:pStyle w:val="a7"/>
        <w:numPr>
          <w:ilvl w:val="0"/>
          <w:numId w:val="20"/>
        </w:numPr>
      </w:pPr>
      <w:r>
        <w:t>APP</w:t>
      </w:r>
      <w:r>
        <w:rPr>
          <w:rFonts w:hint="eastAsia"/>
        </w:rPr>
        <w:t>、H5端</w:t>
      </w:r>
      <w:r>
        <w:t>删除投资Tab</w:t>
      </w:r>
      <w:r>
        <w:rPr>
          <w:rFonts w:hint="eastAsia"/>
        </w:rPr>
        <w:t>；</w:t>
      </w:r>
      <w:r>
        <w:br/>
      </w:r>
      <w:r>
        <w:rPr>
          <w:noProof/>
        </w:rPr>
        <w:drawing>
          <wp:inline distT="0" distB="0" distL="0" distR="0" wp14:anchorId="62980D22" wp14:editId="7E3CCD94">
            <wp:extent cx="4019550" cy="7524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9550" cy="752475"/>
                    </a:xfrm>
                    <a:prstGeom prst="rect">
                      <a:avLst/>
                    </a:prstGeom>
                  </pic:spPr>
                </pic:pic>
              </a:graphicData>
            </a:graphic>
          </wp:inline>
        </w:drawing>
      </w:r>
      <w:r w:rsidR="00CC0B9E">
        <w:br/>
      </w:r>
      <w:r w:rsidR="00CC0B9E" w:rsidRPr="00CC0B9E">
        <w:rPr>
          <w:rFonts w:hint="eastAsia"/>
          <w:color w:val="FF0000"/>
        </w:rPr>
        <w:t>相应</w:t>
      </w:r>
      <w:r w:rsidR="00CC0B9E" w:rsidRPr="00CC0B9E">
        <w:rPr>
          <w:color w:val="FF0000"/>
        </w:rPr>
        <w:t>地，需要将</w:t>
      </w:r>
      <w:r w:rsidR="00CC0B9E" w:rsidRPr="00CC0B9E">
        <w:rPr>
          <w:rFonts w:hint="eastAsia"/>
          <w:color w:val="FF0000"/>
        </w:rPr>
        <w:t>H5活动</w:t>
      </w:r>
      <w:r w:rsidR="00CC0B9E" w:rsidRPr="00CC0B9E">
        <w:rPr>
          <w:color w:val="FF0000"/>
        </w:rPr>
        <w:t>跳转到投资</w:t>
      </w:r>
      <w:r w:rsidR="00CC0B9E" w:rsidRPr="00CC0B9E">
        <w:rPr>
          <w:rFonts w:hint="eastAsia"/>
          <w:color w:val="FF0000"/>
        </w:rPr>
        <w:t>T</w:t>
      </w:r>
      <w:r w:rsidR="00CC0B9E" w:rsidRPr="00CC0B9E">
        <w:rPr>
          <w:color w:val="FF0000"/>
        </w:rPr>
        <w:t>ab</w:t>
      </w:r>
      <w:r w:rsidR="00CC0B9E" w:rsidRPr="00CC0B9E">
        <w:rPr>
          <w:rFonts w:hint="eastAsia"/>
          <w:color w:val="FF0000"/>
        </w:rPr>
        <w:t>的桥接</w:t>
      </w:r>
      <w:r w:rsidR="00CC0B9E" w:rsidRPr="00CC0B9E">
        <w:rPr>
          <w:color w:val="FF0000"/>
        </w:rPr>
        <w:t>、</w:t>
      </w:r>
      <w:r w:rsidR="00CC0B9E" w:rsidRPr="00CC0B9E">
        <w:rPr>
          <w:rFonts w:hint="eastAsia"/>
          <w:color w:val="FF0000"/>
        </w:rPr>
        <w:t>点击使用</w:t>
      </w:r>
      <w:r w:rsidR="00CC0B9E" w:rsidRPr="00CC0B9E">
        <w:rPr>
          <w:color w:val="FF0000"/>
        </w:rPr>
        <w:t>红包</w:t>
      </w:r>
      <w:r w:rsidR="00CC0B9E" w:rsidRPr="00CC0B9E">
        <w:rPr>
          <w:rFonts w:hint="eastAsia"/>
          <w:color w:val="FF0000"/>
        </w:rPr>
        <w:t>跳转到投资T</w:t>
      </w:r>
      <w:r w:rsidR="00CC0B9E" w:rsidRPr="00CC0B9E">
        <w:rPr>
          <w:color w:val="FF0000"/>
        </w:rPr>
        <w:t>ab的</w:t>
      </w:r>
      <w:r w:rsidR="00CC0B9E" w:rsidRPr="00CC0B9E">
        <w:rPr>
          <w:rFonts w:hint="eastAsia"/>
          <w:color w:val="FF0000"/>
        </w:rPr>
        <w:t>现有</w:t>
      </w:r>
      <w:r w:rsidR="00CC0B9E" w:rsidRPr="00CC0B9E">
        <w:rPr>
          <w:color w:val="FF0000"/>
        </w:rPr>
        <w:t>逻辑，全部将跳转目标修改为首页；</w:t>
      </w:r>
    </w:p>
    <w:p w:rsidR="007907C4" w:rsidRDefault="007907C4" w:rsidP="00656813">
      <w:pPr>
        <w:pStyle w:val="a7"/>
        <w:numPr>
          <w:ilvl w:val="0"/>
          <w:numId w:val="20"/>
        </w:numPr>
        <w:rPr>
          <w:ins w:id="26" w:author="xiaoqiang zeng" w:date="2018-02-03T12:09:00Z"/>
        </w:rPr>
      </w:pPr>
      <w:r>
        <w:lastRenderedPageBreak/>
        <w:t>APP</w:t>
      </w:r>
      <w:r>
        <w:rPr>
          <w:rFonts w:hint="eastAsia"/>
        </w:rPr>
        <w:t>、H5</w:t>
      </w:r>
      <w:r w:rsidR="003D49A2">
        <w:rPr>
          <w:rFonts w:hint="eastAsia"/>
        </w:rPr>
        <w:t>首页</w:t>
      </w:r>
      <w:r>
        <w:rPr>
          <w:rFonts w:hint="eastAsia"/>
        </w:rPr>
        <w:t>删除</w:t>
      </w:r>
      <w:r>
        <w:t>新手标</w:t>
      </w:r>
      <w:r w:rsidR="00656813">
        <w:rPr>
          <w:rFonts w:hint="eastAsia"/>
        </w:rPr>
        <w:t>，</w:t>
      </w:r>
      <w:r w:rsidR="00656813">
        <w:t>用</w:t>
      </w:r>
      <w:r w:rsidR="00656813">
        <w:rPr>
          <w:rFonts w:hint="eastAsia"/>
        </w:rPr>
        <w:t>“自动</w:t>
      </w:r>
      <w:r w:rsidR="00656813">
        <w:t>投标工具</w:t>
      </w:r>
      <w:r w:rsidR="00656813">
        <w:rPr>
          <w:rFonts w:hint="eastAsia"/>
        </w:rPr>
        <w:t>”</w:t>
      </w:r>
      <w:r w:rsidR="00656813">
        <w:t>替代</w:t>
      </w:r>
      <w:r>
        <w:t>；</w:t>
      </w:r>
      <w:r>
        <w:br/>
      </w:r>
      <w:r>
        <w:rPr>
          <w:noProof/>
        </w:rPr>
        <w:drawing>
          <wp:inline distT="0" distB="0" distL="0" distR="0" wp14:anchorId="7DA7AD1C" wp14:editId="24A8FF3D">
            <wp:extent cx="2924175" cy="31146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175" cy="3114675"/>
                    </a:xfrm>
                    <a:prstGeom prst="rect">
                      <a:avLst/>
                    </a:prstGeom>
                  </pic:spPr>
                </pic:pic>
              </a:graphicData>
            </a:graphic>
          </wp:inline>
        </w:drawing>
      </w:r>
    </w:p>
    <w:p w:rsidR="002C6F9C" w:rsidRPr="007907C4" w:rsidRDefault="002C6F9C" w:rsidP="002C6F9C">
      <w:pPr>
        <w:pStyle w:val="a7"/>
        <w:numPr>
          <w:ilvl w:val="0"/>
          <w:numId w:val="20"/>
        </w:numPr>
        <w:rPr>
          <w:ins w:id="27" w:author="xiaoqiang zeng" w:date="2018-02-03T12:09:00Z"/>
        </w:rPr>
      </w:pPr>
      <w:bookmarkStart w:id="28" w:name="红包小手"/>
      <w:ins w:id="29" w:author="xiaoqiang zeng" w:date="2018-02-03T12:09:00Z">
        <w:r>
          <w:rPr>
            <w:rFonts w:hint="eastAsia"/>
          </w:rPr>
          <w:t>首页</w:t>
        </w:r>
        <w:r>
          <w:t>的</w:t>
        </w:r>
        <w:r>
          <w:rPr>
            <w:rFonts w:hint="eastAsia"/>
          </w:rPr>
          <w:t>红包小手可能</w:t>
        </w:r>
        <w:r>
          <w:t>会遮挡自动投标工具，也需要一并删除；</w:t>
        </w:r>
      </w:ins>
    </w:p>
    <w:bookmarkEnd w:id="28"/>
    <w:p w:rsidR="002C6F9C" w:rsidRDefault="002C6F9C" w:rsidP="002C6F9C">
      <w:pPr>
        <w:pStyle w:val="a7"/>
      </w:pPr>
    </w:p>
    <w:p w:rsidR="00A772D7" w:rsidRDefault="00656813" w:rsidP="00A772D7">
      <w:pPr>
        <w:pStyle w:val="2"/>
        <w:numPr>
          <w:ilvl w:val="0"/>
          <w:numId w:val="4"/>
        </w:numPr>
      </w:pPr>
      <w:r>
        <w:rPr>
          <w:rFonts w:hint="eastAsia"/>
        </w:rPr>
        <w:t>自动</w:t>
      </w:r>
      <w:r>
        <w:t>投标工具</w:t>
      </w:r>
      <w:r w:rsidR="00B55F7F">
        <w:t>说明</w:t>
      </w:r>
      <w:r w:rsidR="00A772D7" w:rsidRPr="00B274D9">
        <w:rPr>
          <w:rFonts w:hint="eastAsia"/>
        </w:rPr>
        <w:t>：</w:t>
      </w:r>
    </w:p>
    <w:p w:rsidR="005309F6" w:rsidRDefault="005309F6" w:rsidP="005309F6">
      <w:r>
        <w:rPr>
          <w:rFonts w:hint="eastAsia"/>
        </w:rPr>
        <w:t>所谓</w:t>
      </w:r>
      <w:r>
        <w:t>的自动</w:t>
      </w:r>
      <w:r>
        <w:rPr>
          <w:rFonts w:hint="eastAsia"/>
        </w:rPr>
        <w:t>投标</w:t>
      </w:r>
      <w:r>
        <w:t>工具，</w:t>
      </w:r>
      <w:r>
        <w:rPr>
          <w:rFonts w:hint="eastAsia"/>
        </w:rPr>
        <w:t>就是YY计划换个</w:t>
      </w:r>
      <w:r>
        <w:t>名字而已</w:t>
      </w:r>
      <w:r w:rsidR="00132BE5">
        <w:rPr>
          <w:rFonts w:hint="eastAsia"/>
        </w:rPr>
        <w:t>；</w:t>
      </w:r>
    </w:p>
    <w:p w:rsidR="00656813" w:rsidRPr="005309F6" w:rsidRDefault="00656813" w:rsidP="005309F6">
      <w:r>
        <w:rPr>
          <w:noProof/>
        </w:rPr>
        <w:lastRenderedPageBreak/>
        <w:drawing>
          <wp:inline distT="0" distB="0" distL="0" distR="0" wp14:anchorId="02548894" wp14:editId="000838D6">
            <wp:extent cx="2638425" cy="47325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602" cy="4732832"/>
                    </a:xfrm>
                    <a:prstGeom prst="rect">
                      <a:avLst/>
                    </a:prstGeom>
                  </pic:spPr>
                </pic:pic>
              </a:graphicData>
            </a:graphic>
          </wp:inline>
        </w:drawing>
      </w:r>
    </w:p>
    <w:p w:rsidR="00895178" w:rsidRDefault="00895178" w:rsidP="0090236A">
      <w:pPr>
        <w:pStyle w:val="3"/>
        <w:numPr>
          <w:ilvl w:val="0"/>
          <w:numId w:val="11"/>
        </w:numPr>
      </w:pPr>
      <w:r>
        <w:rPr>
          <w:rFonts w:hint="eastAsia"/>
        </w:rPr>
        <w:t>自动</w:t>
      </w:r>
      <w:r>
        <w:t>投标工具提示</w:t>
      </w:r>
    </w:p>
    <w:p w:rsidR="00895178" w:rsidRDefault="00895178" w:rsidP="00895178">
      <w:r>
        <w:rPr>
          <w:noProof/>
        </w:rPr>
        <w:drawing>
          <wp:inline distT="0" distB="0" distL="0" distR="0" wp14:anchorId="56791D85" wp14:editId="7F6E557E">
            <wp:extent cx="3905250" cy="933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0" cy="933450"/>
                    </a:xfrm>
                    <a:prstGeom prst="rect">
                      <a:avLst/>
                    </a:prstGeom>
                  </pic:spPr>
                </pic:pic>
              </a:graphicData>
            </a:graphic>
          </wp:inline>
        </w:drawing>
      </w:r>
    </w:p>
    <w:p w:rsidR="00895178" w:rsidRDefault="00895178" w:rsidP="00895178">
      <w:r>
        <w:rPr>
          <w:rFonts w:hint="eastAsia"/>
        </w:rPr>
        <w:t>这个“？</w:t>
      </w:r>
      <w:r>
        <w:t>”</w:t>
      </w:r>
      <w:r>
        <w:rPr>
          <w:rFonts w:hint="eastAsia"/>
        </w:rPr>
        <w:t>符号</w:t>
      </w:r>
      <w:r>
        <w:t>可点击，点击后弹出模态弹窗</w:t>
      </w:r>
      <w:r>
        <w:rPr>
          <w:rFonts w:hint="eastAsia"/>
        </w:rPr>
        <w:t>：</w:t>
      </w:r>
    </w:p>
    <w:p w:rsidR="00855814" w:rsidRDefault="00855814" w:rsidP="00895178">
      <w:r>
        <w:rPr>
          <w:noProof/>
        </w:rPr>
        <w:lastRenderedPageBreak/>
        <w:drawing>
          <wp:inline distT="0" distB="0" distL="0" distR="0" wp14:anchorId="46D2BE68" wp14:editId="1DDF6A89">
            <wp:extent cx="3971925" cy="23622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2362200"/>
                    </a:xfrm>
                    <a:prstGeom prst="rect">
                      <a:avLst/>
                    </a:prstGeom>
                  </pic:spPr>
                </pic:pic>
              </a:graphicData>
            </a:graphic>
          </wp:inline>
        </w:drawing>
      </w:r>
    </w:p>
    <w:p w:rsidR="00895178" w:rsidRPr="00895178" w:rsidRDefault="00895178" w:rsidP="00895178">
      <w:pPr>
        <w:rPr>
          <w:u w:val="single"/>
        </w:rPr>
      </w:pPr>
      <w:r w:rsidRPr="00895178">
        <w:rPr>
          <w:rFonts w:hint="eastAsia"/>
          <w:u w:val="single"/>
        </w:rPr>
        <w:t>“</w:t>
      </w:r>
      <w:r w:rsidRPr="00895178">
        <w:rPr>
          <w:rFonts w:ascii="Arial" w:hAnsi="Arial" w:cs="Arial"/>
          <w:color w:val="333333"/>
          <w:sz w:val="21"/>
          <w:szCs w:val="21"/>
          <w:u w:val="single"/>
        </w:rPr>
        <w:t>自动投标工具是友金服为了满足出借人没有时间筛选查看借款申请进行投标而推出的授权循环出借投标工具，对应的借款人主要为城市白领等人群。该人群有较高的教育背景、稳定的经济收入及良好的信用意识</w:t>
      </w:r>
      <w:r w:rsidRPr="00895178">
        <w:rPr>
          <w:rFonts w:ascii="宋体" w:eastAsia="宋体" w:hAnsi="宋体" w:cs="宋体" w:hint="eastAsia"/>
          <w:color w:val="333333"/>
          <w:sz w:val="21"/>
          <w:szCs w:val="21"/>
          <w:u w:val="single"/>
        </w:rPr>
        <w:t>。</w:t>
      </w:r>
      <w:r w:rsidRPr="00895178">
        <w:rPr>
          <w:u w:val="single"/>
        </w:rPr>
        <w:t>”</w:t>
      </w:r>
      <w:r w:rsidRPr="00895178">
        <w:rPr>
          <w:rFonts w:hint="eastAsia"/>
          <w:u w:val="single"/>
        </w:rPr>
        <w:t>【我知道</w:t>
      </w:r>
      <w:r w:rsidRPr="00895178">
        <w:rPr>
          <w:u w:val="single"/>
        </w:rPr>
        <w:t>了】</w:t>
      </w:r>
    </w:p>
    <w:p w:rsidR="00895178" w:rsidRPr="00895178" w:rsidRDefault="00895178" w:rsidP="00895178">
      <w:r>
        <w:rPr>
          <w:rFonts w:hint="eastAsia"/>
        </w:rPr>
        <w:t>点击</w:t>
      </w:r>
      <w:r>
        <w:t>【</w:t>
      </w:r>
      <w:r>
        <w:rPr>
          <w:rFonts w:hint="eastAsia"/>
        </w:rPr>
        <w:t>我知道</w:t>
      </w:r>
      <w:r>
        <w:t>了】</w:t>
      </w:r>
      <w:r>
        <w:rPr>
          <w:rFonts w:hint="eastAsia"/>
        </w:rPr>
        <w:t>后</w:t>
      </w:r>
      <w:r>
        <w:t>，隐藏模态弹窗；</w:t>
      </w:r>
    </w:p>
    <w:p w:rsidR="0090236A" w:rsidRDefault="00B55F7F" w:rsidP="0090236A">
      <w:pPr>
        <w:pStyle w:val="3"/>
        <w:numPr>
          <w:ilvl w:val="0"/>
          <w:numId w:val="11"/>
        </w:numPr>
      </w:pPr>
      <w:r>
        <w:rPr>
          <w:rFonts w:hint="eastAsia"/>
        </w:rPr>
        <w:t>授权</w:t>
      </w:r>
      <w:r>
        <w:t>服务期限</w:t>
      </w:r>
    </w:p>
    <w:p w:rsidR="00656813" w:rsidRPr="00656813" w:rsidRDefault="00843EBE" w:rsidP="00656813">
      <w:r>
        <w:rPr>
          <w:rFonts w:hint="eastAsia"/>
        </w:rPr>
        <w:t>根据</w:t>
      </w:r>
      <w:r>
        <w:t>最新消息，需要将所有产品按期限分组展示</w:t>
      </w:r>
      <w:r>
        <w:rPr>
          <w:rFonts w:hint="eastAsia"/>
        </w:rPr>
        <w:t>看上去</w:t>
      </w:r>
      <w:r>
        <w:t>更合规。</w:t>
      </w:r>
      <w:r>
        <w:rPr>
          <w:rFonts w:hint="eastAsia"/>
        </w:rPr>
        <w:t>所以所谓</w:t>
      </w:r>
      <w:r>
        <w:t>的“</w:t>
      </w:r>
      <w:r>
        <w:rPr>
          <w:rFonts w:hint="eastAsia"/>
        </w:rPr>
        <w:t>授权</w:t>
      </w:r>
      <w:r>
        <w:t>服务期限”</w:t>
      </w:r>
      <w:r w:rsidR="00656813">
        <w:rPr>
          <w:rFonts w:hint="eastAsia"/>
        </w:rPr>
        <w:t>就是按</w:t>
      </w:r>
      <w:r w:rsidR="00656813">
        <w:t>月份来划分</w:t>
      </w:r>
      <w:r w:rsidR="00656813">
        <w:rPr>
          <w:rFonts w:hint="eastAsia"/>
        </w:rPr>
        <w:t>YY计划，</w:t>
      </w:r>
      <w:r w:rsidR="00656813">
        <w:t>分为</w:t>
      </w:r>
      <w:r w:rsidR="00656813">
        <w:rPr>
          <w:rFonts w:hint="eastAsia"/>
        </w:rPr>
        <w:t>1月</w:t>
      </w:r>
      <w:r w:rsidR="00656813">
        <w:t>、12</w:t>
      </w:r>
      <w:r w:rsidR="00656813">
        <w:rPr>
          <w:rFonts w:hint="eastAsia"/>
        </w:rPr>
        <w:t>月</w:t>
      </w:r>
      <w:r w:rsidR="00656813">
        <w:t>、6月、3月</w:t>
      </w:r>
      <w:r w:rsidR="00656813">
        <w:rPr>
          <w:rFonts w:hint="eastAsia"/>
        </w:rPr>
        <w:t>，</w:t>
      </w:r>
      <w:r w:rsidR="00656813">
        <w:t>四</w:t>
      </w:r>
      <w:r w:rsidR="00656813">
        <w:rPr>
          <w:rFonts w:hint="eastAsia"/>
        </w:rPr>
        <w:t>个</w:t>
      </w:r>
      <w:r w:rsidR="0066372C">
        <w:t>分组</w:t>
      </w:r>
      <w:r w:rsidR="0066372C">
        <w:rPr>
          <w:rFonts w:hint="eastAsia"/>
        </w:rPr>
        <w:t>；</w:t>
      </w:r>
      <w:r>
        <w:rPr>
          <w:rFonts w:hint="eastAsia"/>
        </w:rPr>
        <w:t>点击</w:t>
      </w:r>
      <w:r>
        <w:t>各个分组按钮，</w:t>
      </w:r>
      <w:r>
        <w:rPr>
          <w:rFonts w:hint="eastAsia"/>
        </w:rPr>
        <w:t>界面</w:t>
      </w:r>
      <w:r>
        <w:t>切换显示对应</w:t>
      </w:r>
      <w:r>
        <w:rPr>
          <w:rFonts w:hint="eastAsia"/>
        </w:rPr>
        <w:t>期限</w:t>
      </w:r>
      <w:r>
        <w:t>的标的。</w:t>
      </w:r>
    </w:p>
    <w:p w:rsidR="00B55F7F" w:rsidRDefault="00B55F7F" w:rsidP="00B55F7F">
      <w:r>
        <w:rPr>
          <w:noProof/>
        </w:rPr>
        <w:drawing>
          <wp:inline distT="0" distB="0" distL="0" distR="0" wp14:anchorId="1F06B993" wp14:editId="600A11E5">
            <wp:extent cx="3838575" cy="6858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575" cy="685800"/>
                    </a:xfrm>
                    <a:prstGeom prst="rect">
                      <a:avLst/>
                    </a:prstGeom>
                  </pic:spPr>
                </pic:pic>
              </a:graphicData>
            </a:graphic>
          </wp:inline>
        </w:drawing>
      </w:r>
    </w:p>
    <w:p w:rsidR="00B55F7F" w:rsidRDefault="00B55F7F" w:rsidP="00B55F7F"/>
    <w:p w:rsidR="00B55F7F" w:rsidRDefault="00B55F7F" w:rsidP="00B55F7F">
      <w:pPr>
        <w:pStyle w:val="a7"/>
        <w:numPr>
          <w:ilvl w:val="0"/>
          <w:numId w:val="17"/>
        </w:numPr>
      </w:pPr>
      <w:r>
        <w:t>1</w:t>
      </w:r>
      <w:r>
        <w:rPr>
          <w:rFonts w:hint="eastAsia"/>
        </w:rPr>
        <w:t>月</w:t>
      </w:r>
      <w:r>
        <w:t>：即新手标或渠道</w:t>
      </w:r>
      <w:r>
        <w:rPr>
          <w:rFonts w:hint="eastAsia"/>
        </w:rPr>
        <w:t>标，新手标</w:t>
      </w:r>
      <w:r>
        <w:t>和渠道标的</w:t>
      </w:r>
      <w:r>
        <w:rPr>
          <w:rFonts w:hint="eastAsia"/>
        </w:rPr>
        <w:t>用户</w:t>
      </w:r>
      <w:r>
        <w:t>权限与当前</w:t>
      </w:r>
      <w:r>
        <w:rPr>
          <w:rFonts w:hint="eastAsia"/>
        </w:rPr>
        <w:t>相同</w:t>
      </w:r>
      <w:r>
        <w:t>；</w:t>
      </w:r>
      <w:r>
        <w:rPr>
          <w:rFonts w:hint="eastAsia"/>
        </w:rPr>
        <w:t>在</w:t>
      </w:r>
      <w:r>
        <w:t>页面上需提示“</w:t>
      </w:r>
      <w:r>
        <w:rPr>
          <w:rFonts w:hint="eastAsia"/>
        </w:rPr>
        <w:t>新手</w:t>
      </w:r>
      <w:r>
        <w:t>专享”</w:t>
      </w:r>
      <w:r>
        <w:rPr>
          <w:rFonts w:hint="eastAsia"/>
        </w:rPr>
        <w:t>或</w:t>
      </w:r>
      <w:r>
        <w:t>“</w:t>
      </w:r>
      <w:r>
        <w:rPr>
          <w:rFonts w:hint="eastAsia"/>
        </w:rPr>
        <w:t>渠道</w:t>
      </w:r>
      <w:r>
        <w:t>专享”</w:t>
      </w:r>
      <w:r>
        <w:rPr>
          <w:rFonts w:hint="eastAsia"/>
        </w:rPr>
        <w:t>；</w:t>
      </w:r>
      <w:r>
        <w:br/>
      </w:r>
      <w:r>
        <w:rPr>
          <w:noProof/>
        </w:rPr>
        <w:drawing>
          <wp:inline distT="0" distB="0" distL="0" distR="0" wp14:anchorId="7D5D61B1" wp14:editId="0279CBE6">
            <wp:extent cx="3895725" cy="866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725" cy="866775"/>
                    </a:xfrm>
                    <a:prstGeom prst="rect">
                      <a:avLst/>
                    </a:prstGeom>
                  </pic:spPr>
                </pic:pic>
              </a:graphicData>
            </a:graphic>
          </wp:inline>
        </w:drawing>
      </w:r>
    </w:p>
    <w:p w:rsidR="00B55F7F" w:rsidRDefault="00B55F7F" w:rsidP="00B55F7F">
      <w:pPr>
        <w:pStyle w:val="a7"/>
        <w:numPr>
          <w:ilvl w:val="0"/>
          <w:numId w:val="17"/>
        </w:numPr>
      </w:pPr>
      <w:r>
        <w:lastRenderedPageBreak/>
        <w:t>12</w:t>
      </w:r>
      <w:r>
        <w:rPr>
          <w:rFonts w:hint="eastAsia"/>
        </w:rPr>
        <w:t>月：就是YY</w:t>
      </w:r>
      <w:r>
        <w:t>-C</w:t>
      </w:r>
      <w:r>
        <w:rPr>
          <w:rFonts w:hint="eastAsia"/>
        </w:rPr>
        <w:t>和YY-VIP</w:t>
      </w:r>
      <w:r>
        <w:t>C</w:t>
      </w:r>
      <w:r>
        <w:rPr>
          <w:rFonts w:hint="eastAsia"/>
        </w:rPr>
        <w:t>。V</w:t>
      </w:r>
      <w:r>
        <w:t>IP</w:t>
      </w:r>
      <w:r>
        <w:rPr>
          <w:rFonts w:hint="eastAsia"/>
        </w:rPr>
        <w:t>标</w:t>
      </w:r>
      <w:r>
        <w:t>排在普通标上方。</w:t>
      </w:r>
      <w:r>
        <w:br/>
      </w:r>
      <w:r w:rsidR="00236DC1">
        <w:rPr>
          <w:noProof/>
        </w:rPr>
        <w:drawing>
          <wp:inline distT="0" distB="0" distL="0" distR="0" wp14:anchorId="158FEF21" wp14:editId="4DD57DC9">
            <wp:extent cx="3571429" cy="14571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1429" cy="1457143"/>
                    </a:xfrm>
                    <a:prstGeom prst="rect">
                      <a:avLst/>
                    </a:prstGeom>
                  </pic:spPr>
                </pic:pic>
              </a:graphicData>
            </a:graphic>
          </wp:inline>
        </w:drawing>
      </w:r>
    </w:p>
    <w:p w:rsidR="00236DC1" w:rsidRDefault="00236DC1" w:rsidP="00B55F7F">
      <w:pPr>
        <w:pStyle w:val="a7"/>
        <w:numPr>
          <w:ilvl w:val="0"/>
          <w:numId w:val="17"/>
        </w:numPr>
      </w:pPr>
      <w:r>
        <w:rPr>
          <w:rFonts w:hint="eastAsia"/>
        </w:rPr>
        <w:t>6月和3月参照12月</w:t>
      </w:r>
      <w:r>
        <w:t>的说明，</w:t>
      </w:r>
      <w:r>
        <w:rPr>
          <w:rFonts w:hint="eastAsia"/>
        </w:rPr>
        <w:t>分别</w:t>
      </w:r>
      <w:r>
        <w:t>对应：</w:t>
      </w:r>
      <w:r>
        <w:rPr>
          <w:rFonts w:hint="eastAsia"/>
        </w:rPr>
        <w:t>YY-B/</w:t>
      </w:r>
      <w:r>
        <w:t>YY-VIPB</w:t>
      </w:r>
      <w:r>
        <w:rPr>
          <w:rFonts w:hint="eastAsia"/>
        </w:rPr>
        <w:t>，YY-A/</w:t>
      </w:r>
      <w:r>
        <w:t>YY-VIPA</w:t>
      </w:r>
      <w:r>
        <w:rPr>
          <w:rFonts w:hint="eastAsia"/>
        </w:rPr>
        <w:t>；</w:t>
      </w:r>
    </w:p>
    <w:p w:rsidR="00B63F64" w:rsidRDefault="0066372C" w:rsidP="00B63F64">
      <w:pPr>
        <w:pStyle w:val="3"/>
        <w:numPr>
          <w:ilvl w:val="0"/>
          <w:numId w:val="11"/>
        </w:numPr>
      </w:pPr>
      <w:r>
        <w:rPr>
          <w:rFonts w:hint="eastAsia"/>
        </w:rPr>
        <w:t>产品</w:t>
      </w:r>
      <w:r w:rsidR="00B63F64">
        <w:t>显示规则</w:t>
      </w:r>
    </w:p>
    <w:p w:rsidR="00B63F64" w:rsidRDefault="00B63F64" w:rsidP="00B63F64">
      <w:r>
        <w:rPr>
          <w:rFonts w:hint="eastAsia"/>
        </w:rPr>
        <w:t>除1月</w:t>
      </w:r>
      <w:r w:rsidR="00656813">
        <w:t>外，12</w:t>
      </w:r>
      <w:r w:rsidR="00656813">
        <w:rPr>
          <w:rFonts w:hint="eastAsia"/>
        </w:rPr>
        <w:t>月</w:t>
      </w:r>
      <w:r w:rsidR="00656813">
        <w:t>、6月、3月均</w:t>
      </w:r>
      <w:r>
        <w:rPr>
          <w:rFonts w:hint="eastAsia"/>
        </w:rPr>
        <w:t>需</w:t>
      </w:r>
      <w:r>
        <w:t>显示两</w:t>
      </w:r>
      <w:r>
        <w:rPr>
          <w:rFonts w:hint="eastAsia"/>
        </w:rPr>
        <w:t>个</w:t>
      </w:r>
      <w:r w:rsidR="00656813">
        <w:rPr>
          <w:rFonts w:hint="eastAsia"/>
        </w:rPr>
        <w:t>标</w:t>
      </w:r>
      <w:r>
        <w:rPr>
          <w:rFonts w:hint="eastAsia"/>
        </w:rPr>
        <w:t>。</w:t>
      </w:r>
    </w:p>
    <w:p w:rsidR="00B63F64" w:rsidRDefault="00B63F64" w:rsidP="00B63F64">
      <w:pPr>
        <w:pStyle w:val="a7"/>
        <w:numPr>
          <w:ilvl w:val="0"/>
          <w:numId w:val="18"/>
        </w:numPr>
      </w:pPr>
      <w:r>
        <w:t>1</w:t>
      </w:r>
      <w:r>
        <w:rPr>
          <w:rFonts w:hint="eastAsia"/>
        </w:rPr>
        <w:t>月</w:t>
      </w:r>
      <w:r>
        <w:t>：</w:t>
      </w:r>
      <w:r>
        <w:rPr>
          <w:rFonts w:hint="eastAsia"/>
        </w:rPr>
        <w:t>只显示</w:t>
      </w:r>
      <w:r>
        <w:t>一条数据，</w:t>
      </w:r>
      <w:r>
        <w:rPr>
          <w:rFonts w:hint="eastAsia"/>
        </w:rPr>
        <w:t>根据</w:t>
      </w:r>
      <w:r>
        <w:t>用户身份</w:t>
      </w:r>
      <w:r w:rsidR="00656813">
        <w:rPr>
          <w:rFonts w:hint="eastAsia"/>
        </w:rPr>
        <w:t>来</w:t>
      </w:r>
      <w:r w:rsidR="00656813">
        <w:t>决定</w:t>
      </w:r>
      <w:r>
        <w:t>显示新手标或渠道标；</w:t>
      </w:r>
    </w:p>
    <w:p w:rsidR="00B63F64" w:rsidRDefault="00B63F64" w:rsidP="00B63F64">
      <w:pPr>
        <w:pStyle w:val="a7"/>
        <w:numPr>
          <w:ilvl w:val="0"/>
          <w:numId w:val="18"/>
        </w:numPr>
      </w:pPr>
      <w:r>
        <w:t>12</w:t>
      </w:r>
      <w:r>
        <w:rPr>
          <w:rFonts w:hint="eastAsia"/>
        </w:rPr>
        <w:t>月</w:t>
      </w:r>
      <w:r>
        <w:t>、6月、3月：</w:t>
      </w:r>
    </w:p>
    <w:p w:rsidR="00B63F64" w:rsidRDefault="008875D3" w:rsidP="00B63F64">
      <w:pPr>
        <w:pStyle w:val="a7"/>
        <w:numPr>
          <w:ilvl w:val="1"/>
          <w:numId w:val="18"/>
        </w:numPr>
      </w:pPr>
      <w:r>
        <w:rPr>
          <w:rFonts w:hint="eastAsia"/>
        </w:rPr>
        <w:t>各</w:t>
      </w:r>
      <w:r>
        <w:t>期限</w:t>
      </w:r>
      <w:r w:rsidR="00B63F64">
        <w:rPr>
          <w:rFonts w:hint="eastAsia"/>
        </w:rPr>
        <w:t>固定</w:t>
      </w:r>
      <w:r w:rsidR="00B63F64">
        <w:t>显示两</w:t>
      </w:r>
      <w:r w:rsidR="00B63F64">
        <w:rPr>
          <w:rFonts w:hint="eastAsia"/>
        </w:rPr>
        <w:t>个标</w:t>
      </w:r>
      <w:r w:rsidR="00B63F64">
        <w:t>，</w:t>
      </w:r>
      <w:r>
        <w:t>选取</w:t>
      </w:r>
      <w:r>
        <w:rPr>
          <w:rFonts w:hint="eastAsia"/>
        </w:rPr>
        <w:t>该</w:t>
      </w:r>
      <w:r w:rsidR="00B63F64">
        <w:rPr>
          <w:rFonts w:hint="eastAsia"/>
        </w:rPr>
        <w:t>期限所</w:t>
      </w:r>
      <w:r w:rsidR="00B63F64">
        <w:t>对应的</w:t>
      </w:r>
      <w:r w:rsidR="00B63F64">
        <w:rPr>
          <w:rFonts w:hint="eastAsia"/>
        </w:rPr>
        <w:t>一条VIP标和一条</w:t>
      </w:r>
      <w:r w:rsidR="00B63F64">
        <w:t>普通标；</w:t>
      </w:r>
    </w:p>
    <w:p w:rsidR="00B63F64" w:rsidRDefault="00B63F64" w:rsidP="00B63F64">
      <w:r>
        <w:rPr>
          <w:rFonts w:hint="eastAsia"/>
        </w:rPr>
        <w:t>标的显示</w:t>
      </w:r>
      <w:r>
        <w:t>逻辑</w:t>
      </w:r>
      <w:r>
        <w:rPr>
          <w:rFonts w:hint="eastAsia"/>
        </w:rPr>
        <w:t>：</w:t>
      </w:r>
    </w:p>
    <w:p w:rsidR="00B63F64" w:rsidRDefault="00B63F64" w:rsidP="00B63F64">
      <w:pPr>
        <w:pStyle w:val="a7"/>
        <w:numPr>
          <w:ilvl w:val="0"/>
          <w:numId w:val="19"/>
        </w:numPr>
      </w:pPr>
      <w:r>
        <w:rPr>
          <w:rFonts w:hint="eastAsia"/>
        </w:rPr>
        <w:t>最优先</w:t>
      </w:r>
      <w:r>
        <w:t>：取对应期限正在售卖的</w:t>
      </w:r>
      <w:r>
        <w:rPr>
          <w:rFonts w:hint="eastAsia"/>
        </w:rPr>
        <w:t>标的</w:t>
      </w:r>
      <w:r w:rsidR="00E25CC1">
        <w:rPr>
          <w:rFonts w:hint="eastAsia"/>
        </w:rPr>
        <w:t>，</w:t>
      </w:r>
      <w:r w:rsidR="00E25CC1">
        <w:t>若无，则取次优先的数据</w:t>
      </w:r>
      <w:r>
        <w:t>；</w:t>
      </w:r>
    </w:p>
    <w:p w:rsidR="00B63F64" w:rsidRDefault="00B63F64" w:rsidP="00B63F64">
      <w:pPr>
        <w:pStyle w:val="a7"/>
        <w:numPr>
          <w:ilvl w:val="0"/>
          <w:numId w:val="19"/>
        </w:numPr>
      </w:pPr>
      <w:r>
        <w:rPr>
          <w:rFonts w:hint="eastAsia"/>
        </w:rPr>
        <w:t>次</w:t>
      </w:r>
      <w:r>
        <w:t>优先：</w:t>
      </w:r>
      <w:r>
        <w:rPr>
          <w:rFonts w:hint="eastAsia"/>
        </w:rPr>
        <w:t>取</w:t>
      </w:r>
      <w:r>
        <w:t>对应期限</w:t>
      </w:r>
      <w:r>
        <w:rPr>
          <w:rFonts w:hint="eastAsia"/>
        </w:rPr>
        <w:t>准备</w:t>
      </w:r>
      <w:r>
        <w:t>售卖的标的（</w:t>
      </w:r>
      <w:r>
        <w:rPr>
          <w:rFonts w:hint="eastAsia"/>
        </w:rPr>
        <w:t>也就是</w:t>
      </w:r>
      <w:r>
        <w:t>正在倒计时的）</w:t>
      </w:r>
      <w:r w:rsidR="00E25CC1">
        <w:rPr>
          <w:rFonts w:hint="eastAsia"/>
        </w:rPr>
        <w:t>，</w:t>
      </w:r>
      <w:r w:rsidR="00E25CC1">
        <w:t>若无</w:t>
      </w:r>
      <w:r w:rsidR="00E25CC1">
        <w:rPr>
          <w:rFonts w:hint="eastAsia"/>
        </w:rPr>
        <w:t>，</w:t>
      </w:r>
      <w:r w:rsidR="00E25CC1">
        <w:t>则取后优先的数据</w:t>
      </w:r>
      <w:r>
        <w:rPr>
          <w:rFonts w:hint="eastAsia"/>
        </w:rPr>
        <w:t>；</w:t>
      </w:r>
    </w:p>
    <w:p w:rsidR="00B63F64" w:rsidRDefault="00E25CC1" w:rsidP="00B63F64">
      <w:pPr>
        <w:pStyle w:val="a7"/>
        <w:numPr>
          <w:ilvl w:val="0"/>
          <w:numId w:val="19"/>
        </w:numPr>
      </w:pPr>
      <w:r>
        <w:rPr>
          <w:rFonts w:hint="eastAsia"/>
        </w:rPr>
        <w:t>后</w:t>
      </w:r>
      <w:r>
        <w:t>优先</w:t>
      </w:r>
      <w:r>
        <w:rPr>
          <w:rFonts w:hint="eastAsia"/>
        </w:rPr>
        <w:t>：</w:t>
      </w:r>
      <w:r>
        <w:t>取</w:t>
      </w:r>
      <w:r>
        <w:rPr>
          <w:rFonts w:hint="eastAsia"/>
        </w:rPr>
        <w:t>最接近</w:t>
      </w:r>
      <w:r>
        <w:t>当前</w:t>
      </w:r>
      <w:r>
        <w:rPr>
          <w:rFonts w:hint="eastAsia"/>
        </w:rPr>
        <w:t>时间开售</w:t>
      </w:r>
      <w:r>
        <w:t>的</w:t>
      </w:r>
      <w:r>
        <w:rPr>
          <w:rFonts w:hint="eastAsia"/>
        </w:rPr>
        <w:t>一条</w:t>
      </w:r>
      <w:r>
        <w:t>已满标的数据</w:t>
      </w:r>
      <w:ins w:id="30" w:author="xiaoqiang zeng" w:date="2018-02-03T12:11:00Z">
        <w:r w:rsidR="00235BB6">
          <w:rPr>
            <w:rFonts w:hint="eastAsia"/>
          </w:rPr>
          <w:t>，</w:t>
        </w:r>
        <w:bookmarkStart w:id="31" w:name="回收中"/>
        <w:r w:rsidR="00235BB6">
          <w:t>若</w:t>
        </w:r>
        <w:r w:rsidR="00235BB6">
          <w:rPr>
            <w:rFonts w:hint="eastAsia"/>
          </w:rPr>
          <w:t>无</w:t>
        </w:r>
        <w:r w:rsidR="00235BB6">
          <w:t>，则</w:t>
        </w:r>
        <w:r w:rsidR="00235BB6">
          <w:rPr>
            <w:rFonts w:hint="eastAsia"/>
          </w:rPr>
          <w:t>取</w:t>
        </w:r>
        <w:r w:rsidR="00235BB6">
          <w:t>最</w:t>
        </w:r>
        <w:r w:rsidR="00235BB6">
          <w:rPr>
            <w:rFonts w:hint="eastAsia"/>
          </w:rPr>
          <w:t>接近</w:t>
        </w:r>
        <w:r w:rsidR="00235BB6">
          <w:t>当前时间开售</w:t>
        </w:r>
      </w:ins>
      <w:ins w:id="32" w:author="xiaoqiang zeng" w:date="2018-02-03T12:12:00Z">
        <w:r w:rsidR="00235BB6">
          <w:rPr>
            <w:rFonts w:hint="eastAsia"/>
          </w:rPr>
          <w:t>且</w:t>
        </w:r>
        <w:r w:rsidR="00235BB6">
          <w:t>正</w:t>
        </w:r>
        <w:r w:rsidR="00235BB6">
          <w:rPr>
            <w:rFonts w:hint="eastAsia"/>
          </w:rPr>
          <w:t>在</w:t>
        </w:r>
        <w:r w:rsidR="00235BB6">
          <w:t>回收中的</w:t>
        </w:r>
      </w:ins>
      <w:ins w:id="33" w:author="xiaoqiang zeng" w:date="2018-02-03T12:11:00Z">
        <w:r w:rsidR="00235BB6">
          <w:t>一条</w:t>
        </w:r>
      </w:ins>
      <w:ins w:id="34" w:author="xiaoqiang zeng" w:date="2018-02-03T12:12:00Z">
        <w:r w:rsidR="00235BB6">
          <w:rPr>
            <w:rFonts w:hint="eastAsia"/>
          </w:rPr>
          <w:t>数据</w:t>
        </w:r>
      </w:ins>
      <w:bookmarkEnd w:id="31"/>
      <w:r>
        <w:t>；</w:t>
      </w:r>
    </w:p>
    <w:p w:rsidR="0066372C" w:rsidRDefault="0066372C" w:rsidP="0066372C">
      <w:pPr>
        <w:pStyle w:val="3"/>
        <w:numPr>
          <w:ilvl w:val="0"/>
          <w:numId w:val="11"/>
        </w:numPr>
      </w:pPr>
      <w:r>
        <w:rPr>
          <w:rFonts w:hint="eastAsia"/>
        </w:rPr>
        <w:t>产品</w:t>
      </w:r>
      <w:r>
        <w:t>列表项</w:t>
      </w:r>
      <w:r>
        <w:rPr>
          <w:rFonts w:hint="eastAsia"/>
        </w:rPr>
        <w:t>元素</w:t>
      </w:r>
      <w:r>
        <w:t>说明</w:t>
      </w:r>
    </w:p>
    <w:p w:rsidR="0066372C" w:rsidRDefault="0066372C" w:rsidP="0066372C">
      <w:r>
        <w:rPr>
          <w:rFonts w:hint="eastAsia"/>
        </w:rPr>
        <w:t>每个产品</w:t>
      </w:r>
      <w:r>
        <w:t>列表项主要有四个</w:t>
      </w:r>
      <w:r>
        <w:rPr>
          <w:rFonts w:hint="eastAsia"/>
        </w:rPr>
        <w:t>元素</w:t>
      </w:r>
      <w:r>
        <w:t>展示区块。</w:t>
      </w:r>
    </w:p>
    <w:p w:rsidR="0066372C" w:rsidRDefault="0066372C" w:rsidP="0066372C">
      <w:r>
        <w:rPr>
          <w:noProof/>
        </w:rPr>
        <w:drawing>
          <wp:inline distT="0" distB="0" distL="0" distR="0" wp14:anchorId="12476CBA" wp14:editId="5922D3D7">
            <wp:extent cx="3829050" cy="819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050" cy="819150"/>
                    </a:xfrm>
                    <a:prstGeom prst="rect">
                      <a:avLst/>
                    </a:prstGeom>
                  </pic:spPr>
                </pic:pic>
              </a:graphicData>
            </a:graphic>
          </wp:inline>
        </w:drawing>
      </w:r>
    </w:p>
    <w:p w:rsidR="0066372C" w:rsidRDefault="0066372C" w:rsidP="0066372C">
      <w:pPr>
        <w:pStyle w:val="a7"/>
        <w:numPr>
          <w:ilvl w:val="0"/>
          <w:numId w:val="21"/>
        </w:numPr>
      </w:pPr>
      <w:r>
        <w:t xml:space="preserve">1. </w:t>
      </w:r>
      <w:r w:rsidR="00C41511">
        <w:rPr>
          <w:rFonts w:hint="eastAsia"/>
        </w:rPr>
        <w:t>角标</w:t>
      </w:r>
      <w:r w:rsidR="00C41511">
        <w:t>：</w:t>
      </w:r>
      <w:r>
        <w:rPr>
          <w:rFonts w:hint="eastAsia"/>
        </w:rPr>
        <w:t>展示购买产品的</w:t>
      </w:r>
      <w:r>
        <w:t>身份限制</w:t>
      </w:r>
      <w:r>
        <w:rPr>
          <w:rFonts w:hint="eastAsia"/>
        </w:rPr>
        <w:t>，按照</w:t>
      </w:r>
      <w:r>
        <w:t>标的类型，共有下列值</w:t>
      </w:r>
      <w:r>
        <w:rPr>
          <w:rFonts w:hint="eastAsia"/>
        </w:rPr>
        <w:t>：</w:t>
      </w:r>
    </w:p>
    <w:p w:rsidR="0066372C" w:rsidRDefault="0066372C" w:rsidP="0066372C">
      <w:pPr>
        <w:pStyle w:val="a7"/>
        <w:numPr>
          <w:ilvl w:val="1"/>
          <w:numId w:val="21"/>
        </w:numPr>
      </w:pPr>
      <w:r>
        <w:rPr>
          <w:rFonts w:hint="eastAsia"/>
        </w:rPr>
        <w:t>VIP标——&gt;</w:t>
      </w:r>
      <w:r>
        <w:t>VIP</w:t>
      </w:r>
      <w:r>
        <w:rPr>
          <w:rFonts w:hint="eastAsia"/>
        </w:rPr>
        <w:t>专享；</w:t>
      </w:r>
    </w:p>
    <w:p w:rsidR="0066372C" w:rsidRDefault="0066372C" w:rsidP="0066372C">
      <w:pPr>
        <w:pStyle w:val="a7"/>
        <w:numPr>
          <w:ilvl w:val="1"/>
          <w:numId w:val="21"/>
        </w:numPr>
      </w:pPr>
      <w:r>
        <w:rPr>
          <w:rFonts w:hint="eastAsia"/>
        </w:rPr>
        <w:t>新手</w:t>
      </w:r>
      <w:r>
        <w:t>标——&gt;</w:t>
      </w:r>
      <w:r>
        <w:rPr>
          <w:rFonts w:hint="eastAsia"/>
        </w:rPr>
        <w:t>新手</w:t>
      </w:r>
      <w:r>
        <w:t>专享；</w:t>
      </w:r>
    </w:p>
    <w:p w:rsidR="0066372C" w:rsidRDefault="0066372C" w:rsidP="0066372C">
      <w:pPr>
        <w:pStyle w:val="a7"/>
        <w:numPr>
          <w:ilvl w:val="1"/>
          <w:numId w:val="21"/>
        </w:numPr>
      </w:pPr>
      <w:r>
        <w:rPr>
          <w:rFonts w:hint="eastAsia"/>
        </w:rPr>
        <w:t>渠道标——&gt;</w:t>
      </w:r>
      <w:r w:rsidR="00C41511">
        <w:rPr>
          <w:rFonts w:hint="eastAsia"/>
        </w:rPr>
        <w:t>渠道</w:t>
      </w:r>
      <w:r w:rsidR="00C41511">
        <w:t>专享；</w:t>
      </w:r>
    </w:p>
    <w:p w:rsidR="00F97589" w:rsidRDefault="00C41511" w:rsidP="00F97589">
      <w:pPr>
        <w:pStyle w:val="a7"/>
        <w:numPr>
          <w:ilvl w:val="1"/>
          <w:numId w:val="21"/>
        </w:numPr>
      </w:pPr>
      <w:r>
        <w:rPr>
          <w:rFonts w:hint="eastAsia"/>
        </w:rPr>
        <w:t>普通标</w:t>
      </w:r>
      <w:ins w:id="35" w:author="xiaoqiang zeng" w:date="2018-02-07T09:46:00Z">
        <w:r w:rsidR="00F97589">
          <w:rPr>
            <w:rFonts w:hint="eastAsia"/>
          </w:rPr>
          <w:t>和</w:t>
        </w:r>
        <w:r w:rsidR="00F97589">
          <w:t>集团新手标</w:t>
        </w:r>
      </w:ins>
      <w:r>
        <w:t>——&gt;</w:t>
      </w:r>
      <w:r>
        <w:rPr>
          <w:rFonts w:hint="eastAsia"/>
        </w:rPr>
        <w:t>无</w:t>
      </w:r>
      <w:r>
        <w:t>；</w:t>
      </w:r>
    </w:p>
    <w:p w:rsidR="00C41511" w:rsidRDefault="00C41511" w:rsidP="0066372C">
      <w:pPr>
        <w:pStyle w:val="a7"/>
        <w:numPr>
          <w:ilvl w:val="1"/>
          <w:numId w:val="21"/>
        </w:numPr>
      </w:pPr>
      <w:r>
        <w:rPr>
          <w:rFonts w:hint="eastAsia"/>
        </w:rPr>
        <w:lastRenderedPageBreak/>
        <w:t>活动标——&gt;看</w:t>
      </w:r>
      <w:r>
        <w:t>接口给什么名字了；</w:t>
      </w:r>
    </w:p>
    <w:p w:rsidR="00C41511" w:rsidRDefault="00C41511" w:rsidP="00C41511">
      <w:pPr>
        <w:pStyle w:val="a7"/>
        <w:numPr>
          <w:ilvl w:val="0"/>
          <w:numId w:val="21"/>
        </w:numPr>
      </w:pPr>
      <w:r>
        <w:rPr>
          <w:rFonts w:hint="eastAsia"/>
        </w:rPr>
        <w:t>2. 历史</w:t>
      </w:r>
      <w:r>
        <w:t>年化收益率：额，这没啥好说的….</w:t>
      </w:r>
    </w:p>
    <w:p w:rsidR="00C41511" w:rsidRDefault="00C41511" w:rsidP="00C41511">
      <w:pPr>
        <w:pStyle w:val="a7"/>
        <w:numPr>
          <w:ilvl w:val="0"/>
          <w:numId w:val="21"/>
        </w:numPr>
      </w:pPr>
      <w:r>
        <w:t xml:space="preserve">3. </w:t>
      </w:r>
      <w:r>
        <w:rPr>
          <w:rFonts w:hint="eastAsia"/>
        </w:rPr>
        <w:t>最低</w:t>
      </w:r>
      <w:r>
        <w:t>出借金额：</w:t>
      </w:r>
      <w:r>
        <w:rPr>
          <w:rFonts w:hint="eastAsia"/>
        </w:rPr>
        <w:t>即</w:t>
      </w:r>
      <w:r>
        <w:t>最低投标金额；</w:t>
      </w:r>
    </w:p>
    <w:p w:rsidR="00C41511" w:rsidRDefault="00C41511" w:rsidP="00C41511">
      <w:pPr>
        <w:pStyle w:val="a7"/>
        <w:numPr>
          <w:ilvl w:val="0"/>
          <w:numId w:val="21"/>
        </w:numPr>
      </w:pPr>
      <w:r>
        <w:rPr>
          <w:rFonts w:hint="eastAsia"/>
        </w:rPr>
        <w:t>4. 操作区：</w:t>
      </w:r>
      <w:r>
        <w:t>按标</w:t>
      </w:r>
      <w:r>
        <w:rPr>
          <w:rFonts w:hint="eastAsia"/>
        </w:rPr>
        <w:t>当前</w:t>
      </w:r>
      <w:r>
        <w:t>状态</w:t>
      </w:r>
      <w:r>
        <w:rPr>
          <w:rFonts w:hint="eastAsia"/>
        </w:rPr>
        <w:t>，显示</w:t>
      </w:r>
      <w:r>
        <w:t>下列功能</w:t>
      </w:r>
      <w:r>
        <w:rPr>
          <w:rFonts w:hint="eastAsia"/>
        </w:rPr>
        <w:t>元素</w:t>
      </w:r>
      <w:r>
        <w:t>：</w:t>
      </w:r>
    </w:p>
    <w:p w:rsidR="00C41511" w:rsidRDefault="00C41511" w:rsidP="00C41511">
      <w:pPr>
        <w:pStyle w:val="a7"/>
        <w:numPr>
          <w:ilvl w:val="1"/>
          <w:numId w:val="21"/>
        </w:numPr>
      </w:pPr>
      <w:r>
        <w:rPr>
          <w:rFonts w:hint="eastAsia"/>
        </w:rPr>
        <w:t>正在</w:t>
      </w:r>
      <w:r>
        <w:t>售卖：显示【</w:t>
      </w:r>
      <w:r>
        <w:rPr>
          <w:rFonts w:hint="eastAsia"/>
        </w:rPr>
        <w:t>授权</w:t>
      </w:r>
      <w:r>
        <w:t>出借】</w:t>
      </w:r>
      <w:r>
        <w:rPr>
          <w:rFonts w:hint="eastAsia"/>
        </w:rPr>
        <w:t>按钮</w:t>
      </w:r>
      <w:r>
        <w:t>，点击后进入该</w:t>
      </w:r>
      <w:r>
        <w:rPr>
          <w:rFonts w:hint="eastAsia"/>
        </w:rPr>
        <w:t>产品</w:t>
      </w:r>
      <w:r>
        <w:t>的详情页</w:t>
      </w:r>
      <w:r>
        <w:rPr>
          <w:rFonts w:hint="eastAsia"/>
        </w:rPr>
        <w:t>；</w:t>
      </w:r>
    </w:p>
    <w:p w:rsidR="00C41511" w:rsidRDefault="00C41511" w:rsidP="00C41511">
      <w:pPr>
        <w:pStyle w:val="a7"/>
        <w:numPr>
          <w:ilvl w:val="1"/>
          <w:numId w:val="21"/>
        </w:numPr>
      </w:pPr>
      <w:r>
        <w:rPr>
          <w:rFonts w:hint="eastAsia"/>
        </w:rPr>
        <w:t>待</w:t>
      </w:r>
      <w:r>
        <w:t>开售：显示倒计时，倒计时显示规则与当前</w:t>
      </w:r>
      <w:r>
        <w:rPr>
          <w:rFonts w:hint="eastAsia"/>
        </w:rPr>
        <w:t>已有</w:t>
      </w:r>
      <w:r>
        <w:t>逻辑一致</w:t>
      </w:r>
      <w:ins w:id="36" w:author="xiaoqiang zeng" w:date="2018-02-05T15:13:00Z">
        <w:r w:rsidR="00D47E40">
          <w:rPr>
            <w:rFonts w:hint="eastAsia"/>
          </w:rPr>
          <w:t>，</w:t>
        </w:r>
        <w:r w:rsidR="00D47E40">
          <w:t>其中</w:t>
        </w:r>
        <w:r w:rsidR="00D47E40">
          <w:rPr>
            <w:rFonts w:hint="eastAsia"/>
          </w:rPr>
          <w:t>“xxx</w:t>
        </w:r>
        <w:r w:rsidR="00D47E40">
          <w:t>起售</w:t>
        </w:r>
        <w:r w:rsidR="00D47E40">
          <w:rPr>
            <w:rFonts w:hint="eastAsia"/>
          </w:rPr>
          <w:t>”</w:t>
        </w:r>
        <w:r w:rsidR="00D47E40">
          <w:t>字样改为</w:t>
        </w:r>
        <w:r w:rsidR="00D47E40">
          <w:rPr>
            <w:rFonts w:hint="eastAsia"/>
          </w:rPr>
          <w:t>“</w:t>
        </w:r>
        <w:r w:rsidR="00D47E40">
          <w:t>xxx开始</w:t>
        </w:r>
        <w:r w:rsidR="00D47E40">
          <w:rPr>
            <w:rFonts w:hint="eastAsia"/>
          </w:rPr>
          <w:t>”</w:t>
        </w:r>
      </w:ins>
      <w:r>
        <w:t>；</w:t>
      </w:r>
    </w:p>
    <w:p w:rsidR="002C6F9C" w:rsidRDefault="00C41511" w:rsidP="00976CAD">
      <w:pPr>
        <w:pStyle w:val="a7"/>
        <w:numPr>
          <w:ilvl w:val="1"/>
          <w:numId w:val="21"/>
        </w:numPr>
        <w:rPr>
          <w:ins w:id="37" w:author="xiaoqiang zeng" w:date="2018-02-07T16:45:00Z"/>
        </w:rPr>
      </w:pPr>
      <w:r>
        <w:rPr>
          <w:rFonts w:hint="eastAsia"/>
        </w:rPr>
        <w:t>已</w:t>
      </w:r>
      <w:r>
        <w:t>截止</w:t>
      </w:r>
      <w:ins w:id="38" w:author="xiaoqiang zeng" w:date="2018-02-07T09:46:00Z">
        <w:r w:rsidR="00EA041F">
          <w:rPr>
            <w:rFonts w:hint="eastAsia"/>
          </w:rPr>
          <w:t>、</w:t>
        </w:r>
      </w:ins>
      <w:ins w:id="39" w:author="xiaoqiang zeng" w:date="2018-02-07T09:48:00Z">
        <w:r w:rsidR="00EA041F">
          <w:rPr>
            <w:rFonts w:hint="eastAsia"/>
          </w:rPr>
          <w:t>和已满额</w:t>
        </w:r>
      </w:ins>
      <w:ins w:id="40" w:author="xiaoqiang zeng" w:date="2018-02-07T15:55:00Z">
        <w:r w:rsidR="00976CAD">
          <w:rPr>
            <w:rFonts w:hint="eastAsia"/>
          </w:rPr>
          <w:t>、</w:t>
        </w:r>
        <w:r w:rsidR="00976CAD">
          <w:t>回款中的标的</w:t>
        </w:r>
      </w:ins>
      <w:del w:id="41" w:author="xiaoqiang zeng" w:date="2018-02-07T09:48:00Z">
        <w:r w:rsidDel="00EA041F">
          <w:rPr>
            <w:rFonts w:hint="eastAsia"/>
          </w:rPr>
          <w:delText>售卖</w:delText>
        </w:r>
      </w:del>
      <w:r>
        <w:t>：显示</w:t>
      </w:r>
      <w:r>
        <w:rPr>
          <w:rFonts w:hint="eastAsia"/>
        </w:rPr>
        <w:t>“已满额”</w:t>
      </w:r>
      <w:r>
        <w:t>字样；</w:t>
      </w:r>
    </w:p>
    <w:p w:rsidR="005D20A3" w:rsidRDefault="005D20A3" w:rsidP="007B4BEA">
      <w:pPr>
        <w:rPr>
          <w:ins w:id="42" w:author="xiaoqiang zeng" w:date="2018-02-07T16:45:00Z"/>
        </w:rPr>
      </w:pPr>
    </w:p>
    <w:p w:rsidR="005D20A3" w:rsidRDefault="005D20A3" w:rsidP="005D20A3">
      <w:pPr>
        <w:pStyle w:val="2"/>
        <w:numPr>
          <w:ilvl w:val="0"/>
          <w:numId w:val="4"/>
        </w:numPr>
        <w:rPr>
          <w:ins w:id="43" w:author="xiaoqiang zeng" w:date="2018-02-07T16:45:00Z"/>
        </w:rPr>
      </w:pPr>
      <w:bookmarkStart w:id="44" w:name="_投资指引："/>
      <w:bookmarkEnd w:id="44"/>
      <w:ins w:id="45" w:author="xiaoqiang zeng" w:date="2018-02-07T16:45:00Z">
        <w:r>
          <w:rPr>
            <w:rFonts w:hint="eastAsia"/>
          </w:rPr>
          <w:t>投资</w:t>
        </w:r>
        <w:r>
          <w:t>指引</w:t>
        </w:r>
        <w:r w:rsidRPr="00B274D9">
          <w:rPr>
            <w:rFonts w:hint="eastAsia"/>
          </w:rPr>
          <w:t>：</w:t>
        </w:r>
      </w:ins>
    </w:p>
    <w:p w:rsidR="005D20A3" w:rsidRDefault="005D20A3" w:rsidP="005D20A3">
      <w:pPr>
        <w:rPr>
          <w:ins w:id="46" w:author="xiaoqiang zeng" w:date="2018-02-07T16:46:00Z"/>
          <w:rFonts w:hint="eastAsia"/>
        </w:rPr>
      </w:pPr>
      <w:ins w:id="47" w:author="xiaoqiang zeng" w:date="2018-02-07T16:45:00Z">
        <w:r>
          <w:rPr>
            <w:rFonts w:hint="eastAsia"/>
          </w:rPr>
          <w:t>在</w:t>
        </w:r>
        <w:r>
          <w:t>用户首次</w:t>
        </w:r>
      </w:ins>
      <w:ins w:id="48" w:author="xiaoqiang zeng" w:date="2018-02-07T16:46:00Z">
        <w:r>
          <w:rPr>
            <w:rFonts w:hint="eastAsia"/>
          </w:rPr>
          <w:t>进入</w:t>
        </w:r>
        <w:r>
          <w:t>首页</w:t>
        </w:r>
      </w:ins>
      <w:ins w:id="49" w:author="xiaoqiang zeng" w:date="2018-02-07T16:45:00Z">
        <w:r>
          <w:t>时，</w:t>
        </w:r>
        <w:r>
          <w:rPr>
            <w:rFonts w:hint="eastAsia"/>
          </w:rPr>
          <w:t>给</w:t>
        </w:r>
        <w:r>
          <w:t>用户进行蒙层提示</w:t>
        </w:r>
      </w:ins>
      <w:ins w:id="50" w:author="xiaoqiang zeng" w:date="2018-02-07T16:46:00Z">
        <w:r>
          <w:rPr>
            <w:rFonts w:hint="eastAsia"/>
          </w:rPr>
          <w:t>，仅</w:t>
        </w:r>
        <w:r>
          <w:t>提示一次。</w:t>
        </w:r>
        <w:r>
          <w:rPr>
            <w:rFonts w:hint="eastAsia"/>
          </w:rPr>
          <w:t>提示</w:t>
        </w:r>
        <w:r>
          <w:t>内容</w:t>
        </w:r>
      </w:ins>
      <w:ins w:id="51" w:author="xiaoqiang zeng" w:date="2018-02-07T16:47:00Z">
        <w:r>
          <w:t>如下图所示：</w:t>
        </w:r>
      </w:ins>
    </w:p>
    <w:p w:rsidR="005D20A3" w:rsidRDefault="005D20A3" w:rsidP="005D20A3">
      <w:pPr>
        <w:rPr>
          <w:ins w:id="52" w:author="xiaoqiang zeng" w:date="2018-02-07T16:47:00Z"/>
        </w:rPr>
      </w:pPr>
      <w:ins w:id="53" w:author="xiaoqiang zeng" w:date="2018-02-07T16:46:00Z">
        <w:r>
          <w:rPr>
            <w:noProof/>
          </w:rPr>
          <w:lastRenderedPageBreak/>
          <w:drawing>
            <wp:inline distT="0" distB="0" distL="0" distR="0" wp14:anchorId="20835BDF" wp14:editId="104399BD">
              <wp:extent cx="3571429" cy="6266667"/>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1429" cy="6266667"/>
                      </a:xfrm>
                      <a:prstGeom prst="rect">
                        <a:avLst/>
                      </a:prstGeom>
                    </pic:spPr>
                  </pic:pic>
                </a:graphicData>
              </a:graphic>
            </wp:inline>
          </w:drawing>
        </w:r>
      </w:ins>
    </w:p>
    <w:p w:rsidR="005D20A3" w:rsidRDefault="005D20A3" w:rsidP="00CD1C09">
      <w:pPr>
        <w:pStyle w:val="a7"/>
        <w:numPr>
          <w:ilvl w:val="0"/>
          <w:numId w:val="24"/>
        </w:numPr>
        <w:rPr>
          <w:ins w:id="54" w:author="xiaoqiang zeng" w:date="2018-02-07T16:47:00Z"/>
        </w:rPr>
      </w:pPr>
      <w:ins w:id="55" w:author="xiaoqiang zeng" w:date="2018-02-07T16:47:00Z">
        <w:r>
          <w:rPr>
            <w:rFonts w:hint="eastAsia"/>
          </w:rPr>
          <w:t>文案</w:t>
        </w:r>
        <w:r>
          <w:t>内容：</w:t>
        </w:r>
      </w:ins>
    </w:p>
    <w:p w:rsidR="005D20A3" w:rsidRDefault="005D20A3" w:rsidP="00CD1C09">
      <w:pPr>
        <w:pStyle w:val="a7"/>
        <w:numPr>
          <w:ilvl w:val="1"/>
          <w:numId w:val="24"/>
        </w:numPr>
        <w:rPr>
          <w:ins w:id="56" w:author="xiaoqiang zeng" w:date="2018-02-07T16:47:00Z"/>
        </w:rPr>
      </w:pPr>
      <w:ins w:id="57" w:author="xiaoqiang zeng" w:date="2018-02-07T16:47:00Z">
        <w:r w:rsidRPr="005D20A3">
          <w:rPr>
            <w:rFonts w:hint="eastAsia"/>
          </w:rPr>
          <w:t>自动投标工具小提示</w:t>
        </w:r>
      </w:ins>
    </w:p>
    <w:p w:rsidR="005D20A3" w:rsidRDefault="005D20A3" w:rsidP="00CD1C09">
      <w:pPr>
        <w:pStyle w:val="a7"/>
        <w:numPr>
          <w:ilvl w:val="1"/>
          <w:numId w:val="24"/>
        </w:numPr>
        <w:rPr>
          <w:ins w:id="58" w:author="xiaoqiang zeng" w:date="2018-02-07T16:47:00Z"/>
        </w:rPr>
      </w:pPr>
      <w:ins w:id="59" w:author="xiaoqiang zeng" w:date="2018-02-07T16:47:00Z">
        <w:r w:rsidRPr="005D20A3">
          <w:rPr>
            <w:rFonts w:hint="eastAsia"/>
          </w:rPr>
          <w:t>只需</w:t>
        </w:r>
        <w:r w:rsidRPr="005D20A3">
          <w:t>步就可以轻松体验自动投标服务哦！</w:t>
        </w:r>
      </w:ins>
    </w:p>
    <w:p w:rsidR="005D20A3" w:rsidRDefault="005D20A3" w:rsidP="00CD1C09">
      <w:pPr>
        <w:pStyle w:val="a7"/>
        <w:numPr>
          <w:ilvl w:val="1"/>
          <w:numId w:val="24"/>
        </w:numPr>
        <w:rPr>
          <w:ins w:id="60" w:author="xiaoqiang zeng" w:date="2018-02-07T16:47:00Z"/>
        </w:rPr>
      </w:pPr>
      <w:ins w:id="61" w:author="xiaoqiang zeng" w:date="2018-02-07T16:47:00Z">
        <w:r>
          <w:rPr>
            <w:rFonts w:hint="eastAsia"/>
          </w:rPr>
          <w:t>第</w:t>
        </w:r>
        <w:r>
          <w:t>1步</w:t>
        </w:r>
        <w:r>
          <w:t xml:space="preserve">  </w:t>
        </w:r>
        <w:r>
          <w:rPr>
            <w:rFonts w:hint="eastAsia"/>
          </w:rPr>
          <w:t>选择出借期限</w:t>
        </w:r>
      </w:ins>
    </w:p>
    <w:p w:rsidR="005F4BDA" w:rsidRDefault="005D20A3" w:rsidP="00CD1C09">
      <w:pPr>
        <w:pStyle w:val="a7"/>
        <w:numPr>
          <w:ilvl w:val="1"/>
          <w:numId w:val="24"/>
        </w:numPr>
        <w:rPr>
          <w:ins w:id="62" w:author="xiaoqiang zeng" w:date="2018-02-07T17:00:00Z"/>
        </w:rPr>
      </w:pPr>
      <w:ins w:id="63" w:author="xiaoqiang zeng" w:date="2018-02-07T16:47:00Z">
        <w:r>
          <w:rPr>
            <w:rFonts w:hint="eastAsia"/>
          </w:rPr>
          <w:t>第</w:t>
        </w:r>
        <w:r>
          <w:t>2步</w:t>
        </w:r>
        <w:r>
          <w:t xml:space="preserve">  </w:t>
        </w:r>
        <w:r>
          <w:rPr>
            <w:rFonts w:hint="eastAsia"/>
          </w:rPr>
          <w:t>点击“授权出借”</w:t>
        </w:r>
      </w:ins>
    </w:p>
    <w:p w:rsidR="005F4BDA" w:rsidRDefault="005F4BDA" w:rsidP="00CD1C09">
      <w:pPr>
        <w:rPr>
          <w:ins w:id="64" w:author="xiaoqiang zeng" w:date="2018-02-07T17:00:00Z"/>
          <w:rFonts w:hint="eastAsia"/>
        </w:rPr>
      </w:pPr>
    </w:p>
    <w:p w:rsidR="00B96D8E" w:rsidRDefault="005F4BDA" w:rsidP="005F4BDA">
      <w:pPr>
        <w:pStyle w:val="a7"/>
        <w:numPr>
          <w:ilvl w:val="0"/>
          <w:numId w:val="23"/>
        </w:numPr>
        <w:rPr>
          <w:ins w:id="65" w:author="xiaoqiang zeng" w:date="2018-02-07T17:02:00Z"/>
        </w:rPr>
      </w:pPr>
      <w:ins w:id="66" w:author="xiaoqiang zeng" w:date="2018-02-07T17:00:00Z">
        <w:r>
          <w:rPr>
            <w:rFonts w:hint="eastAsia"/>
          </w:rPr>
          <w:lastRenderedPageBreak/>
          <w:t>交互</w:t>
        </w:r>
        <w:r>
          <w:t>逻辑</w:t>
        </w:r>
        <w:r>
          <w:rPr>
            <w:rFonts w:hint="eastAsia"/>
          </w:rPr>
          <w:t>：</w:t>
        </w:r>
      </w:ins>
    </w:p>
    <w:p w:rsidR="00B96D8E" w:rsidRDefault="00B96D8E" w:rsidP="0024217D">
      <w:pPr>
        <w:pStyle w:val="a7"/>
        <w:numPr>
          <w:ilvl w:val="1"/>
          <w:numId w:val="23"/>
        </w:numPr>
        <w:rPr>
          <w:ins w:id="67" w:author="xiaoqiang zeng" w:date="2018-02-07T17:02:00Z"/>
        </w:rPr>
      </w:pPr>
      <w:ins w:id="68" w:author="xiaoqiang zeng" w:date="2018-02-07T17:03:00Z">
        <w:r>
          <w:rPr>
            <w:rFonts w:hint="eastAsia"/>
          </w:rPr>
          <w:t>提示时机</w:t>
        </w:r>
        <w:r>
          <w:t>：在用户</w:t>
        </w:r>
        <w:r>
          <w:rPr>
            <w:rFonts w:hint="eastAsia"/>
          </w:rPr>
          <w:t>首次</w:t>
        </w:r>
        <w:r>
          <w:t>进入</w:t>
        </w:r>
        <w:r>
          <w:rPr>
            <w:rFonts w:hint="eastAsia"/>
          </w:rPr>
          <w:t>APP首页</w:t>
        </w:r>
        <w:r>
          <w:t>、</w:t>
        </w:r>
        <w:r>
          <w:rPr>
            <w:rFonts w:hint="eastAsia"/>
          </w:rPr>
          <w:t>首次</w:t>
        </w:r>
        <w:r>
          <w:t>打开</w:t>
        </w:r>
        <w:r>
          <w:rPr>
            <w:rFonts w:hint="eastAsia"/>
          </w:rPr>
          <w:t>H5首页</w:t>
        </w:r>
        <w:r>
          <w:t>时，弹出该模态弹窗提示；</w:t>
        </w:r>
      </w:ins>
    </w:p>
    <w:p w:rsidR="005F4BDA" w:rsidRDefault="005F4BDA" w:rsidP="0024217D">
      <w:pPr>
        <w:pStyle w:val="a7"/>
        <w:numPr>
          <w:ilvl w:val="1"/>
          <w:numId w:val="23"/>
        </w:numPr>
        <w:rPr>
          <w:rFonts w:hint="eastAsia"/>
        </w:rPr>
      </w:pPr>
      <w:ins w:id="69" w:author="xiaoqiang zeng" w:date="2018-02-07T17:01:00Z">
        <w:r>
          <w:rPr>
            <w:rFonts w:hint="eastAsia"/>
          </w:rPr>
          <w:t>点击【我知道了</w:t>
        </w:r>
        <w:r>
          <w:t>】</w:t>
        </w:r>
        <w:r>
          <w:rPr>
            <w:rFonts w:hint="eastAsia"/>
          </w:rPr>
          <w:t>按钮</w:t>
        </w:r>
        <w:r>
          <w:t>之后</w:t>
        </w:r>
      </w:ins>
      <w:ins w:id="70" w:author="xiaoqiang zeng" w:date="2018-02-07T17:02:00Z">
        <w:r>
          <w:rPr>
            <w:rFonts w:hint="eastAsia"/>
          </w:rPr>
          <w:t>，</w:t>
        </w:r>
        <w:r>
          <w:t>收起</w:t>
        </w:r>
        <w:r>
          <w:rPr>
            <w:rFonts w:hint="eastAsia"/>
          </w:rPr>
          <w:t>提示</w:t>
        </w:r>
        <w:r>
          <w:t>，以后不再提示；</w:t>
        </w:r>
      </w:ins>
    </w:p>
    <w:p w:rsidR="00C41511" w:rsidRPr="0066372C" w:rsidRDefault="00C41511" w:rsidP="00C41511"/>
    <w:p w:rsidR="0066372C" w:rsidRPr="00B63F64" w:rsidRDefault="0066372C" w:rsidP="0066372C"/>
    <w:p w:rsidR="00B63F64" w:rsidRPr="00B55F7F" w:rsidRDefault="00B63F64" w:rsidP="00B63F64"/>
    <w:p w:rsidR="00A35B3F" w:rsidRPr="00B274D9" w:rsidRDefault="00A35B3F" w:rsidP="00595221"/>
    <w:sectPr w:rsidR="00A35B3F" w:rsidRPr="00B274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6C2" w:rsidRDefault="009416C2" w:rsidP="00190E79">
      <w:pPr>
        <w:spacing w:after="0" w:line="240" w:lineRule="auto"/>
      </w:pPr>
      <w:r>
        <w:separator/>
      </w:r>
    </w:p>
  </w:endnote>
  <w:endnote w:type="continuationSeparator" w:id="0">
    <w:p w:rsidR="009416C2" w:rsidRDefault="009416C2" w:rsidP="00190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icrosoft YaHei U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6C2" w:rsidRDefault="009416C2" w:rsidP="00190E79">
      <w:pPr>
        <w:spacing w:after="0" w:line="240" w:lineRule="auto"/>
      </w:pPr>
      <w:r>
        <w:separator/>
      </w:r>
    </w:p>
  </w:footnote>
  <w:footnote w:type="continuationSeparator" w:id="0">
    <w:p w:rsidR="009416C2" w:rsidRDefault="009416C2" w:rsidP="00190E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0611"/>
    <w:multiLevelType w:val="hybridMultilevel"/>
    <w:tmpl w:val="3AD094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C43C0"/>
    <w:multiLevelType w:val="hybridMultilevel"/>
    <w:tmpl w:val="CA908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F0225"/>
    <w:multiLevelType w:val="hybridMultilevel"/>
    <w:tmpl w:val="C2BC55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987EA0"/>
    <w:multiLevelType w:val="hybridMultilevel"/>
    <w:tmpl w:val="181E9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DD1FAA"/>
    <w:multiLevelType w:val="hybridMultilevel"/>
    <w:tmpl w:val="C3D8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78668C"/>
    <w:multiLevelType w:val="hybridMultilevel"/>
    <w:tmpl w:val="567C3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4753B2"/>
    <w:multiLevelType w:val="hybridMultilevel"/>
    <w:tmpl w:val="B9080B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FF57F7"/>
    <w:multiLevelType w:val="hybridMultilevel"/>
    <w:tmpl w:val="D4184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1A6CA3"/>
    <w:multiLevelType w:val="hybridMultilevel"/>
    <w:tmpl w:val="1038B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4213B9"/>
    <w:multiLevelType w:val="hybridMultilevel"/>
    <w:tmpl w:val="BB6A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A858E6"/>
    <w:multiLevelType w:val="hybridMultilevel"/>
    <w:tmpl w:val="88A81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223D00"/>
    <w:multiLevelType w:val="hybridMultilevel"/>
    <w:tmpl w:val="D354E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4B4D7D"/>
    <w:multiLevelType w:val="hybridMultilevel"/>
    <w:tmpl w:val="F6D85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6B4B02"/>
    <w:multiLevelType w:val="hybridMultilevel"/>
    <w:tmpl w:val="73BA0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3D3594"/>
    <w:multiLevelType w:val="hybridMultilevel"/>
    <w:tmpl w:val="A69C2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722BEF"/>
    <w:multiLevelType w:val="hybridMultilevel"/>
    <w:tmpl w:val="344236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0F2BAF"/>
    <w:multiLevelType w:val="hybridMultilevel"/>
    <w:tmpl w:val="2DE63EA6"/>
    <w:lvl w:ilvl="0" w:tplc="54C801EC">
      <w:start w:val="1"/>
      <w:numFmt w:val="chineseCountingThousand"/>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758EB3"/>
    <w:multiLevelType w:val="multilevel"/>
    <w:tmpl w:val="B79C6050"/>
    <w:lvl w:ilvl="0">
      <w:start w:val="2"/>
      <w:numFmt w:val="chineseCounting"/>
      <w:suff w:val="space"/>
      <w:lvlText w:val="%1、"/>
      <w:lvlJc w:val="left"/>
    </w:lvl>
    <w:lvl w:ilvl="1">
      <w:start w:val="1"/>
      <w:numFmt w:val="lowerLetter"/>
      <w:lvlText w:val="%2)"/>
      <w:lvlJc w:val="left"/>
      <w:pPr>
        <w:tabs>
          <w:tab w:val="num" w:pos="840"/>
        </w:tabs>
        <w:ind w:left="840" w:hanging="420"/>
      </w:pPr>
      <w:rPr>
        <w:rFonts w:hint="default"/>
      </w:rPr>
    </w:lvl>
    <w:lvl w:ilvl="2">
      <w:start w:val="1"/>
      <w:numFmt w:val="bullet"/>
      <w:lvlText w:val="o"/>
      <w:lvlJc w:val="left"/>
      <w:pPr>
        <w:tabs>
          <w:tab w:val="num" w:pos="1260"/>
        </w:tabs>
        <w:ind w:left="1260" w:hanging="420"/>
      </w:pPr>
      <w:rPr>
        <w:rFonts w:ascii="Courier New" w:hAnsi="Courier New" w:cs="Courier New"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8">
    <w:nsid w:val="587741D3"/>
    <w:multiLevelType w:val="multilevel"/>
    <w:tmpl w:val="33C8F0AC"/>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decimal"/>
      <w:lvlText w:val="%4."/>
      <w:lvlJc w:val="left"/>
      <w:pPr>
        <w:tabs>
          <w:tab w:val="num" w:pos="1680"/>
        </w:tabs>
        <w:ind w:left="1680" w:hanging="420"/>
      </w:pPr>
      <w:rPr>
        <w:rFont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nsid w:val="6AC37A51"/>
    <w:multiLevelType w:val="hybridMultilevel"/>
    <w:tmpl w:val="862C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E6534B"/>
    <w:multiLevelType w:val="hybridMultilevel"/>
    <w:tmpl w:val="E12CDD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3756B2"/>
    <w:multiLevelType w:val="hybridMultilevel"/>
    <w:tmpl w:val="E12CDD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93077F"/>
    <w:multiLevelType w:val="hybridMultilevel"/>
    <w:tmpl w:val="9A56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4618D3"/>
    <w:multiLevelType w:val="hybridMultilevel"/>
    <w:tmpl w:val="C2C231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8"/>
  </w:num>
  <w:num w:numId="4">
    <w:abstractNumId w:val="0"/>
  </w:num>
  <w:num w:numId="5">
    <w:abstractNumId w:val="5"/>
  </w:num>
  <w:num w:numId="6">
    <w:abstractNumId w:val="10"/>
  </w:num>
  <w:num w:numId="7">
    <w:abstractNumId w:val="1"/>
  </w:num>
  <w:num w:numId="8">
    <w:abstractNumId w:val="7"/>
  </w:num>
  <w:num w:numId="9">
    <w:abstractNumId w:val="2"/>
  </w:num>
  <w:num w:numId="10">
    <w:abstractNumId w:val="15"/>
  </w:num>
  <w:num w:numId="11">
    <w:abstractNumId w:val="21"/>
  </w:num>
  <w:num w:numId="12">
    <w:abstractNumId w:val="23"/>
  </w:num>
  <w:num w:numId="13">
    <w:abstractNumId w:val="12"/>
  </w:num>
  <w:num w:numId="14">
    <w:abstractNumId w:val="20"/>
  </w:num>
  <w:num w:numId="15">
    <w:abstractNumId w:val="17"/>
  </w:num>
  <w:num w:numId="16">
    <w:abstractNumId w:val="19"/>
  </w:num>
  <w:num w:numId="17">
    <w:abstractNumId w:val="22"/>
  </w:num>
  <w:num w:numId="18">
    <w:abstractNumId w:val="11"/>
  </w:num>
  <w:num w:numId="19">
    <w:abstractNumId w:val="9"/>
  </w:num>
  <w:num w:numId="20">
    <w:abstractNumId w:val="4"/>
  </w:num>
  <w:num w:numId="21">
    <w:abstractNumId w:val="3"/>
  </w:num>
  <w:num w:numId="22">
    <w:abstractNumId w:val="14"/>
  </w:num>
  <w:num w:numId="23">
    <w:abstractNumId w:val="6"/>
  </w:num>
  <w:num w:numId="24">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iaoqiang zeng">
    <w15:presenceInfo w15:providerId="Windows Live" w15:userId="cb890f899156d3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3F4"/>
    <w:rsid w:val="000208BB"/>
    <w:rsid w:val="00044373"/>
    <w:rsid w:val="000530BC"/>
    <w:rsid w:val="00085C07"/>
    <w:rsid w:val="00132BE5"/>
    <w:rsid w:val="00152059"/>
    <w:rsid w:val="00161891"/>
    <w:rsid w:val="00190E79"/>
    <w:rsid w:val="001E1D11"/>
    <w:rsid w:val="00213061"/>
    <w:rsid w:val="00235BB6"/>
    <w:rsid w:val="00236DC1"/>
    <w:rsid w:val="0024217D"/>
    <w:rsid w:val="002800E7"/>
    <w:rsid w:val="002814A5"/>
    <w:rsid w:val="002C6F9C"/>
    <w:rsid w:val="002D1C23"/>
    <w:rsid w:val="002E3F3B"/>
    <w:rsid w:val="002F23E9"/>
    <w:rsid w:val="00332EA3"/>
    <w:rsid w:val="00345AEA"/>
    <w:rsid w:val="00365809"/>
    <w:rsid w:val="003746B0"/>
    <w:rsid w:val="00384660"/>
    <w:rsid w:val="003A72D5"/>
    <w:rsid w:val="003B0E35"/>
    <w:rsid w:val="003B4AFB"/>
    <w:rsid w:val="003D1419"/>
    <w:rsid w:val="003D49A2"/>
    <w:rsid w:val="00493F91"/>
    <w:rsid w:val="004A5749"/>
    <w:rsid w:val="004D63F4"/>
    <w:rsid w:val="004F7442"/>
    <w:rsid w:val="005309F6"/>
    <w:rsid w:val="00573595"/>
    <w:rsid w:val="00595221"/>
    <w:rsid w:val="005D20A3"/>
    <w:rsid w:val="005F4BDA"/>
    <w:rsid w:val="00634259"/>
    <w:rsid w:val="00656512"/>
    <w:rsid w:val="00656813"/>
    <w:rsid w:val="0066372C"/>
    <w:rsid w:val="006816D2"/>
    <w:rsid w:val="006D299F"/>
    <w:rsid w:val="00704AEA"/>
    <w:rsid w:val="0070758B"/>
    <w:rsid w:val="00755217"/>
    <w:rsid w:val="0075673C"/>
    <w:rsid w:val="007907C4"/>
    <w:rsid w:val="00795849"/>
    <w:rsid w:val="007B4BEA"/>
    <w:rsid w:val="007C588B"/>
    <w:rsid w:val="007D08D8"/>
    <w:rsid w:val="00813B72"/>
    <w:rsid w:val="0083503B"/>
    <w:rsid w:val="00843EBE"/>
    <w:rsid w:val="0084476F"/>
    <w:rsid w:val="00855814"/>
    <w:rsid w:val="008875D3"/>
    <w:rsid w:val="0089238B"/>
    <w:rsid w:val="0089429B"/>
    <w:rsid w:val="00895178"/>
    <w:rsid w:val="0090236A"/>
    <w:rsid w:val="00904E51"/>
    <w:rsid w:val="009416C2"/>
    <w:rsid w:val="009508CA"/>
    <w:rsid w:val="00976CAD"/>
    <w:rsid w:val="00976ED4"/>
    <w:rsid w:val="009F6AE0"/>
    <w:rsid w:val="00A35B3F"/>
    <w:rsid w:val="00A37078"/>
    <w:rsid w:val="00A40FBE"/>
    <w:rsid w:val="00A46231"/>
    <w:rsid w:val="00A52830"/>
    <w:rsid w:val="00A53EFD"/>
    <w:rsid w:val="00A67222"/>
    <w:rsid w:val="00A72CFE"/>
    <w:rsid w:val="00A76F76"/>
    <w:rsid w:val="00A772D7"/>
    <w:rsid w:val="00B01348"/>
    <w:rsid w:val="00B2121F"/>
    <w:rsid w:val="00B255B7"/>
    <w:rsid w:val="00B274D9"/>
    <w:rsid w:val="00B55F7F"/>
    <w:rsid w:val="00B63F64"/>
    <w:rsid w:val="00B96D8E"/>
    <w:rsid w:val="00BA4D0F"/>
    <w:rsid w:val="00BB20F9"/>
    <w:rsid w:val="00BB4AA7"/>
    <w:rsid w:val="00BB6BE9"/>
    <w:rsid w:val="00BC6A1A"/>
    <w:rsid w:val="00C41511"/>
    <w:rsid w:val="00C51670"/>
    <w:rsid w:val="00C54771"/>
    <w:rsid w:val="00C84EB5"/>
    <w:rsid w:val="00CA761C"/>
    <w:rsid w:val="00CB51B1"/>
    <w:rsid w:val="00CC0B9E"/>
    <w:rsid w:val="00CD1C09"/>
    <w:rsid w:val="00CE4DB0"/>
    <w:rsid w:val="00CE7503"/>
    <w:rsid w:val="00D007E8"/>
    <w:rsid w:val="00D13C96"/>
    <w:rsid w:val="00D25E43"/>
    <w:rsid w:val="00D40BD4"/>
    <w:rsid w:val="00D47E40"/>
    <w:rsid w:val="00D5527E"/>
    <w:rsid w:val="00E02F0B"/>
    <w:rsid w:val="00E25CC1"/>
    <w:rsid w:val="00E33892"/>
    <w:rsid w:val="00E53051"/>
    <w:rsid w:val="00EA041F"/>
    <w:rsid w:val="00EA2F1C"/>
    <w:rsid w:val="00F928B2"/>
    <w:rsid w:val="00F97589"/>
    <w:rsid w:val="00FC1FE8"/>
    <w:rsid w:val="00FF4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1F9213-D723-4902-AAEA-B5DD7703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348"/>
    <w:rPr>
      <w:rFonts w:ascii="微软雅黑" w:eastAsia="微软雅黑" w:hAnsi="微软雅黑" w:cs="微软雅黑"/>
    </w:rPr>
  </w:style>
  <w:style w:type="paragraph" w:styleId="1">
    <w:name w:val="heading 1"/>
    <w:basedOn w:val="a"/>
    <w:next w:val="a"/>
    <w:link w:val="1Char"/>
    <w:uiPriority w:val="9"/>
    <w:qFormat/>
    <w:rsid w:val="00B01348"/>
    <w:pPr>
      <w:keepNext/>
      <w:keepLines/>
      <w:spacing w:before="240" w:after="0"/>
      <w:outlineLvl w:val="0"/>
    </w:pPr>
    <w:rPr>
      <w:color w:val="2E74B5" w:themeColor="accent1" w:themeShade="BF"/>
      <w:sz w:val="32"/>
      <w:szCs w:val="32"/>
    </w:rPr>
  </w:style>
  <w:style w:type="paragraph" w:styleId="2">
    <w:name w:val="heading 2"/>
    <w:basedOn w:val="a"/>
    <w:next w:val="a"/>
    <w:link w:val="2Char"/>
    <w:uiPriority w:val="9"/>
    <w:unhideWhenUsed/>
    <w:qFormat/>
    <w:rsid w:val="00B01348"/>
    <w:pPr>
      <w:keepNext/>
      <w:keepLines/>
      <w:spacing w:before="40" w:after="0"/>
      <w:outlineLvl w:val="1"/>
    </w:pPr>
    <w:rPr>
      <w:color w:val="2E74B5" w:themeColor="accent1" w:themeShade="BF"/>
      <w:sz w:val="26"/>
      <w:szCs w:val="26"/>
    </w:rPr>
  </w:style>
  <w:style w:type="paragraph" w:styleId="3">
    <w:name w:val="heading 3"/>
    <w:basedOn w:val="a"/>
    <w:next w:val="a"/>
    <w:link w:val="3Char"/>
    <w:uiPriority w:val="9"/>
    <w:unhideWhenUsed/>
    <w:qFormat/>
    <w:rsid w:val="00B01348"/>
    <w:pPr>
      <w:keepNext/>
      <w:keepLines/>
      <w:spacing w:before="40" w:after="0"/>
      <w:outlineLvl w:val="2"/>
    </w:pPr>
    <w:rPr>
      <w:color w:val="1F4D78" w:themeColor="accent1" w:themeShade="7F"/>
      <w:sz w:val="24"/>
      <w:szCs w:val="24"/>
    </w:rPr>
  </w:style>
  <w:style w:type="paragraph" w:styleId="4">
    <w:name w:val="heading 4"/>
    <w:basedOn w:val="a"/>
    <w:next w:val="a"/>
    <w:link w:val="4Char"/>
    <w:uiPriority w:val="9"/>
    <w:unhideWhenUsed/>
    <w:qFormat/>
    <w:rsid w:val="00B01348"/>
    <w:pPr>
      <w:keepNext/>
      <w:keepLines/>
      <w:spacing w:before="40" w:after="0"/>
      <w:outlineLvl w:val="3"/>
    </w:pPr>
    <w:rPr>
      <w:i/>
      <w:iCs/>
      <w:color w:val="2E74B5" w:themeColor="accent1" w:themeShade="BF"/>
    </w:rPr>
  </w:style>
  <w:style w:type="paragraph" w:styleId="5">
    <w:name w:val="heading 5"/>
    <w:basedOn w:val="a"/>
    <w:next w:val="a"/>
    <w:link w:val="5Char"/>
    <w:uiPriority w:val="9"/>
    <w:semiHidden/>
    <w:unhideWhenUsed/>
    <w:qFormat/>
    <w:rsid w:val="00B01348"/>
    <w:pPr>
      <w:keepNext/>
      <w:keepLines/>
      <w:spacing w:before="40" w:after="0"/>
      <w:outlineLvl w:val="4"/>
    </w:pPr>
    <w:rPr>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0E79"/>
    <w:pPr>
      <w:tabs>
        <w:tab w:val="center" w:pos="4320"/>
        <w:tab w:val="right" w:pos="8640"/>
      </w:tabs>
      <w:spacing w:after="0" w:line="240" w:lineRule="auto"/>
    </w:pPr>
  </w:style>
  <w:style w:type="character" w:customStyle="1" w:styleId="Char">
    <w:name w:val="页眉 Char"/>
    <w:basedOn w:val="a0"/>
    <w:link w:val="a3"/>
    <w:uiPriority w:val="99"/>
    <w:rsid w:val="00190E79"/>
  </w:style>
  <w:style w:type="paragraph" w:styleId="a4">
    <w:name w:val="footer"/>
    <w:basedOn w:val="a"/>
    <w:link w:val="Char0"/>
    <w:uiPriority w:val="99"/>
    <w:unhideWhenUsed/>
    <w:rsid w:val="00190E79"/>
    <w:pPr>
      <w:tabs>
        <w:tab w:val="center" w:pos="4320"/>
        <w:tab w:val="right" w:pos="8640"/>
      </w:tabs>
      <w:spacing w:after="0" w:line="240" w:lineRule="auto"/>
    </w:pPr>
  </w:style>
  <w:style w:type="character" w:customStyle="1" w:styleId="Char0">
    <w:name w:val="页脚 Char"/>
    <w:basedOn w:val="a0"/>
    <w:link w:val="a4"/>
    <w:uiPriority w:val="99"/>
    <w:rsid w:val="00190E79"/>
  </w:style>
  <w:style w:type="paragraph" w:styleId="a5">
    <w:name w:val="Title"/>
    <w:basedOn w:val="a"/>
    <w:next w:val="a"/>
    <w:link w:val="Char1"/>
    <w:uiPriority w:val="10"/>
    <w:qFormat/>
    <w:rsid w:val="00B01348"/>
    <w:pPr>
      <w:spacing w:after="0" w:line="240" w:lineRule="auto"/>
      <w:contextualSpacing/>
    </w:pPr>
    <w:rPr>
      <w:spacing w:val="-10"/>
      <w:kern w:val="28"/>
      <w:sz w:val="56"/>
      <w:szCs w:val="56"/>
    </w:rPr>
  </w:style>
  <w:style w:type="character" w:customStyle="1" w:styleId="Char1">
    <w:name w:val="标题 Char"/>
    <w:basedOn w:val="a0"/>
    <w:link w:val="a5"/>
    <w:uiPriority w:val="10"/>
    <w:rsid w:val="00B01348"/>
    <w:rPr>
      <w:rFonts w:ascii="微软雅黑" w:eastAsia="微软雅黑" w:hAnsi="微软雅黑" w:cs="微软雅黑"/>
      <w:spacing w:val="-10"/>
      <w:kern w:val="28"/>
      <w:sz w:val="56"/>
      <w:szCs w:val="56"/>
    </w:rPr>
  </w:style>
  <w:style w:type="paragraph" w:styleId="a6">
    <w:name w:val="Subtitle"/>
    <w:basedOn w:val="a"/>
    <w:next w:val="a"/>
    <w:link w:val="Char2"/>
    <w:uiPriority w:val="11"/>
    <w:qFormat/>
    <w:rsid w:val="00190E79"/>
    <w:pPr>
      <w:numPr>
        <w:ilvl w:val="1"/>
      </w:numPr>
    </w:pPr>
    <w:rPr>
      <w:color w:val="5A5A5A" w:themeColor="text1" w:themeTint="A5"/>
      <w:spacing w:val="15"/>
    </w:rPr>
  </w:style>
  <w:style w:type="character" w:customStyle="1" w:styleId="Char2">
    <w:name w:val="副标题 Char"/>
    <w:basedOn w:val="a0"/>
    <w:link w:val="a6"/>
    <w:uiPriority w:val="11"/>
    <w:rsid w:val="00190E79"/>
    <w:rPr>
      <w:rFonts w:ascii="微软雅黑" w:eastAsia="微软雅黑" w:hAnsi="微软雅黑"/>
      <w:color w:val="5A5A5A" w:themeColor="text1" w:themeTint="A5"/>
      <w:spacing w:val="15"/>
    </w:rPr>
  </w:style>
  <w:style w:type="character" w:customStyle="1" w:styleId="1Char">
    <w:name w:val="标题 1 Char"/>
    <w:basedOn w:val="a0"/>
    <w:link w:val="1"/>
    <w:uiPriority w:val="9"/>
    <w:rsid w:val="00B01348"/>
    <w:rPr>
      <w:rFonts w:ascii="微软雅黑" w:eastAsia="微软雅黑" w:hAnsi="微软雅黑" w:cs="微软雅黑"/>
      <w:color w:val="2E74B5" w:themeColor="accent1" w:themeShade="BF"/>
      <w:sz w:val="32"/>
      <w:szCs w:val="32"/>
    </w:rPr>
  </w:style>
  <w:style w:type="paragraph" w:styleId="a7">
    <w:name w:val="List Paragraph"/>
    <w:basedOn w:val="a"/>
    <w:uiPriority w:val="34"/>
    <w:qFormat/>
    <w:rsid w:val="00656512"/>
    <w:pPr>
      <w:ind w:left="720"/>
      <w:contextualSpacing/>
    </w:pPr>
  </w:style>
  <w:style w:type="character" w:customStyle="1" w:styleId="2Char">
    <w:name w:val="标题 2 Char"/>
    <w:basedOn w:val="a0"/>
    <w:link w:val="2"/>
    <w:uiPriority w:val="9"/>
    <w:rsid w:val="00B01348"/>
    <w:rPr>
      <w:rFonts w:ascii="微软雅黑" w:eastAsia="微软雅黑" w:hAnsi="微软雅黑" w:cs="微软雅黑"/>
      <w:color w:val="2E74B5" w:themeColor="accent1" w:themeShade="BF"/>
      <w:sz w:val="26"/>
      <w:szCs w:val="26"/>
    </w:rPr>
  </w:style>
  <w:style w:type="character" w:customStyle="1" w:styleId="3Char">
    <w:name w:val="标题 3 Char"/>
    <w:basedOn w:val="a0"/>
    <w:link w:val="3"/>
    <w:uiPriority w:val="9"/>
    <w:rsid w:val="00B01348"/>
    <w:rPr>
      <w:rFonts w:ascii="微软雅黑" w:eastAsia="微软雅黑" w:hAnsi="微软雅黑" w:cs="微软雅黑"/>
      <w:color w:val="1F4D78" w:themeColor="accent1" w:themeShade="7F"/>
      <w:sz w:val="24"/>
      <w:szCs w:val="24"/>
    </w:rPr>
  </w:style>
  <w:style w:type="character" w:customStyle="1" w:styleId="4Char">
    <w:name w:val="标题 4 Char"/>
    <w:basedOn w:val="a0"/>
    <w:link w:val="4"/>
    <w:uiPriority w:val="9"/>
    <w:rsid w:val="00B01348"/>
    <w:rPr>
      <w:rFonts w:ascii="微软雅黑" w:eastAsia="微软雅黑" w:hAnsi="微软雅黑" w:cs="微软雅黑"/>
      <w:i/>
      <w:iCs/>
      <w:color w:val="2E74B5" w:themeColor="accent1" w:themeShade="BF"/>
    </w:rPr>
  </w:style>
  <w:style w:type="character" w:customStyle="1" w:styleId="5Char">
    <w:name w:val="标题 5 Char"/>
    <w:basedOn w:val="a0"/>
    <w:link w:val="5"/>
    <w:uiPriority w:val="9"/>
    <w:semiHidden/>
    <w:rsid w:val="00B01348"/>
    <w:rPr>
      <w:rFonts w:ascii="微软雅黑" w:eastAsia="微软雅黑" w:hAnsi="微软雅黑" w:cs="微软雅黑"/>
      <w:color w:val="2E74B5" w:themeColor="accent1" w:themeShade="BF"/>
    </w:rPr>
  </w:style>
  <w:style w:type="table" w:styleId="a8">
    <w:name w:val="Table Grid"/>
    <w:basedOn w:val="a1"/>
    <w:uiPriority w:val="39"/>
    <w:rsid w:val="00332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3"/>
    <w:uiPriority w:val="99"/>
    <w:semiHidden/>
    <w:unhideWhenUsed/>
    <w:rsid w:val="002C6F9C"/>
    <w:pPr>
      <w:spacing w:after="0" w:line="240" w:lineRule="auto"/>
    </w:pPr>
    <w:rPr>
      <w:rFonts w:ascii="Microsoft YaHei UI" w:eastAsia="Microsoft YaHei UI"/>
      <w:sz w:val="18"/>
      <w:szCs w:val="18"/>
    </w:rPr>
  </w:style>
  <w:style w:type="character" w:customStyle="1" w:styleId="Char3">
    <w:name w:val="批注框文本 Char"/>
    <w:basedOn w:val="a0"/>
    <w:link w:val="a9"/>
    <w:uiPriority w:val="99"/>
    <w:semiHidden/>
    <w:rsid w:val="002C6F9C"/>
    <w:rPr>
      <w:rFonts w:ascii="Microsoft YaHei UI" w:eastAsia="Microsoft YaHei UI" w:hAnsi="微软雅黑" w:cs="微软雅黑"/>
      <w:sz w:val="18"/>
      <w:szCs w:val="18"/>
    </w:rPr>
  </w:style>
  <w:style w:type="character" w:styleId="aa">
    <w:name w:val="Hyperlink"/>
    <w:basedOn w:val="a0"/>
    <w:uiPriority w:val="99"/>
    <w:unhideWhenUsed/>
    <w:rsid w:val="00FC1F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9</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xiaoqiang zeng</dc:creator>
  <cp:keywords/>
  <dc:description/>
  <cp:lastModifiedBy>xiaoqiang zeng</cp:lastModifiedBy>
  <cp:revision>106</cp:revision>
  <dcterms:created xsi:type="dcterms:W3CDTF">2017-08-16T11:55:00Z</dcterms:created>
  <dcterms:modified xsi:type="dcterms:W3CDTF">2018-02-07T09:15:00Z</dcterms:modified>
</cp:coreProperties>
</file>