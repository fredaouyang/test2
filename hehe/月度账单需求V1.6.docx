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lang w:eastAsia="zh-CN"/>
        </w:rPr>
        <w:t>月度账单</w:t>
      </w:r>
      <w:r>
        <w:rPr>
          <w:rFonts w:hint="eastAsia"/>
        </w:rPr>
        <w:t>需求</w:t>
      </w:r>
    </w:p>
    <w:p>
      <w:pPr>
        <w:jc w:val="center"/>
        <w:rPr>
          <w:rFonts w:hint="eastAsia" w:ascii="微软雅黑" w:hAnsi="微软雅黑" w:eastAsia="微软雅黑"/>
          <w:b/>
          <w:sz w:val="30"/>
          <w:szCs w:val="30"/>
          <w:lang w:eastAsia="zh-CN"/>
        </w:rPr>
      </w:pPr>
      <w:r>
        <w:rPr>
          <w:rFonts w:hint="eastAsia" w:ascii="微软雅黑" w:hAnsi="微软雅黑" w:eastAsia="微软雅黑"/>
          <w:b/>
          <w:sz w:val="30"/>
          <w:szCs w:val="30"/>
        </w:rPr>
        <w:t xml:space="preserve">  编号</w:t>
      </w:r>
      <w:r>
        <w:rPr>
          <w:rFonts w:ascii="微软雅黑" w:hAnsi="微软雅黑" w:eastAsia="微软雅黑"/>
          <w:b/>
          <w:sz w:val="30"/>
          <w:szCs w:val="30"/>
        </w:rPr>
        <w:t>：</w:t>
      </w:r>
      <w:r>
        <w:rPr>
          <w:rFonts w:hint="eastAsia" w:ascii="微软雅黑" w:hAnsi="微软雅黑" w:eastAsia="微软雅黑"/>
          <w:b/>
          <w:sz w:val="30"/>
          <w:szCs w:val="30"/>
        </w:rPr>
        <w:t>201</w:t>
      </w:r>
      <w:r>
        <w:rPr>
          <w:rFonts w:hint="eastAsia" w:ascii="微软雅黑" w:hAnsi="微软雅黑" w:eastAsia="微软雅黑"/>
          <w:b/>
          <w:sz w:val="30"/>
          <w:szCs w:val="30"/>
          <w:lang w:val="en-US" w:eastAsia="zh-CN"/>
        </w:rPr>
        <w:t>80807</w:t>
      </w:r>
      <w:r>
        <w:rPr>
          <w:rFonts w:hint="eastAsia" w:ascii="微软雅黑" w:hAnsi="微软雅黑" w:eastAsia="微软雅黑"/>
          <w:b/>
          <w:sz w:val="30"/>
          <w:szCs w:val="30"/>
        </w:rPr>
        <w:t>01</w:t>
      </w:r>
      <w:r>
        <w:rPr>
          <w:rFonts w:ascii="微软雅黑" w:hAnsi="微软雅黑" w:eastAsia="微软雅黑"/>
          <w:b/>
          <w:sz w:val="30"/>
          <w:szCs w:val="30"/>
        </w:rPr>
        <w:t xml:space="preserve">  </w:t>
      </w:r>
      <w:r>
        <w:rPr>
          <w:rFonts w:hint="eastAsia" w:ascii="微软雅黑" w:hAnsi="微软雅黑" w:eastAsia="微软雅黑"/>
          <w:b/>
          <w:sz w:val="30"/>
          <w:szCs w:val="30"/>
        </w:rPr>
        <w:t>版本</w:t>
      </w:r>
      <w:r>
        <w:rPr>
          <w:rFonts w:ascii="微软雅黑" w:hAnsi="微软雅黑" w:eastAsia="微软雅黑"/>
          <w:b/>
          <w:sz w:val="30"/>
          <w:szCs w:val="30"/>
        </w:rPr>
        <w:t>：</w:t>
      </w:r>
      <w:r>
        <w:rPr>
          <w:rFonts w:hint="eastAsia" w:ascii="微软雅黑" w:hAnsi="微软雅黑" w:eastAsia="微软雅黑"/>
          <w:b/>
          <w:sz w:val="30"/>
          <w:szCs w:val="30"/>
        </w:rPr>
        <w:t>V1.</w:t>
      </w:r>
      <w:r>
        <w:rPr>
          <w:rFonts w:hint="eastAsia" w:ascii="微软雅黑" w:hAnsi="微软雅黑" w:eastAsia="微软雅黑"/>
          <w:b/>
          <w:sz w:val="30"/>
          <w:szCs w:val="30"/>
          <w:lang w:val="en-US" w:eastAsia="zh-CN"/>
        </w:rPr>
        <w:t>3</w:t>
      </w:r>
    </w:p>
    <w:tbl>
      <w:tblPr>
        <w:tblStyle w:val="12"/>
        <w:tblW w:w="8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1144"/>
        <w:gridCol w:w="3652"/>
        <w:gridCol w:w="1163"/>
        <w:gridCol w:w="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1266" w:type="dxa"/>
            <w:vAlign w:val="top"/>
          </w:tcPr>
          <w:p>
            <w:pPr>
              <w:pStyle w:val="7"/>
              <w:ind w:left="0" w:leftChars="0" w:firstLine="0" w:firstLineChars="0"/>
              <w:jc w:val="center"/>
              <w:rPr>
                <w:rFonts w:ascii="宋体" w:hAnsi="宋体"/>
                <w:color w:val="000000"/>
                <w:sz w:val="18"/>
                <w:szCs w:val="18"/>
              </w:rPr>
            </w:pPr>
            <w:r>
              <w:rPr>
                <w:rFonts w:hint="eastAsia" w:ascii="宋体" w:hAnsi="宋体"/>
                <w:color w:val="000000"/>
                <w:sz w:val="18"/>
                <w:szCs w:val="18"/>
              </w:rPr>
              <w:t>日期</w:t>
            </w:r>
          </w:p>
        </w:tc>
        <w:tc>
          <w:tcPr>
            <w:tcW w:w="1144" w:type="dxa"/>
            <w:vAlign w:val="top"/>
          </w:tcPr>
          <w:p>
            <w:pPr>
              <w:pStyle w:val="7"/>
              <w:ind w:left="0" w:leftChars="0" w:firstLine="0" w:firstLineChars="0"/>
              <w:jc w:val="center"/>
              <w:rPr>
                <w:rFonts w:ascii="宋体" w:hAnsi="宋体"/>
                <w:color w:val="000000"/>
                <w:sz w:val="18"/>
                <w:szCs w:val="18"/>
              </w:rPr>
            </w:pPr>
            <w:r>
              <w:rPr>
                <w:rFonts w:hint="eastAsia" w:ascii="宋体" w:hAnsi="宋体"/>
                <w:color w:val="000000"/>
                <w:sz w:val="18"/>
                <w:szCs w:val="18"/>
              </w:rPr>
              <w:t>版本</w:t>
            </w:r>
            <w:r>
              <w:rPr>
                <w:rFonts w:ascii="宋体" w:hAnsi="宋体"/>
                <w:color w:val="000000"/>
                <w:sz w:val="18"/>
                <w:szCs w:val="18"/>
              </w:rPr>
              <w:t>号</w:t>
            </w:r>
          </w:p>
        </w:tc>
        <w:tc>
          <w:tcPr>
            <w:tcW w:w="3652" w:type="dxa"/>
            <w:vAlign w:val="top"/>
          </w:tcPr>
          <w:p>
            <w:pPr>
              <w:pStyle w:val="7"/>
              <w:ind w:left="0" w:leftChars="0" w:firstLine="0" w:firstLineChars="0"/>
              <w:jc w:val="center"/>
              <w:rPr>
                <w:rFonts w:ascii="宋体" w:hAnsi="宋体"/>
                <w:color w:val="000000"/>
                <w:sz w:val="18"/>
                <w:szCs w:val="18"/>
              </w:rPr>
            </w:pPr>
            <w:r>
              <w:rPr>
                <w:rFonts w:hint="eastAsia" w:ascii="宋体" w:hAnsi="宋体"/>
                <w:color w:val="000000"/>
                <w:sz w:val="18"/>
                <w:szCs w:val="18"/>
              </w:rPr>
              <w:t>内容</w:t>
            </w:r>
          </w:p>
        </w:tc>
        <w:tc>
          <w:tcPr>
            <w:tcW w:w="1163" w:type="dxa"/>
            <w:vAlign w:val="top"/>
          </w:tcPr>
          <w:p>
            <w:pPr>
              <w:pStyle w:val="7"/>
              <w:ind w:left="0" w:leftChars="0" w:firstLine="0" w:firstLineChars="0"/>
              <w:jc w:val="center"/>
              <w:rPr>
                <w:rFonts w:ascii="宋体" w:hAnsi="宋体"/>
                <w:color w:val="000000"/>
                <w:sz w:val="18"/>
                <w:szCs w:val="18"/>
              </w:rPr>
            </w:pPr>
            <w:r>
              <w:rPr>
                <w:rFonts w:hint="eastAsia" w:ascii="宋体" w:hAnsi="宋体"/>
                <w:color w:val="000000"/>
                <w:sz w:val="18"/>
                <w:szCs w:val="18"/>
              </w:rPr>
              <w:t>负责人</w:t>
            </w:r>
          </w:p>
        </w:tc>
        <w:tc>
          <w:tcPr>
            <w:tcW w:w="895" w:type="dxa"/>
            <w:vAlign w:val="top"/>
          </w:tcPr>
          <w:p>
            <w:pPr>
              <w:pStyle w:val="7"/>
              <w:ind w:firstLine="0"/>
              <w:jc w:val="center"/>
              <w:rPr>
                <w:rFonts w:ascii="宋体" w:hAnsi="宋体"/>
                <w:color w:val="000000"/>
                <w:sz w:val="18"/>
                <w:szCs w:val="18"/>
              </w:rPr>
            </w:pPr>
            <w:r>
              <w:rPr>
                <w:rFonts w:hint="eastAsia" w:ascii="宋体" w:hAnsi="宋体"/>
                <w:color w:val="00000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7"/>
              <w:ind w:left="0" w:leftChars="0" w:firstLine="0" w:firstLineChars="0"/>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2017.10.23</w:t>
            </w:r>
          </w:p>
        </w:tc>
        <w:tc>
          <w:tcPr>
            <w:tcW w:w="1144" w:type="dxa"/>
            <w:vAlign w:val="top"/>
          </w:tcPr>
          <w:p>
            <w:pPr>
              <w:pStyle w:val="7"/>
              <w:ind w:left="0" w:leftChars="0" w:firstLine="0" w:firstLineChars="0"/>
              <w:jc w:val="center"/>
              <w:rPr>
                <w:rFonts w:ascii="宋体" w:hAnsi="宋体"/>
                <w:color w:val="000000"/>
                <w:sz w:val="18"/>
                <w:szCs w:val="18"/>
              </w:rPr>
            </w:pPr>
            <w:r>
              <w:rPr>
                <w:rFonts w:hint="eastAsia" w:ascii="宋体" w:hAnsi="宋体"/>
                <w:color w:val="000000"/>
                <w:sz w:val="18"/>
                <w:szCs w:val="18"/>
              </w:rPr>
              <w:t>V1.0</w:t>
            </w:r>
          </w:p>
        </w:tc>
        <w:tc>
          <w:tcPr>
            <w:tcW w:w="3652" w:type="dxa"/>
            <w:vAlign w:val="top"/>
          </w:tcPr>
          <w:p>
            <w:pPr>
              <w:pStyle w:val="7"/>
              <w:ind w:left="0" w:leftChars="0" w:firstLine="0" w:firstLineChars="0"/>
              <w:jc w:val="center"/>
              <w:rPr>
                <w:rFonts w:ascii="宋体" w:hAnsi="宋体"/>
                <w:color w:val="000000"/>
                <w:sz w:val="18"/>
                <w:szCs w:val="18"/>
              </w:rPr>
            </w:pPr>
            <w:r>
              <w:rPr>
                <w:rFonts w:hint="eastAsia" w:ascii="宋体" w:hAnsi="宋体"/>
                <w:color w:val="000000"/>
                <w:sz w:val="18"/>
                <w:szCs w:val="18"/>
              </w:rPr>
              <w:t>原版</w:t>
            </w:r>
          </w:p>
        </w:tc>
        <w:tc>
          <w:tcPr>
            <w:tcW w:w="1163" w:type="dxa"/>
            <w:vAlign w:val="top"/>
          </w:tcPr>
          <w:p>
            <w:pPr>
              <w:pStyle w:val="7"/>
              <w:ind w:left="0" w:leftChars="0" w:firstLine="0" w:firstLineChars="0"/>
              <w:jc w:val="center"/>
              <w:rPr>
                <w:rFonts w:hint="eastAsia" w:ascii="宋体" w:hAnsi="宋体" w:eastAsia="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7"/>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7"/>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2017.11.21</w:t>
            </w:r>
          </w:p>
        </w:tc>
        <w:tc>
          <w:tcPr>
            <w:tcW w:w="1144" w:type="dxa"/>
            <w:vAlign w:val="top"/>
          </w:tcPr>
          <w:p>
            <w:pPr>
              <w:pStyle w:val="7"/>
              <w:ind w:left="0" w:leftChars="0" w:firstLine="0" w:firstLineChars="0"/>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V1.1</w:t>
            </w:r>
          </w:p>
        </w:tc>
        <w:tc>
          <w:tcPr>
            <w:tcW w:w="3652" w:type="dxa"/>
            <w:vAlign w:val="top"/>
          </w:tcPr>
          <w:p>
            <w:pPr>
              <w:pStyle w:val="7"/>
              <w:numPr>
                <w:ilvl w:val="0"/>
                <w:numId w:val="1"/>
              </w:numPr>
              <w:ind w:left="0" w:leftChars="0" w:firstLine="0" w:firstLineChars="0"/>
              <w:jc w:val="left"/>
              <w:rPr>
                <w:rFonts w:hint="eastAsia" w:ascii="宋体" w:hAnsi="宋体"/>
                <w:color w:val="000000"/>
                <w:sz w:val="18"/>
                <w:szCs w:val="18"/>
                <w:lang w:eastAsia="zh-CN"/>
              </w:rPr>
            </w:pPr>
            <w:r>
              <w:rPr>
                <w:rFonts w:hint="eastAsia" w:ascii="宋体" w:hAnsi="宋体"/>
                <w:color w:val="000000"/>
                <w:sz w:val="18"/>
                <w:szCs w:val="18"/>
                <w:lang w:eastAsia="zh-CN"/>
              </w:rPr>
              <w:fldChar w:fldCharType="begin"/>
            </w:r>
            <w:r>
              <w:rPr>
                <w:rFonts w:hint="eastAsia" w:ascii="宋体" w:hAnsi="宋体"/>
                <w:color w:val="000000"/>
                <w:sz w:val="18"/>
                <w:szCs w:val="18"/>
                <w:lang w:eastAsia="zh-CN"/>
              </w:rPr>
              <w:instrText xml:space="preserve"> HYPERLINK \l "_5.4月度账单描述：" </w:instrText>
            </w:r>
            <w:r>
              <w:rPr>
                <w:rFonts w:hint="eastAsia" w:ascii="宋体" w:hAnsi="宋体"/>
                <w:color w:val="000000"/>
                <w:sz w:val="18"/>
                <w:szCs w:val="18"/>
                <w:lang w:eastAsia="zh-CN"/>
              </w:rPr>
              <w:fldChar w:fldCharType="separate"/>
            </w:r>
            <w:r>
              <w:rPr>
                <w:rStyle w:val="11"/>
                <w:rFonts w:hint="eastAsia" w:ascii="宋体" w:hAnsi="宋体"/>
                <w:color w:val="000000"/>
                <w:sz w:val="18"/>
                <w:szCs w:val="18"/>
                <w:lang w:eastAsia="zh-CN"/>
              </w:rPr>
              <w:t>修改账户信息区文案</w:t>
            </w:r>
            <w:r>
              <w:rPr>
                <w:rFonts w:hint="eastAsia" w:ascii="宋体" w:hAnsi="宋体"/>
                <w:color w:val="000000"/>
                <w:sz w:val="18"/>
                <w:szCs w:val="18"/>
                <w:lang w:eastAsia="zh-CN"/>
              </w:rPr>
              <w:fldChar w:fldCharType="end"/>
            </w:r>
          </w:p>
          <w:p>
            <w:pPr>
              <w:pStyle w:val="7"/>
              <w:numPr>
                <w:ilvl w:val="0"/>
                <w:numId w:val="1"/>
              </w:numPr>
              <w:ind w:left="0" w:leftChars="0" w:firstLine="0" w:firstLineChars="0"/>
              <w:jc w:val="left"/>
              <w:rPr>
                <w:rFonts w:hint="eastAsia" w:ascii="宋体" w:hAnsi="宋体"/>
                <w:color w:val="000000"/>
                <w:sz w:val="18"/>
                <w:szCs w:val="18"/>
                <w:lang w:eastAsia="zh-CN"/>
              </w:rPr>
            </w:pPr>
            <w:r>
              <w:rPr>
                <w:rFonts w:hint="eastAsia" w:ascii="宋体" w:hAnsi="宋体"/>
                <w:color w:val="000000"/>
                <w:sz w:val="18"/>
                <w:szCs w:val="18"/>
                <w:lang w:eastAsia="zh-CN"/>
              </w:rPr>
              <w:fldChar w:fldCharType="begin"/>
            </w:r>
            <w:r>
              <w:rPr>
                <w:rFonts w:hint="eastAsia" w:ascii="宋体" w:hAnsi="宋体"/>
                <w:color w:val="000000"/>
                <w:sz w:val="18"/>
                <w:szCs w:val="18"/>
                <w:lang w:eastAsia="zh-CN"/>
              </w:rPr>
              <w:instrText xml:space="preserve"> HYPERLINK \l "_5.4月度账单描述：" </w:instrText>
            </w:r>
            <w:r>
              <w:rPr>
                <w:rFonts w:hint="eastAsia" w:ascii="宋体" w:hAnsi="宋体"/>
                <w:color w:val="000000"/>
                <w:sz w:val="18"/>
                <w:szCs w:val="18"/>
                <w:lang w:eastAsia="zh-CN"/>
              </w:rPr>
              <w:fldChar w:fldCharType="separate"/>
            </w:r>
            <w:r>
              <w:rPr>
                <w:rStyle w:val="11"/>
                <w:rFonts w:hint="eastAsia" w:ascii="宋体" w:hAnsi="宋体"/>
                <w:color w:val="000000"/>
                <w:sz w:val="18"/>
                <w:szCs w:val="18"/>
                <w:lang w:eastAsia="zh-CN"/>
              </w:rPr>
              <w:t>修改用户近半年月度收益统计图</w:t>
            </w:r>
            <w:r>
              <w:rPr>
                <w:rFonts w:hint="eastAsia" w:ascii="宋体" w:hAnsi="宋体"/>
                <w:color w:val="000000"/>
                <w:sz w:val="18"/>
                <w:szCs w:val="18"/>
                <w:lang w:eastAsia="zh-CN"/>
              </w:rPr>
              <w:fldChar w:fldCharType="end"/>
            </w:r>
          </w:p>
        </w:tc>
        <w:tc>
          <w:tcPr>
            <w:tcW w:w="1163" w:type="dxa"/>
            <w:vAlign w:val="top"/>
          </w:tcPr>
          <w:p>
            <w:pPr>
              <w:pStyle w:val="7"/>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7"/>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0" w:author="官纯" w:date="2018-01-09T16:29:36Z"/>
        </w:trPr>
        <w:tc>
          <w:tcPr>
            <w:tcW w:w="1266" w:type="dxa"/>
            <w:vAlign w:val="top"/>
          </w:tcPr>
          <w:p>
            <w:pPr>
              <w:pStyle w:val="7"/>
              <w:ind w:left="0" w:leftChars="0" w:firstLine="0" w:firstLineChars="0"/>
              <w:jc w:val="center"/>
              <w:rPr>
                <w:ins w:id="1" w:author="官纯" w:date="2018-01-09T16:29:36Z"/>
                <w:rFonts w:hint="eastAsia" w:ascii="宋体" w:hAnsi="宋体"/>
                <w:color w:val="000000"/>
                <w:sz w:val="18"/>
                <w:szCs w:val="18"/>
                <w:lang w:val="en-US" w:eastAsia="zh-CN"/>
              </w:rPr>
            </w:pPr>
            <w:r>
              <w:rPr>
                <w:rFonts w:hint="eastAsia" w:ascii="宋体" w:hAnsi="宋体"/>
                <w:color w:val="000000"/>
                <w:sz w:val="18"/>
                <w:szCs w:val="18"/>
                <w:lang w:val="en-US" w:eastAsia="zh-CN"/>
              </w:rPr>
              <w:t>2018.1.9</w:t>
            </w:r>
          </w:p>
        </w:tc>
        <w:tc>
          <w:tcPr>
            <w:tcW w:w="1144" w:type="dxa"/>
            <w:vAlign w:val="top"/>
          </w:tcPr>
          <w:p>
            <w:pPr>
              <w:pStyle w:val="7"/>
              <w:ind w:left="0" w:leftChars="0" w:firstLine="0" w:firstLineChars="0"/>
              <w:jc w:val="center"/>
              <w:rPr>
                <w:ins w:id="2" w:author="官纯" w:date="2018-01-09T16:29:36Z"/>
                <w:rFonts w:hint="eastAsia" w:ascii="宋体" w:hAnsi="宋体"/>
                <w:color w:val="000000"/>
                <w:sz w:val="18"/>
                <w:szCs w:val="18"/>
                <w:lang w:val="en-US" w:eastAsia="zh-CN"/>
              </w:rPr>
            </w:pPr>
            <w:r>
              <w:rPr>
                <w:rFonts w:hint="eastAsia" w:ascii="宋体" w:hAnsi="宋体"/>
                <w:color w:val="000000"/>
                <w:sz w:val="18"/>
                <w:szCs w:val="18"/>
                <w:lang w:val="en-US" w:eastAsia="zh-CN"/>
              </w:rPr>
              <w:t>V1.2</w:t>
            </w:r>
          </w:p>
        </w:tc>
        <w:tc>
          <w:tcPr>
            <w:tcW w:w="3652" w:type="dxa"/>
            <w:vAlign w:val="top"/>
          </w:tcPr>
          <w:p>
            <w:pPr>
              <w:pStyle w:val="7"/>
              <w:numPr>
                <w:ilvl w:val="-1"/>
                <w:numId w:val="0"/>
              </w:numPr>
              <w:ind w:left="0" w:leftChars="0" w:firstLine="0" w:firstLineChars="0"/>
              <w:jc w:val="both"/>
              <w:rPr>
                <w:ins w:id="3" w:author="官纯" w:date="2018-01-09T16:29:36Z"/>
                <w:rFonts w:hint="eastAsia" w:ascii="宋体" w:hAnsi="宋体"/>
                <w:color w:val="000000"/>
                <w:sz w:val="18"/>
                <w:szCs w:val="18"/>
                <w:lang w:eastAsia="zh-CN"/>
              </w:rPr>
            </w:pPr>
            <w:r>
              <w:rPr>
                <w:rFonts w:hint="eastAsia" w:ascii="宋体" w:hAnsi="宋体"/>
                <w:color w:val="000000"/>
                <w:sz w:val="18"/>
                <w:szCs w:val="18"/>
                <w:lang w:eastAsia="zh-CN"/>
              </w:rPr>
              <w:t>调整近半年月度收益统计和月度平台数据模块位置</w:t>
            </w:r>
          </w:p>
        </w:tc>
        <w:tc>
          <w:tcPr>
            <w:tcW w:w="1163" w:type="dxa"/>
            <w:vAlign w:val="top"/>
          </w:tcPr>
          <w:p>
            <w:pPr>
              <w:pStyle w:val="7"/>
              <w:ind w:left="0" w:leftChars="0" w:firstLine="0" w:firstLineChars="0"/>
              <w:jc w:val="center"/>
              <w:rPr>
                <w:ins w:id="4" w:author="官纯" w:date="2018-01-09T16:29:36Z"/>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7"/>
              <w:ind w:firstLine="360"/>
              <w:jc w:val="center"/>
              <w:rPr>
                <w:ins w:id="5" w:author="官纯" w:date="2018-01-09T16:29:36Z"/>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7"/>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2018.8.7</w:t>
            </w:r>
          </w:p>
        </w:tc>
        <w:tc>
          <w:tcPr>
            <w:tcW w:w="1144" w:type="dxa"/>
            <w:vAlign w:val="top"/>
          </w:tcPr>
          <w:p>
            <w:pPr>
              <w:pStyle w:val="7"/>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V1.3</w:t>
            </w:r>
          </w:p>
        </w:tc>
        <w:tc>
          <w:tcPr>
            <w:tcW w:w="3652" w:type="dxa"/>
            <w:vAlign w:val="top"/>
          </w:tcPr>
          <w:p>
            <w:pPr>
              <w:pStyle w:val="7"/>
              <w:numPr>
                <w:ilvl w:val="0"/>
                <w:numId w:val="2"/>
              </w:numPr>
              <w:ind w:left="0" w:leftChars="0" w:firstLine="0" w:firstLineChars="0"/>
              <w:jc w:val="both"/>
              <w:rPr>
                <w:rFonts w:hint="eastAsia" w:ascii="宋体" w:hAnsi="宋体"/>
                <w:color w:val="000000"/>
                <w:sz w:val="18"/>
                <w:szCs w:val="18"/>
                <w:lang w:eastAsia="zh-CN"/>
              </w:rPr>
            </w:pPr>
            <w:r>
              <w:rPr>
                <w:rFonts w:hint="eastAsia" w:ascii="宋体" w:hAnsi="宋体"/>
                <w:color w:val="000000"/>
                <w:sz w:val="18"/>
                <w:szCs w:val="18"/>
                <w:lang w:eastAsia="zh-CN"/>
              </w:rPr>
              <w:t>部分文案做出调整</w:t>
            </w:r>
          </w:p>
          <w:p>
            <w:pPr>
              <w:pStyle w:val="7"/>
              <w:numPr>
                <w:ilvl w:val="0"/>
                <w:numId w:val="2"/>
              </w:numPr>
              <w:ind w:left="0" w:leftChars="0" w:firstLine="0" w:firstLineChars="0"/>
              <w:jc w:val="both"/>
              <w:rPr>
                <w:rFonts w:hint="eastAsia" w:ascii="宋体" w:hAnsi="宋体"/>
                <w:color w:val="000000"/>
                <w:sz w:val="18"/>
                <w:szCs w:val="18"/>
                <w:lang w:eastAsia="zh-CN"/>
              </w:rPr>
            </w:pPr>
            <w:r>
              <w:rPr>
                <w:rFonts w:hint="eastAsia" w:ascii="宋体" w:hAnsi="宋体"/>
                <w:color w:val="000000"/>
                <w:sz w:val="18"/>
                <w:szCs w:val="18"/>
                <w:lang w:eastAsia="zh-CN"/>
              </w:rPr>
              <w:t>补充字段说明表</w:t>
            </w:r>
          </w:p>
        </w:tc>
        <w:tc>
          <w:tcPr>
            <w:tcW w:w="1163" w:type="dxa"/>
            <w:vAlign w:val="top"/>
          </w:tcPr>
          <w:p>
            <w:pPr>
              <w:pStyle w:val="7"/>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7"/>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7"/>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2018.8.9</w:t>
            </w:r>
          </w:p>
        </w:tc>
        <w:tc>
          <w:tcPr>
            <w:tcW w:w="1144" w:type="dxa"/>
            <w:vAlign w:val="top"/>
          </w:tcPr>
          <w:p>
            <w:pPr>
              <w:pStyle w:val="7"/>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V1.4</w:t>
            </w:r>
          </w:p>
        </w:tc>
        <w:tc>
          <w:tcPr>
            <w:tcW w:w="3652" w:type="dxa"/>
            <w:vAlign w:val="top"/>
          </w:tcPr>
          <w:p>
            <w:pPr>
              <w:pStyle w:val="7"/>
              <w:numPr>
                <w:ilvl w:val="0"/>
                <w:numId w:val="0"/>
              </w:numPr>
              <w:ind w:leftChars="0"/>
              <w:jc w:val="both"/>
              <w:rPr>
                <w:rFonts w:hint="eastAsia" w:ascii="宋体" w:hAnsi="宋体"/>
                <w:color w:val="000000"/>
                <w:sz w:val="18"/>
                <w:szCs w:val="18"/>
                <w:lang w:eastAsia="zh-CN"/>
              </w:rPr>
            </w:pPr>
            <w:r>
              <w:rPr>
                <w:rFonts w:hint="eastAsia" w:ascii="宋体" w:hAnsi="宋体"/>
                <w:color w:val="000000"/>
                <w:sz w:val="18"/>
                <w:szCs w:val="18"/>
                <w:lang w:eastAsia="zh-CN"/>
              </w:rPr>
              <w:t>更新设计图和消息推送模板文案</w:t>
            </w:r>
          </w:p>
        </w:tc>
        <w:tc>
          <w:tcPr>
            <w:tcW w:w="1163" w:type="dxa"/>
            <w:vAlign w:val="top"/>
          </w:tcPr>
          <w:p>
            <w:pPr>
              <w:pStyle w:val="7"/>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7"/>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6" w:author="KWAN" w:date="2018-08-10T11:01:58Z"/>
        </w:trPr>
        <w:tc>
          <w:tcPr>
            <w:tcW w:w="1266" w:type="dxa"/>
            <w:vAlign w:val="top"/>
          </w:tcPr>
          <w:p>
            <w:pPr>
              <w:pStyle w:val="7"/>
              <w:ind w:left="0" w:leftChars="0" w:firstLine="0" w:firstLineChars="0"/>
              <w:jc w:val="center"/>
              <w:rPr>
                <w:ins w:id="7" w:author="KWAN" w:date="2018-08-10T11:01:58Z"/>
                <w:rFonts w:hint="eastAsia" w:ascii="宋体" w:hAnsi="宋体"/>
                <w:color w:val="000000"/>
                <w:sz w:val="18"/>
                <w:szCs w:val="18"/>
                <w:lang w:val="en-US" w:eastAsia="zh-CN"/>
              </w:rPr>
            </w:pPr>
            <w:ins w:id="8" w:author="KWAN" w:date="2018-08-10T11:02:00Z">
              <w:r>
                <w:rPr>
                  <w:rFonts w:hint="eastAsia" w:ascii="宋体" w:hAnsi="宋体"/>
                  <w:color w:val="000000"/>
                  <w:sz w:val="18"/>
                  <w:szCs w:val="18"/>
                  <w:lang w:val="en-US" w:eastAsia="zh-CN"/>
                </w:rPr>
                <w:t>2018</w:t>
              </w:r>
            </w:ins>
            <w:ins w:id="9" w:author="KWAN" w:date="2018-08-10T11:02:01Z">
              <w:r>
                <w:rPr>
                  <w:rFonts w:hint="eastAsia" w:ascii="宋体" w:hAnsi="宋体"/>
                  <w:color w:val="000000"/>
                  <w:sz w:val="18"/>
                  <w:szCs w:val="18"/>
                  <w:lang w:val="en-US" w:eastAsia="zh-CN"/>
                </w:rPr>
                <w:t>.</w:t>
              </w:r>
            </w:ins>
            <w:ins w:id="10" w:author="KWAN" w:date="2018-08-10T11:02:02Z">
              <w:r>
                <w:rPr>
                  <w:rFonts w:hint="eastAsia" w:ascii="宋体" w:hAnsi="宋体"/>
                  <w:color w:val="000000"/>
                  <w:sz w:val="18"/>
                  <w:szCs w:val="18"/>
                  <w:lang w:val="en-US" w:eastAsia="zh-CN"/>
                </w:rPr>
                <w:t>8.1</w:t>
              </w:r>
            </w:ins>
            <w:ins w:id="11" w:author="KWAN" w:date="2018-08-10T11:02:03Z">
              <w:r>
                <w:rPr>
                  <w:rFonts w:hint="eastAsia" w:ascii="宋体" w:hAnsi="宋体"/>
                  <w:color w:val="000000"/>
                  <w:sz w:val="18"/>
                  <w:szCs w:val="18"/>
                  <w:lang w:val="en-US" w:eastAsia="zh-CN"/>
                </w:rPr>
                <w:t>0</w:t>
              </w:r>
            </w:ins>
          </w:p>
        </w:tc>
        <w:tc>
          <w:tcPr>
            <w:tcW w:w="1144" w:type="dxa"/>
            <w:vAlign w:val="top"/>
          </w:tcPr>
          <w:p>
            <w:pPr>
              <w:pStyle w:val="7"/>
              <w:ind w:left="0" w:leftChars="0" w:firstLine="0" w:firstLineChars="0"/>
              <w:jc w:val="center"/>
              <w:rPr>
                <w:ins w:id="12" w:author="KWAN" w:date="2018-08-10T11:01:58Z"/>
                <w:rFonts w:hint="eastAsia" w:ascii="宋体" w:hAnsi="宋体"/>
                <w:color w:val="000000"/>
                <w:sz w:val="18"/>
                <w:szCs w:val="18"/>
                <w:lang w:val="en-US" w:eastAsia="zh-CN"/>
              </w:rPr>
            </w:pPr>
            <w:ins w:id="13" w:author="KWAN" w:date="2018-08-10T11:02:04Z">
              <w:r>
                <w:rPr>
                  <w:rFonts w:hint="eastAsia" w:ascii="宋体" w:hAnsi="宋体"/>
                  <w:color w:val="000000"/>
                  <w:sz w:val="18"/>
                  <w:szCs w:val="18"/>
                  <w:lang w:val="en-US" w:eastAsia="zh-CN"/>
                </w:rPr>
                <w:t>V1.</w:t>
              </w:r>
            </w:ins>
            <w:ins w:id="14" w:author="KWAN" w:date="2018-08-10T11:02:05Z">
              <w:r>
                <w:rPr>
                  <w:rFonts w:hint="eastAsia" w:ascii="宋体" w:hAnsi="宋体"/>
                  <w:color w:val="000000"/>
                  <w:sz w:val="18"/>
                  <w:szCs w:val="18"/>
                  <w:lang w:val="en-US" w:eastAsia="zh-CN"/>
                </w:rPr>
                <w:t>5</w:t>
              </w:r>
            </w:ins>
          </w:p>
        </w:tc>
        <w:tc>
          <w:tcPr>
            <w:tcW w:w="3652" w:type="dxa"/>
            <w:vAlign w:val="top"/>
          </w:tcPr>
          <w:p>
            <w:pPr>
              <w:pStyle w:val="7"/>
              <w:numPr>
                <w:ilvl w:val="0"/>
                <w:numId w:val="0"/>
              </w:numPr>
              <w:ind w:leftChars="0"/>
              <w:jc w:val="both"/>
              <w:rPr>
                <w:ins w:id="15" w:author="KWAN" w:date="2018-08-10T11:01:58Z"/>
                <w:rFonts w:hint="eastAsia" w:ascii="宋体" w:hAnsi="宋体"/>
                <w:color w:val="000000"/>
                <w:sz w:val="18"/>
                <w:szCs w:val="18"/>
                <w:lang w:eastAsia="zh-CN"/>
              </w:rPr>
            </w:pPr>
            <w:ins w:id="16" w:author="KWAN" w:date="2018-08-10T11:02:07Z">
              <w:r>
                <w:rPr>
                  <w:rFonts w:hint="eastAsia" w:ascii="宋体" w:hAnsi="宋体"/>
                  <w:color w:val="000000"/>
                  <w:sz w:val="18"/>
                  <w:szCs w:val="18"/>
                  <w:lang w:eastAsia="zh-CN"/>
                </w:rPr>
                <w:t>明确</w:t>
              </w:r>
            </w:ins>
            <w:ins w:id="17" w:author="KWAN" w:date="2018-08-10T11:02:09Z">
              <w:r>
                <w:rPr>
                  <w:rFonts w:hint="eastAsia" w:ascii="宋体" w:hAnsi="宋体"/>
                  <w:color w:val="000000"/>
                  <w:sz w:val="18"/>
                  <w:szCs w:val="18"/>
                  <w:lang w:eastAsia="zh-CN"/>
                </w:rPr>
                <w:t>字段</w:t>
              </w:r>
            </w:ins>
            <w:ins w:id="18" w:author="KWAN" w:date="2018-08-10T11:02:22Z">
              <w:r>
                <w:rPr>
                  <w:rFonts w:hint="eastAsia" w:ascii="宋体" w:hAnsi="宋体"/>
                  <w:color w:val="000000"/>
                  <w:sz w:val="18"/>
                  <w:szCs w:val="18"/>
                  <w:lang w:eastAsia="zh-CN"/>
                </w:rPr>
                <w:t>和计算</w:t>
              </w:r>
            </w:ins>
            <w:ins w:id="19" w:author="KWAN" w:date="2018-08-10T11:02:23Z">
              <w:r>
                <w:rPr>
                  <w:rFonts w:hint="eastAsia" w:ascii="宋体" w:hAnsi="宋体"/>
                  <w:color w:val="000000"/>
                  <w:sz w:val="18"/>
                  <w:szCs w:val="18"/>
                  <w:lang w:eastAsia="zh-CN"/>
                </w:rPr>
                <w:t>公式</w:t>
              </w:r>
            </w:ins>
          </w:p>
        </w:tc>
        <w:tc>
          <w:tcPr>
            <w:tcW w:w="1163" w:type="dxa"/>
            <w:vAlign w:val="top"/>
          </w:tcPr>
          <w:p>
            <w:pPr>
              <w:pStyle w:val="7"/>
              <w:ind w:left="0" w:leftChars="0" w:firstLine="0" w:firstLineChars="0"/>
              <w:jc w:val="center"/>
              <w:rPr>
                <w:ins w:id="20" w:author="KWAN" w:date="2018-08-10T11:01:58Z"/>
                <w:rFonts w:hint="eastAsia" w:ascii="宋体" w:hAnsi="宋体"/>
                <w:color w:val="000000"/>
                <w:sz w:val="18"/>
                <w:szCs w:val="18"/>
                <w:lang w:eastAsia="zh-CN"/>
              </w:rPr>
            </w:pPr>
            <w:ins w:id="21" w:author="KWAN" w:date="2018-08-10T11:02:24Z">
              <w:r>
                <w:rPr>
                  <w:rFonts w:hint="eastAsia" w:ascii="宋体" w:hAnsi="宋体"/>
                  <w:color w:val="000000"/>
                  <w:sz w:val="18"/>
                  <w:szCs w:val="18"/>
                  <w:lang w:eastAsia="zh-CN"/>
                </w:rPr>
                <w:t>官纯</w:t>
              </w:r>
            </w:ins>
          </w:p>
        </w:tc>
        <w:tc>
          <w:tcPr>
            <w:tcW w:w="895" w:type="dxa"/>
            <w:vAlign w:val="top"/>
          </w:tcPr>
          <w:p>
            <w:pPr>
              <w:pStyle w:val="7"/>
              <w:ind w:firstLine="360"/>
              <w:jc w:val="center"/>
              <w:rPr>
                <w:ins w:id="22" w:author="KWAN" w:date="2018-08-10T11:01:58Z"/>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3" w:author="KWAN" w:date="2018-08-15T17:31:12Z"/>
        </w:trPr>
        <w:tc>
          <w:tcPr>
            <w:tcW w:w="1266" w:type="dxa"/>
            <w:vAlign w:val="top"/>
          </w:tcPr>
          <w:p>
            <w:pPr>
              <w:pStyle w:val="7"/>
              <w:ind w:left="0" w:leftChars="0" w:firstLine="0" w:firstLineChars="0"/>
              <w:jc w:val="center"/>
              <w:rPr>
                <w:ins w:id="24" w:author="KWAN" w:date="2018-08-15T17:31:12Z"/>
                <w:rFonts w:hint="eastAsia" w:ascii="宋体" w:hAnsi="宋体"/>
                <w:color w:val="000000"/>
                <w:sz w:val="18"/>
                <w:szCs w:val="18"/>
                <w:lang w:val="en-US" w:eastAsia="zh-CN"/>
              </w:rPr>
            </w:pPr>
            <w:ins w:id="25" w:author="KWAN" w:date="2018-08-15T17:31:13Z">
              <w:r>
                <w:rPr>
                  <w:rFonts w:hint="eastAsia" w:ascii="宋体" w:hAnsi="宋体"/>
                  <w:color w:val="000000"/>
                  <w:sz w:val="18"/>
                  <w:szCs w:val="18"/>
                  <w:lang w:val="en-US" w:eastAsia="zh-CN"/>
                </w:rPr>
                <w:t>20</w:t>
              </w:r>
            </w:ins>
            <w:ins w:id="26" w:author="KWAN" w:date="2018-08-15T17:31:14Z">
              <w:r>
                <w:rPr>
                  <w:rFonts w:hint="eastAsia" w:ascii="宋体" w:hAnsi="宋体"/>
                  <w:color w:val="000000"/>
                  <w:sz w:val="18"/>
                  <w:szCs w:val="18"/>
                  <w:lang w:val="en-US" w:eastAsia="zh-CN"/>
                </w:rPr>
                <w:t>18.</w:t>
              </w:r>
            </w:ins>
            <w:ins w:id="27" w:author="KWAN" w:date="2018-08-15T17:31:15Z">
              <w:r>
                <w:rPr>
                  <w:rFonts w:hint="eastAsia" w:ascii="宋体" w:hAnsi="宋体"/>
                  <w:color w:val="000000"/>
                  <w:sz w:val="18"/>
                  <w:szCs w:val="18"/>
                  <w:lang w:val="en-US" w:eastAsia="zh-CN"/>
                </w:rPr>
                <w:t>8.</w:t>
              </w:r>
            </w:ins>
            <w:ins w:id="28" w:author="KWAN" w:date="2018-08-15T17:31:16Z">
              <w:r>
                <w:rPr>
                  <w:rFonts w:hint="eastAsia" w:ascii="宋体" w:hAnsi="宋体"/>
                  <w:color w:val="000000"/>
                  <w:sz w:val="18"/>
                  <w:szCs w:val="18"/>
                  <w:lang w:val="en-US" w:eastAsia="zh-CN"/>
                </w:rPr>
                <w:t>15</w:t>
              </w:r>
            </w:ins>
          </w:p>
        </w:tc>
        <w:tc>
          <w:tcPr>
            <w:tcW w:w="1144" w:type="dxa"/>
            <w:vAlign w:val="top"/>
          </w:tcPr>
          <w:p>
            <w:pPr>
              <w:pStyle w:val="7"/>
              <w:ind w:left="0" w:leftChars="0" w:firstLine="0" w:firstLineChars="0"/>
              <w:jc w:val="center"/>
              <w:rPr>
                <w:ins w:id="29" w:author="KWAN" w:date="2018-08-15T17:31:12Z"/>
                <w:rFonts w:hint="eastAsia" w:ascii="宋体" w:hAnsi="宋体"/>
                <w:color w:val="000000"/>
                <w:sz w:val="18"/>
                <w:szCs w:val="18"/>
                <w:lang w:val="en-US" w:eastAsia="zh-CN"/>
              </w:rPr>
            </w:pPr>
            <w:ins w:id="30" w:author="KWAN" w:date="2018-08-15T17:31:17Z">
              <w:r>
                <w:rPr>
                  <w:rFonts w:hint="eastAsia" w:ascii="宋体" w:hAnsi="宋体"/>
                  <w:color w:val="000000"/>
                  <w:sz w:val="18"/>
                  <w:szCs w:val="18"/>
                  <w:lang w:val="en-US" w:eastAsia="zh-CN"/>
                </w:rPr>
                <w:t>V</w:t>
              </w:r>
            </w:ins>
            <w:ins w:id="31" w:author="KWAN" w:date="2018-08-15T17:31:22Z">
              <w:r>
                <w:rPr>
                  <w:rFonts w:hint="eastAsia" w:ascii="宋体" w:hAnsi="宋体"/>
                  <w:color w:val="000000"/>
                  <w:sz w:val="18"/>
                  <w:szCs w:val="18"/>
                  <w:lang w:val="en-US" w:eastAsia="zh-CN"/>
                </w:rPr>
                <w:t>1.6</w:t>
              </w:r>
            </w:ins>
          </w:p>
        </w:tc>
        <w:tc>
          <w:tcPr>
            <w:tcW w:w="3652" w:type="dxa"/>
            <w:vAlign w:val="top"/>
          </w:tcPr>
          <w:p>
            <w:pPr>
              <w:pStyle w:val="7"/>
              <w:numPr>
                <w:ilvl w:val="0"/>
                <w:numId w:val="0"/>
              </w:numPr>
              <w:ind w:leftChars="0"/>
              <w:jc w:val="both"/>
              <w:rPr>
                <w:ins w:id="32" w:author="KWAN" w:date="2018-08-15T17:31:12Z"/>
                <w:rFonts w:hint="eastAsia" w:ascii="宋体" w:hAnsi="宋体"/>
                <w:color w:val="000000"/>
                <w:sz w:val="18"/>
                <w:szCs w:val="18"/>
                <w:lang w:eastAsia="zh-CN"/>
              </w:rPr>
            </w:pPr>
            <w:ins w:id="33" w:author="KWAN" w:date="2018-08-15T18:21:10Z">
              <w:r>
                <w:rPr>
                  <w:rFonts w:hint="eastAsia" w:ascii="宋体" w:hAnsi="宋体"/>
                  <w:color w:val="000000"/>
                  <w:sz w:val="18"/>
                  <w:szCs w:val="18"/>
                  <w:lang w:eastAsia="zh-CN"/>
                </w:rPr>
                <w:fldChar w:fldCharType="begin"/>
              </w:r>
            </w:ins>
            <w:ins w:id="34" w:author="KWAN" w:date="2018-08-15T18:21:10Z">
              <w:r>
                <w:rPr>
                  <w:rFonts w:hint="eastAsia" w:ascii="宋体" w:hAnsi="宋体"/>
                  <w:color w:val="000000"/>
                  <w:sz w:val="18"/>
                  <w:szCs w:val="18"/>
                  <w:lang w:eastAsia="zh-CN"/>
                </w:rPr>
                <w:instrText xml:space="preserve"> HYPERLINK \l "_5.1推送方式" </w:instrText>
              </w:r>
            </w:ins>
            <w:ins w:id="35" w:author="KWAN" w:date="2018-08-15T18:21:10Z">
              <w:r>
                <w:rPr>
                  <w:rFonts w:hint="eastAsia" w:ascii="宋体" w:hAnsi="宋体"/>
                  <w:color w:val="000000"/>
                  <w:sz w:val="18"/>
                  <w:szCs w:val="18"/>
                  <w:lang w:eastAsia="zh-CN"/>
                </w:rPr>
                <w:fldChar w:fldCharType="separate"/>
              </w:r>
            </w:ins>
            <w:ins w:id="36" w:author="KWAN" w:date="2018-08-15T18:21:10Z">
              <w:r>
                <w:rPr>
                  <w:rStyle w:val="11"/>
                  <w:rFonts w:hint="eastAsia" w:ascii="宋体" w:hAnsi="宋体"/>
                  <w:color w:val="000000"/>
                  <w:sz w:val="18"/>
                  <w:szCs w:val="18"/>
                  <w:lang w:eastAsia="zh-CN"/>
                </w:rPr>
                <w:t>微信推送模板调整</w:t>
              </w:r>
            </w:ins>
            <w:ins w:id="37" w:author="KWAN" w:date="2018-08-15T18:21:10Z">
              <w:r>
                <w:rPr>
                  <w:rFonts w:hint="eastAsia" w:ascii="宋体" w:hAnsi="宋体"/>
                  <w:color w:val="000000"/>
                  <w:sz w:val="18"/>
                  <w:szCs w:val="18"/>
                  <w:lang w:eastAsia="zh-CN"/>
                </w:rPr>
                <w:fldChar w:fldCharType="end"/>
              </w:r>
            </w:ins>
            <w:bookmarkStart w:id="2" w:name="_GoBack"/>
            <w:bookmarkEnd w:id="2"/>
          </w:p>
        </w:tc>
        <w:tc>
          <w:tcPr>
            <w:tcW w:w="1163" w:type="dxa"/>
            <w:vAlign w:val="top"/>
          </w:tcPr>
          <w:p>
            <w:pPr>
              <w:pStyle w:val="7"/>
              <w:ind w:left="0" w:leftChars="0" w:firstLine="0" w:firstLineChars="0"/>
              <w:jc w:val="center"/>
              <w:rPr>
                <w:ins w:id="38" w:author="KWAN" w:date="2018-08-15T17:31:12Z"/>
                <w:rFonts w:hint="eastAsia" w:ascii="宋体" w:hAnsi="宋体"/>
                <w:color w:val="000000"/>
                <w:sz w:val="18"/>
                <w:szCs w:val="18"/>
                <w:lang w:eastAsia="zh-CN"/>
              </w:rPr>
            </w:pPr>
            <w:ins w:id="39" w:author="KWAN" w:date="2018-08-15T17:31:30Z">
              <w:r>
                <w:rPr>
                  <w:rFonts w:hint="eastAsia" w:ascii="宋体" w:hAnsi="宋体"/>
                  <w:color w:val="000000"/>
                  <w:sz w:val="18"/>
                  <w:szCs w:val="18"/>
                  <w:lang w:eastAsia="zh-CN"/>
                </w:rPr>
                <w:t>官纯</w:t>
              </w:r>
            </w:ins>
          </w:p>
        </w:tc>
        <w:tc>
          <w:tcPr>
            <w:tcW w:w="895" w:type="dxa"/>
            <w:vAlign w:val="top"/>
          </w:tcPr>
          <w:p>
            <w:pPr>
              <w:pStyle w:val="7"/>
              <w:ind w:firstLine="360"/>
              <w:jc w:val="center"/>
              <w:rPr>
                <w:ins w:id="40" w:author="KWAN" w:date="2018-08-15T17:31:12Z"/>
                <w:rFonts w:ascii="宋体" w:hAnsi="宋体"/>
                <w:color w:val="000000"/>
                <w:sz w:val="18"/>
                <w:szCs w:val="18"/>
              </w:rPr>
            </w:pPr>
          </w:p>
        </w:tc>
      </w:tr>
    </w:tbl>
    <w:p>
      <w:pPr>
        <w:pStyle w:val="3"/>
        <w:numPr>
          <w:ilvl w:val="0"/>
          <w:numId w:val="3"/>
        </w:numPr>
      </w:pPr>
      <w:r>
        <w:rPr>
          <w:rFonts w:hint="eastAsia"/>
        </w:rPr>
        <w:t>需求</w:t>
      </w:r>
      <w:r>
        <w:t>背景</w:t>
      </w:r>
    </w:p>
    <w:p>
      <w:pPr>
        <w:ind w:firstLine="420"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月度账单功能有利于用户对上月的投资情况和账户信息有一个总览，部分运营数据助于增强用户对友金所的了解和信心。</w:t>
      </w:r>
    </w:p>
    <w:p>
      <w:pPr>
        <w:pStyle w:val="3"/>
        <w:numPr>
          <w:ilvl w:val="0"/>
          <w:numId w:val="3"/>
        </w:numPr>
      </w:pPr>
      <w:r>
        <w:rPr>
          <w:rFonts w:hint="eastAsia"/>
        </w:rPr>
        <w:t>需求</w:t>
      </w:r>
      <w:r>
        <w:t>对接人</w:t>
      </w:r>
    </w:p>
    <w:p>
      <w:pPr>
        <w:pStyle w:val="15"/>
        <w:numPr>
          <w:ilvl w:val="0"/>
          <w:numId w:val="0"/>
        </w:numPr>
        <w:ind w:leftChars="0" w:firstLine="420" w:firstLineChars="0"/>
        <w:rPr>
          <w:rFonts w:hint="eastAsia" w:ascii="微软雅黑" w:hAnsi="微软雅黑" w:eastAsia="微软雅黑"/>
          <w:b w:val="0"/>
          <w:bCs/>
          <w:szCs w:val="21"/>
          <w:lang w:eastAsia="zh-CN"/>
        </w:rPr>
      </w:pPr>
      <w:r>
        <w:rPr>
          <w:rFonts w:hint="eastAsia" w:ascii="微软雅黑" w:hAnsi="微软雅黑" w:eastAsia="微软雅黑"/>
          <w:b w:val="0"/>
          <w:bCs/>
          <w:szCs w:val="21"/>
          <w:lang w:eastAsia="zh-CN"/>
        </w:rPr>
        <w:t>官纯</w:t>
      </w:r>
    </w:p>
    <w:p>
      <w:pPr>
        <w:pStyle w:val="3"/>
        <w:numPr>
          <w:ilvl w:val="0"/>
          <w:numId w:val="3"/>
        </w:numPr>
      </w:pPr>
      <w:r>
        <w:rPr>
          <w:rFonts w:hint="eastAsia"/>
        </w:rPr>
        <w:t>预计</w:t>
      </w:r>
      <w:r>
        <w:t>上线时间</w:t>
      </w:r>
      <w:r>
        <w:rPr>
          <w:rFonts w:hint="eastAsia"/>
        </w:rPr>
        <w:t>&amp;</w:t>
      </w:r>
      <w:r>
        <w:t>预计</w:t>
      </w:r>
      <w:r>
        <w:rPr>
          <w:rFonts w:hint="eastAsia"/>
        </w:rPr>
        <w:t>使用人</w:t>
      </w:r>
      <w:r>
        <w:t>及后续效果</w:t>
      </w:r>
    </w:p>
    <w:p>
      <w:pPr>
        <w:pStyle w:val="15"/>
        <w:numPr>
          <w:ilvl w:val="0"/>
          <w:numId w:val="0"/>
        </w:numPr>
        <w:ind w:leftChars="0" w:firstLine="420" w:firstLineChars="0"/>
        <w:rPr>
          <w:rFonts w:hint="eastAsia" w:ascii="微软雅黑" w:hAnsi="微软雅黑" w:eastAsia="微软雅黑"/>
          <w:b w:val="0"/>
          <w:bCs/>
          <w:szCs w:val="21"/>
          <w:lang w:val="en-US" w:eastAsia="zh-CN"/>
        </w:rPr>
      </w:pPr>
      <w:ins w:id="41" w:author="KWAN" w:date="2018-08-07T13:51:33Z">
        <w:r>
          <w:rPr>
            <w:rFonts w:hint="eastAsia" w:ascii="微软雅黑" w:hAnsi="微软雅黑" w:eastAsia="微软雅黑"/>
            <w:b w:val="0"/>
            <w:bCs/>
            <w:szCs w:val="21"/>
            <w:lang w:val="en-US" w:eastAsia="zh-CN"/>
          </w:rPr>
          <w:t>8</w:t>
        </w:r>
      </w:ins>
      <w:r>
        <w:rPr>
          <w:rFonts w:hint="eastAsia" w:ascii="微软雅黑" w:hAnsi="微软雅黑" w:eastAsia="微软雅黑"/>
          <w:b w:val="0"/>
          <w:bCs/>
          <w:szCs w:val="21"/>
          <w:lang w:val="en-US" w:eastAsia="zh-CN"/>
        </w:rPr>
        <w:t>月</w:t>
      </w:r>
    </w:p>
    <w:p>
      <w:pPr>
        <w:pStyle w:val="3"/>
        <w:numPr>
          <w:ilvl w:val="0"/>
          <w:numId w:val="3"/>
        </w:numPr>
      </w:pPr>
      <w:r>
        <w:rPr>
          <w:rFonts w:hint="eastAsia"/>
        </w:rPr>
        <w:t>是否</w:t>
      </w:r>
      <w:r>
        <w:t>需要内测</w:t>
      </w:r>
    </w:p>
    <w:p>
      <w:pPr>
        <w:pStyle w:val="15"/>
        <w:numPr>
          <w:ilvl w:val="0"/>
          <w:numId w:val="0"/>
        </w:numPr>
        <w:ind w:leftChars="0" w:firstLine="420" w:firstLineChars="0"/>
        <w:rPr>
          <w:rFonts w:hint="eastAsia" w:ascii="微软雅黑" w:hAnsi="微软雅黑" w:eastAsia="微软雅黑"/>
          <w:b w:val="0"/>
          <w:bCs/>
          <w:szCs w:val="21"/>
          <w:lang w:eastAsia="zh-CN"/>
        </w:rPr>
      </w:pPr>
      <w:r>
        <w:rPr>
          <w:rFonts w:hint="eastAsia" w:ascii="微软雅黑" w:hAnsi="微软雅黑" w:eastAsia="微软雅黑"/>
          <w:b w:val="0"/>
          <w:bCs/>
          <w:szCs w:val="21"/>
          <w:lang w:eastAsia="zh-CN"/>
        </w:rPr>
        <w:t>是</w:t>
      </w:r>
    </w:p>
    <w:p>
      <w:pPr>
        <w:pStyle w:val="3"/>
        <w:numPr>
          <w:ilvl w:val="0"/>
          <w:numId w:val="3"/>
        </w:numPr>
      </w:pPr>
      <w:r>
        <w:rPr>
          <w:rFonts w:hint="eastAsia"/>
        </w:rPr>
        <w:t>具体</w:t>
      </w:r>
      <w:r>
        <w:t>需求描述</w:t>
      </w:r>
    </w:p>
    <w:p>
      <w:pPr>
        <w:pStyle w:val="4"/>
        <w:ind w:firstLine="420" w:firstLineChars="0"/>
        <w:rPr>
          <w:rFonts w:hint="eastAsia"/>
          <w:lang w:val="en-US" w:eastAsia="zh-CN"/>
        </w:rPr>
      </w:pPr>
      <w:bookmarkStart w:id="0" w:name="_5.1推送方式"/>
      <w:r>
        <w:rPr>
          <w:rFonts w:hint="eastAsia"/>
          <w:lang w:val="en-US" w:eastAsia="zh-CN"/>
        </w:rPr>
        <w:t>5.1推送方式</w:t>
      </w:r>
    </w:p>
    <w:bookmarkEnd w:id="0"/>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月度账单仅在微信公众号【友金所投资服务平台】推送；</w:t>
      </w:r>
    </w:p>
    <w:p>
      <w:pPr>
        <w:pStyle w:val="4"/>
        <w:ind w:firstLine="420" w:firstLineChars="0"/>
        <w:rPr>
          <w:rFonts w:hint="eastAsia"/>
          <w:lang w:val="en-US" w:eastAsia="zh-CN"/>
        </w:rPr>
      </w:pPr>
      <w:r>
        <w:rPr>
          <w:rFonts w:hint="eastAsia"/>
          <w:lang w:val="en-US" w:eastAsia="zh-CN"/>
        </w:rPr>
        <w:t>5.2推送时间</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上一个自然月的最后一天23:59对账，当月3号推送上一个月的月度账单；</w:t>
      </w:r>
    </w:p>
    <w:p>
      <w:pPr>
        <w:pStyle w:val="4"/>
        <w:ind w:firstLine="420" w:firstLineChars="0"/>
        <w:rPr>
          <w:rFonts w:hint="eastAsia"/>
          <w:lang w:val="en-US" w:eastAsia="zh-CN"/>
        </w:rPr>
      </w:pPr>
      <w:r>
        <w:rPr>
          <w:rFonts w:hint="eastAsia"/>
          <w:lang w:val="en-US" w:eastAsia="zh-CN"/>
        </w:rPr>
        <w:t>5.3推送条件</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highlight w:val="yellow"/>
          <w:lang w:val="en-US" w:eastAsia="zh-CN"/>
        </w:rPr>
        <w:t>仅对上一个月持有债权或有债权变动且微信已绑定服务号的用户进行推送</w:t>
      </w:r>
      <w:r>
        <w:rPr>
          <w:rFonts w:hint="eastAsia" w:ascii="微软雅黑" w:hAnsi="微软雅黑" w:eastAsia="微软雅黑" w:cs="微软雅黑"/>
          <w:lang w:val="en-US" w:eastAsia="zh-CN"/>
        </w:rPr>
        <w:t>；</w:t>
      </w:r>
    </w:p>
    <w:p>
      <w:pPr>
        <w:pStyle w:val="4"/>
        <w:ind w:firstLine="420" w:firstLineChars="0"/>
        <w:rPr>
          <w:rFonts w:hint="eastAsia"/>
          <w:lang w:val="en-US" w:eastAsia="zh-CN"/>
        </w:rPr>
      </w:pPr>
      <w:bookmarkStart w:id="1" w:name="_5.4月度账单描述："/>
      <w:r>
        <w:rPr>
          <w:rFonts w:hint="eastAsia"/>
          <w:lang w:val="en-US" w:eastAsia="zh-CN"/>
        </w:rPr>
        <w:t>5.4月度账单描述：</w:t>
      </w:r>
    </w:p>
    <w:bookmarkEnd w:id="1"/>
    <w:p>
      <w:pPr>
        <w:pStyle w:val="14"/>
        <w:ind w:left="420" w:leftChars="0" w:firstLine="420" w:firstLineChars="0"/>
        <w:rPr>
          <w:rFonts w:hint="eastAsia"/>
          <w:lang w:val="en-US" w:eastAsia="zh-CN"/>
        </w:rPr>
      </w:pPr>
      <w:r>
        <w:rPr>
          <w:rFonts w:hint="eastAsia"/>
          <w:lang w:val="en-US" w:eastAsia="zh-CN"/>
        </w:rPr>
        <w:t>5.4.1微信公众号推送消息：</w:t>
      </w:r>
    </w:p>
    <w:p>
      <w:pPr>
        <w:jc w:val="center"/>
      </w:pPr>
      <w:ins w:id="42" w:author="KWAN" w:date="2018-08-15T18:17:34Z">
        <w:r>
          <w:rPr/>
          <w:drawing>
            <wp:inline distT="0" distB="0" distL="114300" distR="114300">
              <wp:extent cx="3447415" cy="2266950"/>
              <wp:effectExtent l="0" t="0" r="63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447415" cy="2266950"/>
                      </a:xfrm>
                      <a:prstGeom prst="rect">
                        <a:avLst/>
                      </a:prstGeom>
                      <a:noFill/>
                      <a:ln w="9525">
                        <a:noFill/>
                      </a:ln>
                    </pic:spPr>
                  </pic:pic>
                </a:graphicData>
              </a:graphic>
            </wp:inline>
          </w:drawing>
        </w:r>
      </w:ins>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标题：</w:t>
      </w:r>
      <w:ins w:id="44" w:author="KWAN" w:date="2018-08-07T13:53:10Z">
        <w:r>
          <w:rPr>
            <w:rFonts w:hint="eastAsia" w:ascii="微软雅黑" w:hAnsi="微软雅黑" w:eastAsia="微软雅黑" w:cs="微软雅黑"/>
            <w:lang w:val="en-US" w:eastAsia="zh-CN"/>
          </w:rPr>
          <w:t>网贷</w:t>
        </w:r>
      </w:ins>
      <w:r>
        <w:rPr>
          <w:rFonts w:hint="eastAsia" w:ascii="微软雅黑" w:hAnsi="微软雅黑" w:eastAsia="微软雅黑" w:cs="微软雅黑"/>
          <w:lang w:val="en-US" w:eastAsia="zh-CN"/>
        </w:rPr>
        <w:t>月度账单</w:t>
      </w:r>
      <w:ins w:id="45" w:author="KWAN" w:date="2018-08-15T18:16:27Z">
        <w:r>
          <w:rPr>
            <w:rFonts w:hint="eastAsia" w:ascii="微软雅黑" w:hAnsi="微软雅黑" w:eastAsia="微软雅黑" w:cs="微软雅黑"/>
            <w:lang w:val="en-US" w:eastAsia="zh-CN"/>
          </w:rPr>
          <w:t>通知</w:t>
        </w:r>
      </w:ins>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账单推送日期：当月3日</w:t>
      </w:r>
      <w:ins w:id="46" w:author="KWAN" w:date="2018-08-15T18:17:41Z">
        <w:r>
          <w:rPr>
            <w:rFonts w:hint="eastAsia" w:ascii="微软雅黑" w:hAnsi="微软雅黑" w:eastAsia="微软雅黑" w:cs="微软雅黑"/>
            <w:lang w:val="en-US" w:eastAsia="zh-CN"/>
          </w:rPr>
          <w:t>10</w:t>
        </w:r>
      </w:ins>
      <w:ins w:id="47" w:author="KWAN" w:date="2018-08-15T18:17:42Z">
        <w:r>
          <w:rPr>
            <w:rFonts w:hint="eastAsia" w:ascii="微软雅黑" w:hAnsi="微软雅黑" w:eastAsia="微软雅黑" w:cs="微软雅黑"/>
            <w:lang w:val="en-US" w:eastAsia="zh-CN"/>
          </w:rPr>
          <w:t>:00</w:t>
        </w:r>
      </w:ins>
      <w:r>
        <w:rPr>
          <w:rFonts w:hint="eastAsia" w:ascii="微软雅黑" w:hAnsi="微软雅黑" w:eastAsia="微软雅黑" w:cs="微软雅黑"/>
          <w:lang w:val="en-US" w:eastAsia="zh-CN"/>
        </w:rPr>
        <w:t>；</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微信</w:t>
      </w:r>
      <w:ins w:id="48" w:author="KWAN" w:date="2018-08-15T18:17:46Z">
        <w:r>
          <w:rPr>
            <w:rFonts w:hint="eastAsia" w:ascii="微软雅黑" w:hAnsi="微软雅黑" w:eastAsia="微软雅黑" w:cs="微软雅黑"/>
            <w:lang w:val="en-US" w:eastAsia="zh-CN"/>
          </w:rPr>
          <w:t>昵称</w:t>
        </w:r>
      </w:ins>
      <w:r>
        <w:rPr>
          <w:rFonts w:hint="eastAsia" w:ascii="微软雅黑" w:hAnsi="微软雅黑" w:eastAsia="微软雅黑" w:cs="微软雅黑"/>
          <w:lang w:val="en-US" w:eastAsia="zh-CN"/>
        </w:rPr>
        <w:t>=调用服务号所绑定的微信</w:t>
      </w:r>
      <w:ins w:id="49" w:author="KWAN" w:date="2018-08-15T18:17:48Z">
        <w:r>
          <w:rPr>
            <w:rFonts w:hint="eastAsia" w:ascii="微软雅黑" w:hAnsi="微软雅黑" w:eastAsia="微软雅黑" w:cs="微软雅黑"/>
            <w:lang w:val="en-US" w:eastAsia="zh-CN"/>
          </w:rPr>
          <w:t>昵称</w:t>
        </w:r>
      </w:ins>
      <w:r>
        <w:rPr>
          <w:rFonts w:hint="eastAsia" w:ascii="微软雅黑" w:hAnsi="微软雅黑" w:eastAsia="微软雅黑" w:cs="微软雅黑"/>
          <w:lang w:val="en-US" w:eastAsia="zh-CN"/>
        </w:rPr>
        <w:t>；</w:t>
      </w:r>
    </w:p>
    <w:p>
      <w:pPr>
        <w:ind w:left="420" w:leftChars="0" w:firstLine="420" w:firstLineChars="0"/>
        <w:rPr>
          <w:ins w:id="50" w:author="KWAN" w:date="2018-08-15T18:18:57Z"/>
          <w:rFonts w:hint="eastAsia" w:ascii="微软雅黑" w:hAnsi="微软雅黑" w:eastAsia="微软雅黑" w:cs="微软雅黑"/>
          <w:lang w:val="en-US" w:eastAsia="zh-CN"/>
        </w:rPr>
      </w:pPr>
      <w:ins w:id="51" w:author="KWAN" w:date="2018-08-15T18:18:30Z">
        <w:r>
          <w:rPr>
            <w:rFonts w:hint="eastAsia" w:ascii="微软雅黑" w:hAnsi="微软雅黑" w:eastAsia="微软雅黑" w:cs="微软雅黑"/>
            <w:lang w:val="en-US" w:eastAsia="zh-CN"/>
          </w:rPr>
          <w:t>账单时间</w:t>
        </w:r>
      </w:ins>
      <w:ins w:id="52" w:author="KWAN" w:date="2018-08-15T18:18:32Z">
        <w:r>
          <w:rPr>
            <w:rFonts w:hint="eastAsia" w:ascii="微软雅黑" w:hAnsi="微软雅黑" w:eastAsia="微软雅黑" w:cs="微软雅黑"/>
            <w:lang w:val="en-US" w:eastAsia="zh-CN"/>
          </w:rPr>
          <w:t>=</w:t>
        </w:r>
      </w:ins>
      <w:ins w:id="53" w:author="KWAN" w:date="2018-08-15T18:18:43Z">
        <w:r>
          <w:rPr>
            <w:rFonts w:hint="eastAsia" w:ascii="微软雅黑" w:hAnsi="微软雅黑" w:eastAsia="微软雅黑" w:cs="微软雅黑"/>
            <w:lang w:val="en-US" w:eastAsia="zh-CN"/>
          </w:rPr>
          <w:t>账单</w:t>
        </w:r>
      </w:ins>
      <w:ins w:id="54" w:author="KWAN" w:date="2018-08-15T18:18:44Z">
        <w:r>
          <w:rPr>
            <w:rFonts w:hint="eastAsia" w:ascii="微软雅黑" w:hAnsi="微软雅黑" w:eastAsia="微软雅黑" w:cs="微软雅黑"/>
            <w:lang w:val="en-US" w:eastAsia="zh-CN"/>
          </w:rPr>
          <w:t>推送</w:t>
        </w:r>
      </w:ins>
      <w:ins w:id="55" w:author="KWAN" w:date="2018-08-15T18:18:48Z">
        <w:r>
          <w:rPr>
            <w:rFonts w:hint="eastAsia" w:ascii="微软雅黑" w:hAnsi="微软雅黑" w:eastAsia="微软雅黑" w:cs="微软雅黑"/>
            <w:lang w:val="en-US" w:eastAsia="zh-CN"/>
          </w:rPr>
          <w:t>时间，</w:t>
        </w:r>
      </w:ins>
      <w:ins w:id="56" w:author="KWAN" w:date="2018-08-15T18:18:50Z">
        <w:r>
          <w:rPr>
            <w:rFonts w:hint="eastAsia" w:ascii="微软雅黑" w:hAnsi="微软雅黑" w:eastAsia="微软雅黑" w:cs="微软雅黑"/>
            <w:lang w:val="en-US" w:eastAsia="zh-CN"/>
          </w:rPr>
          <w:t>格式为</w:t>
        </w:r>
      </w:ins>
      <w:ins w:id="57" w:author="KWAN" w:date="2018-08-15T18:18:52Z">
        <w:r>
          <w:rPr>
            <w:rFonts w:hint="eastAsia" w:ascii="微软雅黑" w:hAnsi="微软雅黑" w:eastAsia="微软雅黑" w:cs="微软雅黑"/>
            <w:lang w:val="en-US" w:eastAsia="zh-CN"/>
          </w:rPr>
          <w:t>yy</w:t>
        </w:r>
      </w:ins>
      <w:ins w:id="58" w:author="KWAN" w:date="2018-08-15T18:18:53Z">
        <w:r>
          <w:rPr>
            <w:rFonts w:hint="eastAsia" w:ascii="微软雅黑" w:hAnsi="微软雅黑" w:eastAsia="微软雅黑" w:cs="微软雅黑"/>
            <w:lang w:val="en-US" w:eastAsia="zh-CN"/>
          </w:rPr>
          <w:t>年</w:t>
        </w:r>
      </w:ins>
      <w:ins w:id="59" w:author="KWAN" w:date="2018-08-15T18:18:55Z">
        <w:r>
          <w:rPr>
            <w:rFonts w:hint="eastAsia" w:ascii="微软雅黑" w:hAnsi="微软雅黑" w:eastAsia="微软雅黑" w:cs="微软雅黑"/>
            <w:lang w:val="en-US" w:eastAsia="zh-CN"/>
          </w:rPr>
          <w:t>mm月</w:t>
        </w:r>
      </w:ins>
      <w:ins w:id="60" w:author="KWAN" w:date="2018-08-15T18:18:56Z">
        <w:r>
          <w:rPr>
            <w:rFonts w:hint="eastAsia" w:ascii="微软雅黑" w:hAnsi="微软雅黑" w:eastAsia="微软雅黑" w:cs="微软雅黑"/>
            <w:lang w:val="en-US" w:eastAsia="zh-CN"/>
          </w:rPr>
          <w:t>；</w:t>
        </w:r>
      </w:ins>
    </w:p>
    <w:p>
      <w:pPr>
        <w:ind w:left="420" w:leftChars="0" w:firstLine="420" w:firstLineChars="0"/>
        <w:rPr>
          <w:ins w:id="61" w:author="KWAN" w:date="2018-08-15T18:19:22Z"/>
          <w:rFonts w:hint="eastAsia" w:ascii="微软雅黑" w:hAnsi="微软雅黑" w:eastAsia="微软雅黑" w:cs="微软雅黑"/>
          <w:lang w:val="en-US" w:eastAsia="zh-CN"/>
        </w:rPr>
      </w:pPr>
      <w:ins w:id="62" w:author="KWAN" w:date="2018-08-15T18:19:00Z">
        <w:r>
          <w:rPr>
            <w:rFonts w:hint="eastAsia" w:ascii="微软雅黑" w:hAnsi="微软雅黑" w:eastAsia="微软雅黑" w:cs="微软雅黑"/>
            <w:lang w:val="en-US" w:eastAsia="zh-CN"/>
          </w:rPr>
          <w:t>当月</w:t>
        </w:r>
      </w:ins>
      <w:ins w:id="63" w:author="KWAN" w:date="2018-08-15T18:19:01Z">
        <w:r>
          <w:rPr>
            <w:rFonts w:hint="eastAsia" w:ascii="微软雅黑" w:hAnsi="微软雅黑" w:eastAsia="微软雅黑" w:cs="微软雅黑"/>
            <w:lang w:val="en-US" w:eastAsia="zh-CN"/>
          </w:rPr>
          <w:t>资产</w:t>
        </w:r>
      </w:ins>
      <w:ins w:id="64" w:author="KWAN" w:date="2018-08-15T18:19:03Z">
        <w:r>
          <w:rPr>
            <w:rFonts w:hint="eastAsia" w:ascii="微软雅黑" w:hAnsi="微软雅黑" w:eastAsia="微软雅黑" w:cs="微软雅黑"/>
            <w:lang w:val="en-US" w:eastAsia="zh-CN"/>
          </w:rPr>
          <w:t>=</w:t>
        </w:r>
      </w:ins>
      <w:ins w:id="65" w:author="KWAN" w:date="2018-08-15T18:19:07Z">
        <w:r>
          <w:rPr>
            <w:rFonts w:hint="eastAsia" w:ascii="微软雅黑" w:hAnsi="微软雅黑" w:eastAsia="微软雅黑" w:cs="微软雅黑"/>
            <w:lang w:val="en-US" w:eastAsia="zh-CN"/>
          </w:rPr>
          <w:t>用户</w:t>
        </w:r>
      </w:ins>
      <w:ins w:id="66" w:author="KWAN" w:date="2018-08-15T18:19:08Z">
        <w:r>
          <w:rPr>
            <w:rFonts w:hint="eastAsia" w:ascii="微软雅黑" w:hAnsi="微软雅黑" w:eastAsia="微软雅黑" w:cs="微软雅黑"/>
            <w:lang w:val="en-US" w:eastAsia="zh-CN"/>
          </w:rPr>
          <w:t>上一个月的</w:t>
        </w:r>
      </w:ins>
      <w:ins w:id="67" w:author="KWAN" w:date="2018-08-15T18:19:10Z">
        <w:r>
          <w:rPr>
            <w:rFonts w:hint="eastAsia" w:ascii="微软雅黑" w:hAnsi="微软雅黑" w:eastAsia="微软雅黑" w:cs="微软雅黑"/>
            <w:lang w:val="en-US" w:eastAsia="zh-CN"/>
          </w:rPr>
          <w:t>总资产</w:t>
        </w:r>
      </w:ins>
      <w:ins w:id="68" w:author="KWAN" w:date="2018-08-15T18:19:19Z">
        <w:r>
          <w:rPr>
            <w:rFonts w:hint="eastAsia" w:ascii="微软雅黑" w:hAnsi="微软雅黑" w:eastAsia="微软雅黑" w:cs="微软雅黑"/>
            <w:lang w:val="en-US" w:eastAsia="zh-CN"/>
          </w:rPr>
          <w:t>（账户可用余额+申请中债权总额+回收中债权总额），金额保留两位小数，保留千分符</w:t>
        </w:r>
      </w:ins>
      <w:ins w:id="69" w:author="KWAN" w:date="2018-08-15T18:19:20Z">
        <w:r>
          <w:rPr>
            <w:rFonts w:hint="eastAsia" w:ascii="微软雅黑" w:hAnsi="微软雅黑" w:eastAsia="微软雅黑" w:cs="微软雅黑"/>
            <w:lang w:val="en-US" w:eastAsia="zh-CN"/>
          </w:rPr>
          <w:t>；</w:t>
        </w:r>
      </w:ins>
    </w:p>
    <w:p>
      <w:pPr>
        <w:ind w:left="420" w:leftChars="0" w:firstLine="420" w:firstLineChars="0"/>
        <w:rPr>
          <w:ins w:id="70" w:author="KWAN" w:date="2018-08-15T18:19:31Z"/>
          <w:rFonts w:hint="eastAsia" w:ascii="微软雅黑" w:hAnsi="微软雅黑" w:eastAsia="微软雅黑" w:cs="微软雅黑"/>
          <w:lang w:val="en-US" w:eastAsia="zh-CN"/>
        </w:rPr>
      </w:pPr>
      <w:ins w:id="71" w:author="KWAN" w:date="2018-08-15T18:19:24Z">
        <w:r>
          <w:rPr>
            <w:rFonts w:hint="eastAsia" w:ascii="微软雅黑" w:hAnsi="微软雅黑" w:eastAsia="微软雅黑" w:cs="微软雅黑"/>
            <w:lang w:val="en-US" w:eastAsia="zh-CN"/>
          </w:rPr>
          <w:t>当月收益</w:t>
        </w:r>
      </w:ins>
      <w:ins w:id="72" w:author="KWAN" w:date="2018-08-15T18:19:25Z">
        <w:r>
          <w:rPr>
            <w:rFonts w:hint="eastAsia" w:ascii="微软雅黑" w:hAnsi="微软雅黑" w:eastAsia="微软雅黑" w:cs="微软雅黑"/>
            <w:lang w:val="en-US" w:eastAsia="zh-CN"/>
          </w:rPr>
          <w:t>=</w:t>
        </w:r>
      </w:ins>
      <w:ins w:id="73" w:author="KWAN" w:date="2018-08-15T18:19:29Z">
        <w:r>
          <w:rPr>
            <w:rFonts w:hint="eastAsia" w:ascii="微软雅黑" w:hAnsi="微软雅黑" w:eastAsia="微软雅黑" w:cs="微软雅黑"/>
            <w:lang w:val="en-US" w:eastAsia="zh-CN"/>
          </w:rPr>
          <w:t>用户上一个月的收益总额（已到期债权收益+已退出债权收益），金额保留两位小数，保留千分符；</w:t>
        </w:r>
      </w:ins>
    </w:p>
    <w:p>
      <w:pPr>
        <w:ind w:left="420" w:leftChars="0" w:firstLine="420" w:firstLineChars="0"/>
        <w:rPr>
          <w:ins w:id="74" w:author="KWAN" w:date="2018-08-15T18:18:28Z"/>
          <w:rFonts w:hint="eastAsia" w:ascii="微软雅黑" w:hAnsi="微软雅黑" w:eastAsia="微软雅黑" w:cs="微软雅黑"/>
          <w:lang w:val="en-US" w:eastAsia="zh-CN"/>
        </w:rPr>
      </w:pPr>
      <w:ins w:id="75" w:author="KWAN" w:date="2018-08-15T18:19:33Z">
        <w:r>
          <w:rPr>
            <w:rFonts w:hint="eastAsia" w:ascii="微软雅黑" w:hAnsi="微软雅黑" w:eastAsia="微软雅黑" w:cs="微软雅黑"/>
            <w:lang w:val="en-US" w:eastAsia="zh-CN"/>
          </w:rPr>
          <w:t>当月</w:t>
        </w:r>
      </w:ins>
      <w:ins w:id="76" w:author="KWAN" w:date="2018-08-15T18:19:37Z">
        <w:r>
          <w:rPr>
            <w:rFonts w:hint="eastAsia" w:ascii="微软雅黑" w:hAnsi="微软雅黑" w:eastAsia="微软雅黑" w:cs="微软雅黑"/>
            <w:lang w:val="en-US" w:eastAsia="zh-CN"/>
          </w:rPr>
          <w:t>回款</w:t>
        </w:r>
      </w:ins>
      <w:ins w:id="77" w:author="KWAN" w:date="2018-08-15T18:19:38Z">
        <w:r>
          <w:rPr>
            <w:rFonts w:hint="eastAsia" w:ascii="微软雅黑" w:hAnsi="微软雅黑" w:eastAsia="微软雅黑" w:cs="微软雅黑"/>
            <w:lang w:val="en-US" w:eastAsia="zh-CN"/>
          </w:rPr>
          <w:t>本息</w:t>
        </w:r>
      </w:ins>
      <w:ins w:id="78" w:author="KWAN" w:date="2018-08-15T18:19:39Z">
        <w:r>
          <w:rPr>
            <w:rFonts w:hint="eastAsia" w:ascii="微软雅黑" w:hAnsi="微软雅黑" w:eastAsia="微软雅黑" w:cs="微软雅黑"/>
            <w:lang w:val="en-US" w:eastAsia="zh-CN"/>
          </w:rPr>
          <w:t>=</w:t>
        </w:r>
      </w:ins>
      <w:ins w:id="79" w:author="KWAN" w:date="2018-08-15T18:19:59Z">
        <w:r>
          <w:rPr>
            <w:rFonts w:hint="eastAsia" w:ascii="微软雅黑" w:hAnsi="微软雅黑" w:eastAsia="微软雅黑" w:cs="微软雅黑"/>
            <w:lang w:val="en-US" w:eastAsia="zh-CN"/>
          </w:rPr>
          <w:t>该用户当月兑付金额（正常到期总额+提前退出总额）</w:t>
        </w:r>
      </w:ins>
      <w:ins w:id="80" w:author="KWAN" w:date="2018-08-15T18:20:11Z">
        <w:r>
          <w:rPr>
            <w:rFonts w:hint="eastAsia" w:ascii="微软雅黑" w:hAnsi="微软雅黑" w:eastAsia="微软雅黑" w:cs="微软雅黑"/>
            <w:lang w:val="en-US" w:eastAsia="zh-CN"/>
          </w:rPr>
          <w:t>，金额保留两位小数，保留千分符</w:t>
        </w:r>
      </w:ins>
      <w:ins w:id="81" w:author="KWAN" w:date="2018-08-15T18:20:00Z">
        <w:r>
          <w:rPr>
            <w:rFonts w:hint="eastAsia" w:ascii="微软雅黑" w:hAnsi="微软雅黑" w:eastAsia="微软雅黑" w:cs="微软雅黑"/>
            <w:lang w:val="en-US" w:eastAsia="zh-CN"/>
          </w:rPr>
          <w:t>；</w:t>
        </w:r>
      </w:ins>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微信公众号消息模板：</w:t>
      </w:r>
    </w:p>
    <w:p>
      <w:pPr>
        <w:ind w:left="420" w:leftChars="0" w:firstLine="420" w:firstLineChars="0"/>
        <w:rPr>
          <w:ins w:id="82" w:author="KWAN" w:date="2018-08-15T18:20:33Z"/>
          <w:rFonts w:hint="eastAsia" w:ascii="微软雅黑" w:hAnsi="微软雅黑" w:eastAsia="微软雅黑" w:cs="微软雅黑"/>
        </w:rPr>
      </w:pPr>
      <w:ins w:id="83" w:author="KWAN" w:date="2018-08-15T18:20:33Z">
        <w:r>
          <w:rPr>
            <w:rFonts w:hint="eastAsia" w:ascii="微软雅黑" w:hAnsi="微软雅黑" w:eastAsia="微软雅黑" w:cs="微软雅黑"/>
          </w:rPr>
          <w:t>详细内容{{first.DATA}}</w:t>
        </w:r>
      </w:ins>
    </w:p>
    <w:p>
      <w:pPr>
        <w:ind w:left="420" w:leftChars="0" w:firstLine="420" w:firstLineChars="0"/>
        <w:rPr>
          <w:ins w:id="84" w:author="KWAN" w:date="2018-08-15T18:20:33Z"/>
          <w:rFonts w:hint="eastAsia" w:ascii="微软雅黑" w:hAnsi="微软雅黑" w:eastAsia="微软雅黑" w:cs="微软雅黑"/>
        </w:rPr>
      </w:pPr>
      <w:ins w:id="85" w:author="KWAN" w:date="2018-08-15T18:20:33Z">
        <w:r>
          <w:rPr>
            <w:rFonts w:hint="eastAsia" w:ascii="微软雅黑" w:hAnsi="微软雅黑" w:eastAsia="微软雅黑" w:cs="微软雅黑"/>
          </w:rPr>
          <w:t>账单时间：{{keyword1.DATA}}</w:t>
        </w:r>
      </w:ins>
    </w:p>
    <w:p>
      <w:pPr>
        <w:ind w:left="420" w:leftChars="0" w:firstLine="420" w:firstLineChars="0"/>
        <w:rPr>
          <w:ins w:id="86" w:author="KWAN" w:date="2018-08-15T18:20:33Z"/>
          <w:rFonts w:hint="eastAsia" w:ascii="微软雅黑" w:hAnsi="微软雅黑" w:eastAsia="微软雅黑" w:cs="微软雅黑"/>
        </w:rPr>
      </w:pPr>
      <w:ins w:id="87" w:author="KWAN" w:date="2018-08-15T18:20:33Z">
        <w:r>
          <w:rPr>
            <w:rFonts w:hint="eastAsia" w:ascii="微软雅黑" w:hAnsi="微软雅黑" w:eastAsia="微软雅黑" w:cs="微软雅黑"/>
          </w:rPr>
          <w:t>当月资产：{{keyword2.DATA}}</w:t>
        </w:r>
      </w:ins>
    </w:p>
    <w:p>
      <w:pPr>
        <w:ind w:left="420" w:leftChars="0" w:firstLine="420" w:firstLineChars="0"/>
        <w:rPr>
          <w:ins w:id="88" w:author="KWAN" w:date="2018-08-15T18:20:33Z"/>
          <w:rFonts w:hint="eastAsia" w:ascii="微软雅黑" w:hAnsi="微软雅黑" w:eastAsia="微软雅黑" w:cs="微软雅黑"/>
        </w:rPr>
      </w:pPr>
      <w:ins w:id="89" w:author="KWAN" w:date="2018-08-15T18:20:33Z">
        <w:r>
          <w:rPr>
            <w:rFonts w:hint="eastAsia" w:ascii="微软雅黑" w:hAnsi="微软雅黑" w:eastAsia="微软雅黑" w:cs="微软雅黑"/>
          </w:rPr>
          <w:t>当月收益：{{keyword3.DATA}}</w:t>
        </w:r>
      </w:ins>
    </w:p>
    <w:p>
      <w:pPr>
        <w:ind w:left="420" w:leftChars="0" w:firstLine="420" w:firstLineChars="0"/>
        <w:rPr>
          <w:ins w:id="90" w:author="KWAN" w:date="2018-08-15T18:20:34Z"/>
          <w:rFonts w:hint="eastAsia" w:ascii="微软雅黑" w:hAnsi="微软雅黑" w:eastAsia="微软雅黑" w:cs="微软雅黑"/>
          <w:lang w:val="en-US" w:eastAsia="zh-CN"/>
        </w:rPr>
      </w:pPr>
      <w:ins w:id="91" w:author="KWAN" w:date="2018-08-15T18:20:33Z">
        <w:r>
          <w:rPr>
            <w:rFonts w:hint="eastAsia" w:ascii="微软雅黑" w:hAnsi="微软雅黑" w:eastAsia="微软雅黑" w:cs="微软雅黑"/>
          </w:rPr>
          <w:t>当月回款本息：{{keyword4.DATA}}</w:t>
        </w:r>
      </w:ins>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{{remark.DATA}}</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模板ID： </w:t>
      </w:r>
    </w:p>
    <w:p>
      <w:pPr>
        <w:ind w:left="420" w:leftChars="0" w:firstLine="420" w:firstLineChars="0"/>
        <w:rPr>
          <w:rFonts w:hint="eastAsia" w:ascii="微软雅黑" w:hAnsi="微软雅黑" w:eastAsia="微软雅黑" w:cs="微软雅黑"/>
          <w:lang w:val="en-US" w:eastAsia="zh-CN"/>
        </w:rPr>
      </w:pPr>
      <w:ins w:id="92" w:author="KWAN" w:date="2018-08-15T18:20:48Z">
        <w:r>
          <w:rPr>
            <w:rFonts w:hint="eastAsia" w:ascii="微软雅黑" w:hAnsi="微软雅黑" w:eastAsia="微软雅黑" w:cs="微软雅黑"/>
          </w:rPr>
          <w:t>BpuyWbeux0DYCwR5Gw6lStGCrA2fh27qq82qDDtaQBI</w:t>
        </w:r>
      </w:ins>
    </w:p>
    <w:p>
      <w:pPr>
        <w:pStyle w:val="14"/>
        <w:ind w:left="420" w:leftChars="0" w:firstLine="420" w:firstLineChars="0"/>
        <w:rPr>
          <w:rFonts w:hint="eastAsia"/>
          <w:lang w:val="en-US" w:eastAsia="zh-CN"/>
        </w:rPr>
      </w:pPr>
      <w:r>
        <w:rPr>
          <w:rFonts w:hint="eastAsia"/>
          <w:lang w:val="en-US" w:eastAsia="zh-CN"/>
        </w:rPr>
        <w:t>5.4.2月度账单详情</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点击月度账单消息，跳转至月度账单详情页面（该页面所有数据统计时间均为上一个月1号00:00至上一个月最后一天的23:59）：</w:t>
      </w:r>
    </w:p>
    <w:p>
      <w:pPr>
        <w:pStyle w:val="16"/>
        <w:numPr>
          <w:ilvl w:val="0"/>
          <w:numId w:val="4"/>
        </w:numPr>
        <w:ind w:left="1260" w:leftChars="0"/>
        <w:rPr>
          <w:rFonts w:hint="eastAsia"/>
          <w:lang w:val="en-US" w:eastAsia="zh-CN"/>
        </w:rPr>
      </w:pPr>
      <w:r>
        <w:rPr>
          <w:rFonts w:hint="eastAsia"/>
          <w:lang w:val="en-US" w:eastAsia="zh-CN"/>
        </w:rPr>
        <w:t>近半年月度收益统计</w:t>
      </w:r>
    </w:p>
    <w:p>
      <w:pPr>
        <w:pStyle w:val="16"/>
        <w:numPr>
          <w:ilvl w:val="-1"/>
          <w:numId w:val="0"/>
        </w:numPr>
        <w:ind w:left="840" w:leftChars="0" w:firstLine="420"/>
        <w:rPr>
          <w:rFonts w:hint="eastAsia"/>
          <w:lang w:val="en-US" w:eastAsia="zh-CN"/>
        </w:rPr>
      </w:pPr>
      <w:r>
        <w:rPr>
          <w:rFonts w:hint="eastAsia"/>
          <w:strike/>
          <w:lang w:val="en-US" w:eastAsia="zh-CN"/>
        </w:rPr>
        <w:t>参照PC投资统计的每月累计收益统计，</w:t>
      </w:r>
      <w:r>
        <w:rPr>
          <w:rFonts w:hint="eastAsia"/>
          <w:lang w:val="en-US" w:eastAsia="zh-CN"/>
        </w:rPr>
        <w:t>柱状图展示用户当前月的前6个月的月度收益统计，横坐标为月份，纵坐标为收益总额，柱状图上方显示数据标签；</w:t>
      </w:r>
    </w:p>
    <w:p>
      <w:pPr>
        <w:jc w:val="center"/>
        <w:rPr>
          <w:rFonts w:hint="eastAsia" w:ascii="微软雅黑" w:hAnsi="微软雅黑" w:eastAsia="微软雅黑" w:cs="微软雅黑"/>
          <w:lang w:val="en-US" w:eastAsia="zh-CN"/>
        </w:rPr>
      </w:pPr>
      <w:r>
        <w:drawing>
          <wp:inline distT="0" distB="0" distL="114300" distR="114300">
            <wp:extent cx="2879725" cy="103663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9725" cy="10366375"/>
                    </a:xfrm>
                    <a:prstGeom prst="rect">
                      <a:avLst/>
                    </a:prstGeom>
                    <a:noFill/>
                    <a:ln w="9525">
                      <a:noFill/>
                    </a:ln>
                  </pic:spPr>
                </pic:pic>
              </a:graphicData>
            </a:graphic>
          </wp:inline>
        </w:drawing>
      </w:r>
    </w:p>
    <w:p>
      <w:pPr>
        <w:pStyle w:val="16"/>
        <w:numPr>
          <w:ilvl w:val="0"/>
          <w:numId w:val="5"/>
        </w:numPr>
        <w:ind w:left="1260" w:leftChars="0"/>
        <w:rPr>
          <w:rFonts w:hint="eastAsia"/>
          <w:lang w:val="en-US" w:eastAsia="zh-CN"/>
        </w:rPr>
      </w:pPr>
      <w:r>
        <w:rPr>
          <w:rFonts w:hint="eastAsia"/>
          <w:lang w:val="en-US" w:eastAsia="zh-CN"/>
        </w:rPr>
        <w:t>账户信息区</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友金所logo+{微信昵称}，微信昵称调用平台服务号绑定的微信昵称；</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文案：您已与友金所相遇</w:t>
      </w:r>
      <w:r>
        <w:rPr>
          <w:rFonts w:hint="eastAsia" w:ascii="微软雅黑" w:hAnsi="微软雅黑" w:eastAsia="微软雅黑" w:cs="微软雅黑"/>
          <w:color w:val="0000FF"/>
          <w:lang w:val="en-US" w:eastAsia="zh-CN"/>
        </w:rPr>
        <w:t>{day}</w:t>
      </w:r>
      <w:r>
        <w:rPr>
          <w:rFonts w:hint="eastAsia" w:ascii="微软雅黑" w:hAnsi="微软雅黑" w:eastAsia="微软雅黑" w:cs="微软雅黑"/>
          <w:lang w:val="en-US" w:eastAsia="zh-CN"/>
        </w:rPr>
        <w:t>天，</w:t>
      </w:r>
      <w:r>
        <w:rPr>
          <w:rFonts w:hint="eastAsia" w:ascii="微软雅黑" w:hAnsi="微软雅黑" w:eastAsia="微软雅黑" w:cs="微软雅黑"/>
          <w:color w:val="0000FF"/>
          <w:lang w:val="en-US" w:eastAsia="zh-CN"/>
        </w:rPr>
        <w:t>{month}</w:t>
      </w:r>
      <w:r>
        <w:rPr>
          <w:rFonts w:hint="eastAsia" w:ascii="微软雅黑" w:hAnsi="微软雅黑" w:eastAsia="微软雅黑" w:cs="微软雅黑"/>
          <w:lang w:val="en-US" w:eastAsia="zh-CN"/>
        </w:rPr>
        <w:t>月</w:t>
      </w:r>
      <w:ins w:id="93" w:author="KWAN" w:date="2018-08-07T14:07:09Z">
        <w:r>
          <w:rPr>
            <w:rFonts w:hint="eastAsia" w:ascii="微软雅黑" w:hAnsi="微软雅黑" w:eastAsia="微软雅黑" w:cs="微软雅黑"/>
            <w:lang w:val="en-US" w:eastAsia="zh-CN"/>
          </w:rPr>
          <w:t>的</w:t>
        </w:r>
      </w:ins>
      <w:ins w:id="94" w:author="KWAN" w:date="2018-08-07T14:06:57Z">
        <w:r>
          <w:rPr>
            <w:rFonts w:hint="eastAsia" w:ascii="微软雅黑" w:hAnsi="微软雅黑" w:eastAsia="微软雅黑" w:cs="微软雅黑"/>
            <w:lang w:val="en-US" w:eastAsia="zh-CN"/>
          </w:rPr>
          <w:t>网贷</w:t>
        </w:r>
      </w:ins>
      <w:r>
        <w:rPr>
          <w:rFonts w:hint="eastAsia" w:ascii="微软雅黑" w:hAnsi="微软雅黑" w:eastAsia="微软雅黑" w:cs="微软雅黑"/>
          <w:lang w:val="en-US" w:eastAsia="zh-CN"/>
        </w:rPr>
        <w:t>资产共</w:t>
      </w:r>
      <w:ins w:id="95" w:author="官纯" w:date="2017-11-23T10:40:34Z">
        <w:r>
          <w:rPr>
            <w:rFonts w:hint="eastAsia" w:ascii="微软雅黑" w:hAnsi="微软雅黑" w:eastAsia="微软雅黑" w:cs="微软雅黑"/>
            <w:lang w:val="en-US" w:eastAsia="zh-CN"/>
          </w:rPr>
          <w:t>{</w:t>
        </w:r>
      </w:ins>
      <w:ins w:id="96" w:author="官纯" w:date="2017-11-23T10:40:40Z">
        <w:r>
          <w:rPr>
            <w:rFonts w:hint="eastAsia" w:ascii="微软雅黑" w:hAnsi="微软雅黑" w:eastAsia="微软雅黑" w:cs="微软雅黑"/>
            <w:lang w:val="en-US" w:eastAsia="zh-CN"/>
          </w:rPr>
          <w:t>money</w:t>
        </w:r>
      </w:ins>
      <w:ins w:id="97" w:author="官纯" w:date="2017-11-23T10:40:34Z">
        <w:r>
          <w:rPr>
            <w:rFonts w:hint="eastAsia" w:ascii="微软雅黑" w:hAnsi="微软雅黑" w:eastAsia="微软雅黑" w:cs="微软雅黑"/>
            <w:lang w:val="en-US" w:eastAsia="zh-CN"/>
          </w:rPr>
          <w:t>}</w:t>
        </w:r>
      </w:ins>
      <w:r>
        <w:rPr>
          <w:rFonts w:hint="eastAsia" w:ascii="微软雅黑" w:hAnsi="微软雅黑" w:eastAsia="微软雅黑" w:cs="微软雅黑"/>
          <w:lang w:val="en-US" w:eastAsia="zh-CN"/>
        </w:rPr>
        <w:t>元，赶快查看下当月的收益月报吧！</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Day=该用户已注册友金所天数；</w:t>
      </w:r>
    </w:p>
    <w:p>
      <w:pPr>
        <w:ind w:left="840" w:leftChars="0" w:firstLine="420" w:firstLineChars="0"/>
        <w:rPr>
          <w:ins w:id="98" w:author="官纯" w:date="2017-11-23T10:40:30Z"/>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Month=当前月的上一个月份；</w:t>
      </w:r>
    </w:p>
    <w:p>
      <w:pPr>
        <w:ind w:left="840" w:leftChars="0" w:firstLine="420" w:firstLineChars="0"/>
        <w:rPr>
          <w:ins w:id="99" w:author="官纯" w:date="2017-11-21T09:54:59Z"/>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Money=该用户截止对账日期网贷资产总额（总资产=账户可用余额+申请中债权总额+回收中债权总额）；</w:t>
      </w:r>
    </w:p>
    <w:p>
      <w:pPr>
        <w:pStyle w:val="16"/>
        <w:numPr>
          <w:ilvl w:val="0"/>
          <w:numId w:val="6"/>
        </w:numPr>
        <w:ind w:left="1260" w:leftChars="0"/>
        <w:rPr>
          <w:rFonts w:hint="eastAsia"/>
          <w:lang w:val="en-US" w:eastAsia="zh-CN"/>
        </w:rPr>
      </w:pPr>
      <w:r>
        <w:rPr>
          <w:rFonts w:hint="eastAsia"/>
          <w:lang w:val="en-US" w:eastAsia="zh-CN"/>
        </w:rPr>
        <w:t>个人统计区</w:t>
      </w:r>
      <w:ins w:id="100" w:author="KWAN" w:date="2018-08-07T14:20:55Z">
        <w:r>
          <w:rPr>
            <w:rFonts w:hint="eastAsia"/>
            <w:lang w:val="en-US" w:eastAsia="zh-CN"/>
          </w:rPr>
          <w:t>：月度网贷信息</w:t>
        </w:r>
      </w:ins>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标题：月度账户信息</w:t>
      </w:r>
    </w:p>
    <w:p>
      <w:pPr>
        <w:numPr>
          <w:ilvl w:val="0"/>
          <w:numId w:val="0"/>
        </w:numPr>
        <w:ind w:left="840" w:leftChars="0" w:firstLine="420" w:firstLineChars="0"/>
        <w:rPr>
          <w:ins w:id="101" w:author="官纯" w:date="2017-11-23T10:54:36Z"/>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投资总额=该用户当月投资总额（申请中债权总额+回收中债权总额）；</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已用红包=该用户当月已使用红包总额；</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已赚收益=该用户当月实际到账收益（兑付总额-本金总额）；</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回款总额=该用户当月兑付金额；</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说明：截取至</w:t>
      </w:r>
      <w:r>
        <w:rPr>
          <w:rFonts w:hint="eastAsia" w:ascii="微软雅黑" w:hAnsi="微软雅黑" w:eastAsia="微软雅黑" w:cs="微软雅黑"/>
          <w:color w:val="0000FF"/>
          <w:lang w:val="en-US" w:eastAsia="zh-CN"/>
        </w:rPr>
        <w:t>{month}</w:t>
      </w:r>
      <w:r>
        <w:rPr>
          <w:rFonts w:hint="eastAsia" w:ascii="微软雅黑" w:hAnsi="微软雅黑" w:eastAsia="微软雅黑" w:cs="微软雅黑"/>
          <w:lang w:val="en-US" w:eastAsia="zh-CN"/>
        </w:rPr>
        <w:t>月</w:t>
      </w:r>
      <w:r>
        <w:rPr>
          <w:rFonts w:hint="eastAsia" w:ascii="微软雅黑" w:hAnsi="微软雅黑" w:eastAsia="微软雅黑" w:cs="微软雅黑"/>
          <w:color w:val="0000FF"/>
          <w:lang w:val="en-US" w:eastAsia="zh-CN"/>
        </w:rPr>
        <w:t>{day}</w:t>
      </w:r>
      <w:r>
        <w:rPr>
          <w:rFonts w:hint="eastAsia" w:ascii="微软雅黑" w:hAnsi="微软雅黑" w:eastAsia="微软雅黑" w:cs="微软雅黑"/>
          <w:lang w:val="en-US" w:eastAsia="zh-CN"/>
        </w:rPr>
        <w:t>日23:59数据（单位：元）</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Month=当前月的上一个月份；</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Day=上一个自然月的最末一天；</w:t>
      </w:r>
    </w:p>
    <w:p>
      <w:pPr>
        <w:numPr>
          <w:ilvl w:val="0"/>
          <w:numId w:val="7"/>
        </w:numPr>
        <w:ind w:left="126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列表区：</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文案：</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本月累计投资</w:t>
      </w:r>
      <w:r>
        <w:rPr>
          <w:rFonts w:hint="eastAsia" w:ascii="微软雅黑" w:hAnsi="微软雅黑" w:eastAsia="微软雅黑" w:cs="微软雅黑"/>
          <w:color w:val="0000FF"/>
          <w:lang w:val="en-US" w:eastAsia="zh-CN"/>
        </w:rPr>
        <w:t>{investment}</w:t>
      </w:r>
      <w:r>
        <w:rPr>
          <w:rFonts w:hint="eastAsia" w:ascii="微软雅黑" w:hAnsi="微软雅黑" w:eastAsia="微软雅黑" w:cs="微软雅黑"/>
          <w:lang w:val="en-US" w:eastAsia="zh-CN"/>
        </w:rPr>
        <w:t>元，预计赚取收益</w:t>
      </w:r>
      <w:r>
        <w:rPr>
          <w:rFonts w:hint="eastAsia" w:ascii="微软雅黑" w:hAnsi="微软雅黑" w:eastAsia="微软雅黑" w:cs="微软雅黑"/>
          <w:color w:val="0000FF"/>
          <w:lang w:val="en-US" w:eastAsia="zh-CN"/>
        </w:rPr>
        <w:t>{profit}</w:t>
      </w:r>
      <w:r>
        <w:rPr>
          <w:rFonts w:hint="eastAsia" w:ascii="微软雅黑" w:hAnsi="微软雅黑" w:eastAsia="微软雅黑" w:cs="微软雅黑"/>
          <w:lang w:val="en-US" w:eastAsia="zh-CN"/>
        </w:rPr>
        <w:t>元</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累计邀请好友</w:t>
      </w:r>
      <w:r>
        <w:rPr>
          <w:rFonts w:hint="eastAsia" w:ascii="微软雅黑" w:hAnsi="微软雅黑" w:eastAsia="微软雅黑" w:cs="微软雅黑"/>
          <w:color w:val="0000FF"/>
          <w:lang w:val="en-US" w:eastAsia="zh-CN"/>
        </w:rPr>
        <w:t>{member}</w:t>
      </w:r>
      <w:r>
        <w:rPr>
          <w:rFonts w:hint="eastAsia" w:ascii="微软雅黑" w:hAnsi="微软雅黑" w:eastAsia="微软雅黑" w:cs="微软雅黑"/>
          <w:lang w:val="en-US" w:eastAsia="zh-CN"/>
        </w:rPr>
        <w:t>人，累计已获得返利</w:t>
      </w:r>
      <w:r>
        <w:rPr>
          <w:rFonts w:hint="eastAsia" w:ascii="微软雅黑" w:hAnsi="微软雅黑" w:eastAsia="微软雅黑" w:cs="微软雅黑"/>
          <w:color w:val="0000FF"/>
          <w:lang w:val="en-US" w:eastAsia="zh-CN"/>
        </w:rPr>
        <w:t>{rebate}</w:t>
      </w:r>
      <w:r>
        <w:rPr>
          <w:rFonts w:hint="eastAsia" w:ascii="微软雅黑" w:hAnsi="微软雅黑" w:eastAsia="微软雅黑" w:cs="微软雅黑"/>
          <w:lang w:val="en-US" w:eastAsia="zh-CN"/>
        </w:rPr>
        <w:t>元</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本月积分余额为</w:t>
      </w:r>
      <w:r>
        <w:rPr>
          <w:rFonts w:hint="eastAsia" w:ascii="微软雅黑" w:hAnsi="微软雅黑" w:eastAsia="微软雅黑" w:cs="微软雅黑"/>
          <w:color w:val="0000FF"/>
          <w:lang w:val="en-US" w:eastAsia="zh-CN"/>
        </w:rPr>
        <w:t>{score}</w:t>
      </w:r>
      <w:r>
        <w:rPr>
          <w:rFonts w:hint="eastAsia" w:ascii="微软雅黑" w:hAnsi="微软雅黑" w:eastAsia="微软雅黑" w:cs="微软雅黑"/>
          <w:lang w:val="en-US" w:eastAsia="zh-CN"/>
        </w:rPr>
        <w:t>分，快去积分商城看看吧</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Investment=该用户当月投资总额（申请中债权总额+回收中债权总额）；</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Profit=该用户截止当月持有债权对应预期收益总额；</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Member=该用户当期荐客活动累计邀请好友成功投资人数；</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Rebate=该用户通过邀请好友成功投资已获取返利总额（仅限荐客活动返利）；</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Score=该用户当月的积分余额；</w:t>
      </w:r>
    </w:p>
    <w:p>
      <w:pPr>
        <w:pStyle w:val="16"/>
        <w:numPr>
          <w:ilvl w:val="0"/>
          <w:numId w:val="4"/>
        </w:numPr>
        <w:ind w:left="1260" w:leftChars="0"/>
        <w:rPr>
          <w:rFonts w:hint="eastAsia"/>
          <w:lang w:val="en-US" w:eastAsia="zh-CN"/>
        </w:rPr>
      </w:pPr>
      <w:r>
        <w:rPr>
          <w:rFonts w:hint="eastAsia"/>
          <w:lang w:val="en-US" w:eastAsia="zh-CN"/>
        </w:rPr>
        <w:t>近半年月度收益统计</w:t>
      </w:r>
    </w:p>
    <w:p>
      <w:pPr>
        <w:pStyle w:val="16"/>
        <w:numPr>
          <w:ilvl w:val="-1"/>
          <w:numId w:val="0"/>
        </w:numPr>
        <w:ind w:left="840" w:leftChars="0" w:firstLine="420"/>
        <w:rPr>
          <w:rFonts w:hint="eastAsia"/>
          <w:lang w:val="en-US" w:eastAsia="zh-CN"/>
        </w:rPr>
      </w:pPr>
      <w:r>
        <w:rPr>
          <w:rFonts w:hint="eastAsia"/>
          <w:strike/>
          <w:lang w:val="en-US" w:eastAsia="zh-CN"/>
          <w:rPrChange w:id="102" w:author="KWAN" w:date="2018-08-07T14:15:35Z">
            <w:rPr>
              <w:rFonts w:hint="eastAsia"/>
              <w:lang w:val="en-US" w:eastAsia="zh-CN"/>
            </w:rPr>
          </w:rPrChange>
        </w:rPr>
        <w:t>参照PC投资统计的每月累计收益统计，</w:t>
      </w:r>
      <w:r>
        <w:rPr>
          <w:rFonts w:hint="eastAsia"/>
          <w:lang w:val="en-US" w:eastAsia="zh-CN"/>
        </w:rPr>
        <w:t>柱状图展示用户当前月前6个月的月度收益统计，横坐标为月份，纵坐标为收益总额，柱状图上方显示数据标签；</w:t>
      </w:r>
    </w:p>
    <w:p>
      <w:pPr>
        <w:pStyle w:val="16"/>
        <w:numPr>
          <w:ilvl w:val="0"/>
          <w:numId w:val="8"/>
        </w:numPr>
        <w:ind w:left="1260" w:leftChars="0"/>
        <w:rPr>
          <w:rFonts w:hint="eastAsia"/>
          <w:lang w:val="en-US" w:eastAsia="zh-CN"/>
        </w:rPr>
      </w:pPr>
      <w:r>
        <w:rPr>
          <w:rFonts w:hint="eastAsia"/>
          <w:lang w:val="en-US" w:eastAsia="zh-CN"/>
        </w:rPr>
        <w:t>平台统计区</w:t>
      </w:r>
      <w:ins w:id="103" w:author="KWAN" w:date="2018-08-07T14:21:12Z">
        <w:r>
          <w:rPr>
            <w:rFonts w:hint="eastAsia"/>
            <w:lang w:val="en-US" w:eastAsia="zh-CN"/>
          </w:rPr>
          <w:t>：</w:t>
        </w:r>
      </w:ins>
      <w:ins w:id="104" w:author="KWAN" w:date="2018-08-07T14:21:13Z">
        <w:r>
          <w:rPr>
            <w:rFonts w:hint="eastAsia"/>
            <w:lang w:val="en-US" w:eastAsia="zh-CN"/>
          </w:rPr>
          <w:t>月度</w:t>
        </w:r>
      </w:ins>
      <w:ins w:id="105" w:author="KWAN" w:date="2018-08-07T14:21:14Z">
        <w:r>
          <w:rPr>
            <w:rFonts w:hint="eastAsia"/>
            <w:lang w:val="en-US" w:eastAsia="zh-CN"/>
          </w:rPr>
          <w:t>平台数据</w:t>
        </w:r>
      </w:ins>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标题：月度统计数据</w:t>
      </w:r>
    </w:p>
    <w:p>
      <w:pPr>
        <w:numPr>
          <w:ilvl w:val="0"/>
          <w:numId w:val="9"/>
        </w:numPr>
        <w:ind w:left="168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月度累计投资额    </w:t>
      </w:r>
      <w:r>
        <w:rPr>
          <w:rFonts w:hint="eastAsia" w:ascii="微软雅黑" w:hAnsi="微软雅黑" w:eastAsia="微软雅黑" w:cs="微软雅黑"/>
          <w:color w:val="0000FF"/>
          <w:lang w:val="en-US" w:eastAsia="zh-CN"/>
        </w:rPr>
        <w:t>{investments}</w:t>
      </w:r>
    </w:p>
    <w:p>
      <w:pPr>
        <w:numPr>
          <w:ilvl w:val="0"/>
          <w:numId w:val="9"/>
        </w:numPr>
        <w:ind w:left="168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月度累计投资笔数  </w:t>
      </w:r>
      <w:r>
        <w:rPr>
          <w:rFonts w:hint="eastAsia" w:ascii="微软雅黑" w:hAnsi="微软雅黑" w:eastAsia="微软雅黑" w:cs="微软雅黑"/>
          <w:color w:val="0000FF"/>
          <w:lang w:val="en-US" w:eastAsia="zh-CN"/>
        </w:rPr>
        <w:t>{times}</w:t>
      </w:r>
    </w:p>
    <w:p>
      <w:pPr>
        <w:numPr>
          <w:ilvl w:val="0"/>
          <w:numId w:val="9"/>
        </w:numPr>
        <w:ind w:left="168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月度新增用户数   </w:t>
      </w:r>
      <w:r>
        <w:rPr>
          <w:rFonts w:hint="eastAsia" w:ascii="微软雅黑" w:hAnsi="微软雅黑" w:eastAsia="微软雅黑" w:cs="微软雅黑"/>
          <w:color w:val="0000FF"/>
          <w:lang w:val="en-US" w:eastAsia="zh-CN"/>
        </w:rPr>
        <w:t xml:space="preserve"> {members}</w:t>
      </w:r>
    </w:p>
    <w:p>
      <w:pPr>
        <w:numPr>
          <w:ilvl w:val="0"/>
          <w:numId w:val="0"/>
        </w:numPr>
        <w:ind w:left="126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Investments=</w:t>
      </w:r>
      <w:ins w:id="106" w:author="KWAN" w:date="2018-08-07T14:15:55Z">
        <w:r>
          <w:rPr>
            <w:rFonts w:hint="eastAsia" w:ascii="微软雅黑" w:hAnsi="微软雅黑" w:eastAsia="微软雅黑" w:cs="微软雅黑"/>
            <w:lang w:val="en-US" w:eastAsia="zh-CN"/>
          </w:rPr>
          <w:t>平台</w:t>
        </w:r>
      </w:ins>
      <w:r>
        <w:rPr>
          <w:rFonts w:hint="eastAsia" w:ascii="微软雅黑" w:hAnsi="微软雅黑" w:eastAsia="微软雅黑" w:cs="微软雅黑"/>
          <w:lang w:val="en-US" w:eastAsia="zh-CN"/>
        </w:rPr>
        <w:t>当月累计投资额，保留千分号和小数点后两位；</w:t>
      </w:r>
    </w:p>
    <w:p>
      <w:pPr>
        <w:numPr>
          <w:ilvl w:val="0"/>
          <w:numId w:val="0"/>
        </w:numPr>
        <w:ind w:left="126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Times=</w:t>
      </w:r>
      <w:ins w:id="107" w:author="KWAN" w:date="2018-08-07T14:15:58Z">
        <w:r>
          <w:rPr>
            <w:rFonts w:hint="eastAsia" w:ascii="微软雅黑" w:hAnsi="微软雅黑" w:eastAsia="微软雅黑" w:cs="微软雅黑"/>
            <w:lang w:val="en-US" w:eastAsia="zh-CN"/>
          </w:rPr>
          <w:t>平台</w:t>
        </w:r>
      </w:ins>
      <w:r>
        <w:rPr>
          <w:rFonts w:hint="eastAsia" w:ascii="微软雅黑" w:hAnsi="微软雅黑" w:eastAsia="微软雅黑" w:cs="微软雅黑"/>
          <w:lang w:val="en-US" w:eastAsia="zh-CN"/>
        </w:rPr>
        <w:t>当月累计投资笔数，保留千分号；</w:t>
      </w:r>
    </w:p>
    <w:p>
      <w:pPr>
        <w:numPr>
          <w:ilvl w:val="0"/>
          <w:numId w:val="0"/>
        </w:numPr>
        <w:ind w:left="126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Members=</w:t>
      </w:r>
      <w:ins w:id="108" w:author="KWAN" w:date="2018-08-07T14:15:59Z">
        <w:r>
          <w:rPr>
            <w:rFonts w:hint="eastAsia" w:ascii="微软雅黑" w:hAnsi="微软雅黑" w:eastAsia="微软雅黑" w:cs="微软雅黑"/>
            <w:lang w:val="en-US" w:eastAsia="zh-CN"/>
          </w:rPr>
          <w:t>平台</w:t>
        </w:r>
      </w:ins>
      <w:r>
        <w:rPr>
          <w:rFonts w:hint="eastAsia" w:ascii="微软雅黑" w:hAnsi="微软雅黑" w:eastAsia="微软雅黑" w:cs="微软雅黑"/>
          <w:lang w:val="en-US" w:eastAsia="zh-CN"/>
        </w:rPr>
        <w:t>当月新增用户数；</w:t>
      </w:r>
    </w:p>
    <w:p>
      <w:pPr>
        <w:pStyle w:val="16"/>
        <w:numPr>
          <w:ilvl w:val="0"/>
          <w:numId w:val="4"/>
        </w:numPr>
        <w:ind w:left="1260" w:leftChars="0"/>
        <w:rPr>
          <w:rFonts w:hint="eastAsia"/>
          <w:lang w:val="en-US" w:eastAsia="zh-CN"/>
        </w:rPr>
      </w:pPr>
      <w:r>
        <w:rPr>
          <w:rFonts w:hint="eastAsia"/>
          <w:lang w:val="en-US" w:eastAsia="zh-CN"/>
        </w:rPr>
        <w:t>平台信息区</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静态文案：</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客服热线</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(服务时间：工作日8:30 - 19:00)</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400-99-55855</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深圳前海用友力合金融服务有限公司 版权所有</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备案号：粤ICP备17059778号</w:t>
      </w:r>
    </w:p>
    <w:p>
      <w:pPr>
        <w:pStyle w:val="3"/>
        <w:numPr>
          <w:ilvl w:val="0"/>
          <w:numId w:val="3"/>
        </w:numPr>
        <w:rPr>
          <w:ins w:id="109" w:author="KWAN" w:date="2018-08-07T14:19:30Z"/>
        </w:rPr>
      </w:pPr>
      <w:ins w:id="110" w:author="KWAN" w:date="2018-08-07T14:19:35Z">
        <w:r>
          <w:rPr>
            <w:rFonts w:hint="eastAsia"/>
            <w:lang w:eastAsia="zh-CN"/>
          </w:rPr>
          <w:t>统计</w:t>
        </w:r>
      </w:ins>
      <w:ins w:id="111" w:author="KWAN" w:date="2018-08-07T14:19:36Z">
        <w:r>
          <w:rPr>
            <w:rFonts w:hint="eastAsia"/>
            <w:lang w:eastAsia="zh-CN"/>
          </w:rPr>
          <w:t>字段</w:t>
        </w:r>
      </w:ins>
      <w:ins w:id="112" w:author="KWAN" w:date="2018-08-07T14:19:37Z">
        <w:r>
          <w:rPr>
            <w:rFonts w:hint="eastAsia"/>
            <w:lang w:eastAsia="zh-CN"/>
          </w:rPr>
          <w:t>说明</w:t>
        </w:r>
      </w:ins>
    </w:p>
    <w:tbl>
      <w:tblPr>
        <w:tblStyle w:val="13"/>
        <w:tblW w:w="82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080"/>
        <w:gridCol w:w="2385"/>
        <w:gridCol w:w="4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pStyle w:val="15"/>
              <w:ind w:left="0" w:leftChars="0" w:firstLine="0" w:firstLineChars="0"/>
              <w:jc w:val="center"/>
              <w:rPr>
                <w:rFonts w:hint="eastAsia" w:ascii="微软雅黑" w:hAnsi="微软雅黑" w:eastAsia="微软雅黑"/>
                <w:b w:val="0"/>
                <w:bCs/>
                <w:color w:val="auto"/>
                <w:szCs w:val="21"/>
                <w:vertAlign w:val="baseline"/>
                <w:lang w:eastAsia="zh-CN"/>
              </w:rPr>
            </w:pPr>
            <w:r>
              <w:rPr>
                <w:rFonts w:hint="eastAsia" w:ascii="微软雅黑" w:hAnsi="微软雅黑" w:eastAsia="微软雅黑"/>
                <w:b w:val="0"/>
                <w:bCs/>
                <w:color w:val="auto"/>
                <w:szCs w:val="21"/>
                <w:vertAlign w:val="baseline"/>
                <w:lang w:eastAsia="zh-CN"/>
              </w:rPr>
              <w:t>序号</w:t>
            </w:r>
          </w:p>
        </w:tc>
        <w:tc>
          <w:tcPr>
            <w:tcW w:w="1080" w:type="dxa"/>
          </w:tcPr>
          <w:p>
            <w:pPr>
              <w:pStyle w:val="15"/>
              <w:jc w:val="center"/>
              <w:rPr>
                <w:rFonts w:hint="eastAsia" w:ascii="微软雅黑" w:hAnsi="微软雅黑" w:eastAsia="微软雅黑"/>
                <w:b/>
                <w:color w:val="auto"/>
                <w:szCs w:val="21"/>
                <w:vertAlign w:val="baseline"/>
                <w:lang w:eastAsia="zh-CN"/>
              </w:rPr>
            </w:pPr>
          </w:p>
        </w:tc>
        <w:tc>
          <w:tcPr>
            <w:tcW w:w="2385" w:type="dxa"/>
          </w:tcPr>
          <w:p>
            <w:pPr>
              <w:pStyle w:val="15"/>
              <w:ind w:left="0" w:leftChars="0" w:firstLine="0" w:firstLineChars="0"/>
              <w:jc w:val="center"/>
              <w:rPr>
                <w:rFonts w:hint="eastAsia" w:ascii="微软雅黑" w:hAnsi="微软雅黑" w:eastAsia="微软雅黑"/>
                <w:b w:val="0"/>
                <w:bCs/>
                <w:color w:val="auto"/>
                <w:szCs w:val="21"/>
                <w:vertAlign w:val="baseline"/>
                <w:lang w:eastAsia="zh-CN"/>
              </w:rPr>
            </w:pPr>
            <w:r>
              <w:rPr>
                <w:rFonts w:hint="eastAsia" w:ascii="微软雅黑" w:hAnsi="微软雅黑" w:eastAsia="微软雅黑"/>
                <w:b w:val="0"/>
                <w:bCs/>
                <w:color w:val="auto"/>
                <w:szCs w:val="21"/>
                <w:vertAlign w:val="baseline"/>
                <w:lang w:val="en-US" w:eastAsia="zh-CN"/>
              </w:rPr>
              <w:t>字段</w:t>
            </w:r>
          </w:p>
        </w:tc>
        <w:tc>
          <w:tcPr>
            <w:tcW w:w="4065" w:type="dxa"/>
          </w:tcPr>
          <w:p>
            <w:pPr>
              <w:pStyle w:val="15"/>
              <w:ind w:left="0" w:leftChars="0" w:firstLine="0" w:firstLineChars="0"/>
              <w:jc w:val="center"/>
              <w:rPr>
                <w:rFonts w:hint="eastAsia" w:ascii="微软雅黑" w:hAnsi="微软雅黑" w:eastAsia="微软雅黑"/>
                <w:b w:val="0"/>
                <w:bCs/>
                <w:color w:val="auto"/>
                <w:szCs w:val="21"/>
                <w:vertAlign w:val="baseline"/>
                <w:lang w:eastAsia="zh-CN"/>
              </w:rPr>
            </w:pPr>
            <w:r>
              <w:rPr>
                <w:rFonts w:hint="eastAsia" w:ascii="微软雅黑" w:hAnsi="微软雅黑" w:eastAsia="微软雅黑"/>
                <w:b w:val="0"/>
                <w:bCs/>
                <w:color w:val="auto"/>
                <w:szCs w:val="21"/>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1</w:t>
            </w:r>
          </w:p>
        </w:tc>
        <w:tc>
          <w:tcPr>
            <w:tcW w:w="1080" w:type="dxa"/>
            <w:vMerge w:val="restart"/>
            <w:vAlign w:val="center"/>
          </w:tcPr>
          <w:p>
            <w:pPr>
              <w:pStyle w:val="15"/>
              <w:ind w:left="0" w:leftChars="0" w:firstLine="0" w:firstLineChars="0"/>
              <w:jc w:val="center"/>
              <w:rPr>
                <w:rFonts w:hint="eastAsia" w:ascii="微软雅黑" w:hAnsi="微软雅黑" w:eastAsia="微软雅黑"/>
                <w:b/>
                <w:color w:val="auto"/>
                <w:szCs w:val="21"/>
                <w:vertAlign w:val="baseline"/>
                <w:lang w:eastAsia="zh-CN"/>
              </w:rPr>
            </w:pPr>
            <w:r>
              <w:rPr>
                <w:rFonts w:hint="eastAsia" w:ascii="微软雅黑" w:hAnsi="微软雅黑" w:eastAsia="微软雅黑"/>
                <w:b w:val="0"/>
                <w:bCs/>
                <w:color w:val="auto"/>
                <w:szCs w:val="21"/>
                <w:vertAlign w:val="baseline"/>
                <w:lang w:eastAsia="zh-CN"/>
              </w:rPr>
              <w:t>个人数据</w:t>
            </w:r>
          </w:p>
        </w:tc>
        <w:tc>
          <w:tcPr>
            <w:tcW w:w="2385"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投资天数</w:t>
            </w:r>
          </w:p>
        </w:tc>
        <w:tc>
          <w:tcPr>
            <w:tcW w:w="4065" w:type="dxa"/>
          </w:tcPr>
          <w:p>
            <w:pPr>
              <w:pStyle w:val="15"/>
              <w:ind w:left="0" w:leftChars="0" w:firstLine="0" w:firstLineChars="0"/>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该用户已注册友金所天数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2</w:t>
            </w:r>
          </w:p>
        </w:tc>
        <w:tc>
          <w:tcPr>
            <w:tcW w:w="1080" w:type="dxa"/>
            <w:vMerge w:val="continue"/>
            <w:vAlign w:val="center"/>
          </w:tcPr>
          <w:p>
            <w:pPr>
              <w:pStyle w:val="15"/>
              <w:jc w:val="center"/>
              <w:rPr>
                <w:rFonts w:hint="eastAsia" w:ascii="微软雅黑" w:hAnsi="微软雅黑" w:eastAsia="微软雅黑"/>
                <w:b/>
                <w:color w:val="auto"/>
                <w:szCs w:val="21"/>
                <w:vertAlign w:val="baseline"/>
              </w:rPr>
            </w:pPr>
          </w:p>
        </w:tc>
        <w:tc>
          <w:tcPr>
            <w:tcW w:w="2385"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网贷资产</w:t>
            </w:r>
          </w:p>
        </w:tc>
        <w:tc>
          <w:tcPr>
            <w:tcW w:w="4065" w:type="dxa"/>
          </w:tcPr>
          <w:p>
            <w:pPr>
              <w:pStyle w:val="15"/>
              <w:ind w:left="0" w:leftChars="0" w:firstLine="0" w:firstLineChars="0"/>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该用户上月网贷资产总额，=账户余额（可用余额）+申请中标的金额+回收中标的金额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3</w:t>
            </w:r>
          </w:p>
        </w:tc>
        <w:tc>
          <w:tcPr>
            <w:tcW w:w="1080" w:type="dxa"/>
            <w:vMerge w:val="continue"/>
            <w:vAlign w:val="center"/>
          </w:tcPr>
          <w:p>
            <w:pPr>
              <w:pStyle w:val="15"/>
              <w:jc w:val="center"/>
              <w:rPr>
                <w:rFonts w:hint="eastAsia" w:ascii="微软雅黑" w:hAnsi="微软雅黑" w:eastAsia="微软雅黑"/>
                <w:b/>
                <w:color w:val="auto"/>
                <w:szCs w:val="21"/>
                <w:vertAlign w:val="baseline"/>
              </w:rPr>
            </w:pPr>
          </w:p>
        </w:tc>
        <w:tc>
          <w:tcPr>
            <w:tcW w:w="2385"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投资总额</w:t>
            </w:r>
          </w:p>
        </w:tc>
        <w:tc>
          <w:tcPr>
            <w:tcW w:w="4065" w:type="dxa"/>
          </w:tcPr>
          <w:p>
            <w:pPr>
              <w:pStyle w:val="15"/>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该用户当月投资总额（申请中债权总额+回收中债权总额）</w:t>
            </w:r>
          </w:p>
          <w:p>
            <w:pPr>
              <w:pStyle w:val="15"/>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注：特殊情况下，当月投资后当月退出的金额也算入投资总额；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4</w:t>
            </w:r>
          </w:p>
        </w:tc>
        <w:tc>
          <w:tcPr>
            <w:tcW w:w="1080" w:type="dxa"/>
            <w:vMerge w:val="continue"/>
            <w:vAlign w:val="center"/>
          </w:tcPr>
          <w:p>
            <w:pPr>
              <w:pStyle w:val="15"/>
              <w:jc w:val="center"/>
              <w:rPr>
                <w:rFonts w:hint="eastAsia" w:ascii="微软雅黑" w:hAnsi="微软雅黑" w:eastAsia="微软雅黑"/>
                <w:b/>
                <w:color w:val="auto"/>
                <w:szCs w:val="21"/>
                <w:vertAlign w:val="baseline"/>
              </w:rPr>
            </w:pPr>
          </w:p>
        </w:tc>
        <w:tc>
          <w:tcPr>
            <w:tcW w:w="2385"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已用红包</w:t>
            </w:r>
          </w:p>
        </w:tc>
        <w:tc>
          <w:tcPr>
            <w:tcW w:w="4065" w:type="dxa"/>
          </w:tcPr>
          <w:p>
            <w:pPr>
              <w:pStyle w:val="15"/>
              <w:ind w:left="0" w:leftChars="0" w:firstLine="0" w:firstLineChars="0"/>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cs="微软雅黑"/>
                <w:lang w:val="en-US" w:eastAsia="zh-CN"/>
              </w:rPr>
              <w:t>该用户当月已使用红包总额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5</w:t>
            </w:r>
          </w:p>
        </w:tc>
        <w:tc>
          <w:tcPr>
            <w:tcW w:w="1080" w:type="dxa"/>
            <w:vMerge w:val="continue"/>
            <w:vAlign w:val="center"/>
          </w:tcPr>
          <w:p>
            <w:pPr>
              <w:pStyle w:val="15"/>
              <w:jc w:val="center"/>
              <w:rPr>
                <w:rFonts w:hint="eastAsia" w:ascii="微软雅黑" w:hAnsi="微软雅黑" w:eastAsia="微软雅黑"/>
                <w:b/>
                <w:color w:val="auto"/>
                <w:szCs w:val="21"/>
                <w:vertAlign w:val="baseline"/>
              </w:rPr>
            </w:pPr>
          </w:p>
        </w:tc>
        <w:tc>
          <w:tcPr>
            <w:tcW w:w="2385"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回款总额</w:t>
            </w:r>
          </w:p>
        </w:tc>
        <w:tc>
          <w:tcPr>
            <w:tcW w:w="4065" w:type="dxa"/>
          </w:tcPr>
          <w:p>
            <w:pPr>
              <w:pStyle w:val="15"/>
              <w:ind w:left="0" w:leftChars="0" w:firstLine="0" w:firstLineChars="0"/>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cs="微软雅黑"/>
                <w:lang w:val="en-US" w:eastAsia="zh-CN"/>
              </w:rPr>
              <w:t>该用户当月兑付金额（正常到期总额+提前退出总额）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6</w:t>
            </w:r>
          </w:p>
        </w:tc>
        <w:tc>
          <w:tcPr>
            <w:tcW w:w="1080" w:type="dxa"/>
            <w:vMerge w:val="continue"/>
            <w:vAlign w:val="center"/>
          </w:tcPr>
          <w:p>
            <w:pPr>
              <w:pStyle w:val="15"/>
              <w:jc w:val="center"/>
              <w:rPr>
                <w:rFonts w:hint="eastAsia" w:ascii="微软雅黑" w:hAnsi="微软雅黑" w:eastAsia="微软雅黑"/>
                <w:b/>
                <w:color w:val="auto"/>
                <w:szCs w:val="21"/>
                <w:vertAlign w:val="baseline"/>
              </w:rPr>
            </w:pPr>
          </w:p>
        </w:tc>
        <w:tc>
          <w:tcPr>
            <w:tcW w:w="2385"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已赚收益</w:t>
            </w:r>
          </w:p>
        </w:tc>
        <w:tc>
          <w:tcPr>
            <w:tcW w:w="4065" w:type="dxa"/>
          </w:tcPr>
          <w:p>
            <w:pPr>
              <w:pStyle w:val="15"/>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该用户当月实际收益（正常到期收益+提前退出收益）</w:t>
            </w:r>
          </w:p>
          <w:p>
            <w:pPr>
              <w:pStyle w:val="15"/>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正常到期收益=基础利息+Ycode加息+续投加息+活动加息；</w:t>
            </w:r>
          </w:p>
          <w:p>
            <w:pPr>
              <w:pStyle w:val="15"/>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提前退出收益=基础利息-手续费，可能为负；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7</w:t>
            </w:r>
          </w:p>
        </w:tc>
        <w:tc>
          <w:tcPr>
            <w:tcW w:w="1080" w:type="dxa"/>
            <w:vMerge w:val="continue"/>
            <w:vAlign w:val="center"/>
          </w:tcPr>
          <w:p>
            <w:pPr>
              <w:pStyle w:val="15"/>
              <w:jc w:val="center"/>
              <w:rPr>
                <w:rFonts w:hint="eastAsia" w:ascii="微软雅黑" w:hAnsi="微软雅黑" w:eastAsia="微软雅黑"/>
                <w:b/>
                <w:color w:val="auto"/>
                <w:szCs w:val="21"/>
                <w:vertAlign w:val="baseline"/>
              </w:rPr>
            </w:pPr>
          </w:p>
        </w:tc>
        <w:tc>
          <w:tcPr>
            <w:tcW w:w="2385"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本月累计投资</w:t>
            </w:r>
          </w:p>
        </w:tc>
        <w:tc>
          <w:tcPr>
            <w:tcW w:w="4065" w:type="dxa"/>
          </w:tcPr>
          <w:p>
            <w:pPr>
              <w:pStyle w:val="15"/>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该用户当月投资总额（申请中标的金额+回收中标的金额+待续投标的金额）</w:t>
            </w:r>
          </w:p>
          <w:p>
            <w:pPr>
              <w:pStyle w:val="15"/>
              <w:ind w:left="0" w:leftChars="0" w:firstLine="0" w:firstLineChars="0"/>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cs="微软雅黑"/>
                <w:lang w:val="en-US" w:eastAsia="zh-CN"/>
              </w:rPr>
              <w:t>注：特殊情况下，当月投资后当月退出的金额也算入投资总额；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8</w:t>
            </w:r>
          </w:p>
        </w:tc>
        <w:tc>
          <w:tcPr>
            <w:tcW w:w="1080" w:type="dxa"/>
            <w:vMerge w:val="continue"/>
            <w:vAlign w:val="center"/>
          </w:tcPr>
          <w:p>
            <w:pPr>
              <w:pStyle w:val="15"/>
              <w:jc w:val="center"/>
              <w:rPr>
                <w:rFonts w:hint="eastAsia" w:ascii="微软雅黑" w:hAnsi="微软雅黑" w:eastAsia="微软雅黑"/>
                <w:b/>
                <w:color w:val="auto"/>
                <w:szCs w:val="21"/>
                <w:vertAlign w:val="baseline"/>
              </w:rPr>
            </w:pPr>
          </w:p>
        </w:tc>
        <w:tc>
          <w:tcPr>
            <w:tcW w:w="2385"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待收收益</w:t>
            </w:r>
          </w:p>
        </w:tc>
        <w:tc>
          <w:tcPr>
            <w:tcW w:w="4065" w:type="dxa"/>
          </w:tcPr>
          <w:p>
            <w:pPr>
              <w:pStyle w:val="15"/>
              <w:ind w:left="0" w:leftChars="0" w:firstLine="0" w:firstLineChars="0"/>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cs="微软雅黑"/>
                <w:lang w:val="en-US" w:eastAsia="zh-CN"/>
              </w:rPr>
              <w:t>该用户截止当月持有债权对应的预期收益总额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9</w:t>
            </w:r>
          </w:p>
        </w:tc>
        <w:tc>
          <w:tcPr>
            <w:tcW w:w="1080" w:type="dxa"/>
            <w:vMerge w:val="continue"/>
            <w:vAlign w:val="center"/>
          </w:tcPr>
          <w:p>
            <w:pPr>
              <w:pStyle w:val="15"/>
              <w:jc w:val="center"/>
              <w:rPr>
                <w:rFonts w:hint="eastAsia" w:ascii="微软雅黑" w:hAnsi="微软雅黑" w:eastAsia="微软雅黑"/>
                <w:b/>
                <w:color w:val="auto"/>
                <w:szCs w:val="21"/>
                <w:vertAlign w:val="baseline"/>
              </w:rPr>
            </w:pPr>
          </w:p>
        </w:tc>
        <w:tc>
          <w:tcPr>
            <w:tcW w:w="2385"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累计邀请好友</w:t>
            </w:r>
          </w:p>
        </w:tc>
        <w:tc>
          <w:tcPr>
            <w:tcW w:w="4065" w:type="dxa"/>
          </w:tcPr>
          <w:p>
            <w:pPr>
              <w:pStyle w:val="15"/>
              <w:ind w:left="0" w:leftChars="0" w:firstLine="0" w:firstLineChars="0"/>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cs="微软雅黑"/>
                <w:lang w:val="en-US" w:eastAsia="zh-CN"/>
              </w:rPr>
              <w:t>该用户当期荐客活动累计邀请好友成功投资人数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10</w:t>
            </w:r>
          </w:p>
        </w:tc>
        <w:tc>
          <w:tcPr>
            <w:tcW w:w="1080" w:type="dxa"/>
            <w:vMerge w:val="continue"/>
            <w:vAlign w:val="center"/>
          </w:tcPr>
          <w:p>
            <w:pPr>
              <w:pStyle w:val="15"/>
              <w:jc w:val="center"/>
              <w:rPr>
                <w:rFonts w:hint="eastAsia" w:ascii="微软雅黑" w:hAnsi="微软雅黑" w:eastAsia="微软雅黑"/>
                <w:b/>
                <w:color w:val="auto"/>
                <w:szCs w:val="21"/>
                <w:vertAlign w:val="baseline"/>
              </w:rPr>
            </w:pPr>
          </w:p>
        </w:tc>
        <w:tc>
          <w:tcPr>
            <w:tcW w:w="2385"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累计获得返利</w:t>
            </w:r>
          </w:p>
        </w:tc>
        <w:tc>
          <w:tcPr>
            <w:tcW w:w="4065" w:type="dxa"/>
          </w:tcPr>
          <w:p>
            <w:pPr>
              <w:pStyle w:val="15"/>
              <w:ind w:left="0" w:leftChars="0" w:firstLine="0" w:firstLineChars="0"/>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cs="微软雅黑"/>
                <w:lang w:val="en-US" w:eastAsia="zh-CN"/>
              </w:rPr>
              <w:t>该用户通过邀请好友成功投资已获取返利总额（仅限荐客活动返利）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11</w:t>
            </w:r>
          </w:p>
        </w:tc>
        <w:tc>
          <w:tcPr>
            <w:tcW w:w="1080" w:type="dxa"/>
            <w:vMerge w:val="continue"/>
            <w:vAlign w:val="center"/>
          </w:tcPr>
          <w:p>
            <w:pPr>
              <w:pStyle w:val="15"/>
              <w:jc w:val="center"/>
              <w:rPr>
                <w:rFonts w:hint="eastAsia" w:ascii="微软雅黑" w:hAnsi="微软雅黑" w:eastAsia="微软雅黑"/>
                <w:b/>
                <w:color w:val="auto"/>
                <w:szCs w:val="21"/>
                <w:vertAlign w:val="baseline"/>
              </w:rPr>
            </w:pPr>
          </w:p>
        </w:tc>
        <w:tc>
          <w:tcPr>
            <w:tcW w:w="2385"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积分余额</w:t>
            </w:r>
          </w:p>
        </w:tc>
        <w:tc>
          <w:tcPr>
            <w:tcW w:w="4065" w:type="dxa"/>
          </w:tcPr>
          <w:p>
            <w:pPr>
              <w:pStyle w:val="15"/>
              <w:ind w:left="0" w:leftChars="0" w:firstLine="0" w:firstLineChars="0"/>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cs="微软雅黑"/>
                <w:lang w:val="en-US" w:eastAsia="zh-CN"/>
              </w:rPr>
              <w:t>该用户当月的积分余额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12</w:t>
            </w:r>
          </w:p>
        </w:tc>
        <w:tc>
          <w:tcPr>
            <w:tcW w:w="1080" w:type="dxa"/>
            <w:vMerge w:val="restart"/>
            <w:vAlign w:val="center"/>
          </w:tcPr>
          <w:p>
            <w:pPr>
              <w:pStyle w:val="15"/>
              <w:ind w:left="0" w:leftChars="0" w:firstLine="0" w:firstLineChars="0"/>
              <w:jc w:val="center"/>
              <w:rPr>
                <w:rFonts w:hint="eastAsia" w:ascii="微软雅黑" w:hAnsi="微软雅黑" w:eastAsia="微软雅黑"/>
                <w:b/>
                <w:color w:val="auto"/>
                <w:szCs w:val="21"/>
                <w:vertAlign w:val="baseline"/>
                <w:lang w:eastAsia="zh-CN"/>
              </w:rPr>
            </w:pPr>
            <w:r>
              <w:rPr>
                <w:rFonts w:hint="eastAsia" w:ascii="微软雅黑" w:hAnsi="微软雅黑" w:eastAsia="微软雅黑"/>
                <w:b w:val="0"/>
                <w:bCs/>
                <w:color w:val="auto"/>
                <w:szCs w:val="21"/>
                <w:vertAlign w:val="baseline"/>
                <w:lang w:eastAsia="zh-CN"/>
              </w:rPr>
              <w:t>平台数据</w:t>
            </w:r>
          </w:p>
        </w:tc>
        <w:tc>
          <w:tcPr>
            <w:tcW w:w="2385"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平台月度累计投资额</w:t>
            </w:r>
          </w:p>
        </w:tc>
        <w:tc>
          <w:tcPr>
            <w:tcW w:w="4065" w:type="dxa"/>
          </w:tcPr>
          <w:p>
            <w:pPr>
              <w:pStyle w:val="15"/>
              <w:ind w:left="0" w:leftChars="0" w:firstLine="0" w:firstLineChars="0"/>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cs="微软雅黑"/>
                <w:lang w:val="en-US" w:eastAsia="zh-CN"/>
              </w:rPr>
              <w:t>平台当月累计投资额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13</w:t>
            </w:r>
          </w:p>
        </w:tc>
        <w:tc>
          <w:tcPr>
            <w:tcW w:w="1080" w:type="dxa"/>
            <w:vMerge w:val="continue"/>
          </w:tcPr>
          <w:p>
            <w:pPr>
              <w:pStyle w:val="15"/>
              <w:jc w:val="center"/>
              <w:rPr>
                <w:rFonts w:hint="eastAsia" w:ascii="微软雅黑" w:hAnsi="微软雅黑" w:eastAsia="微软雅黑"/>
                <w:b/>
                <w:color w:val="auto"/>
                <w:szCs w:val="21"/>
                <w:vertAlign w:val="baseline"/>
              </w:rPr>
            </w:pPr>
          </w:p>
        </w:tc>
        <w:tc>
          <w:tcPr>
            <w:tcW w:w="2385"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平台月度累计投资笔数</w:t>
            </w:r>
          </w:p>
        </w:tc>
        <w:tc>
          <w:tcPr>
            <w:tcW w:w="4065" w:type="dxa"/>
          </w:tcPr>
          <w:p>
            <w:pPr>
              <w:pStyle w:val="15"/>
              <w:ind w:left="0" w:leftChars="0" w:firstLine="0" w:firstLineChars="0"/>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cs="微软雅黑"/>
                <w:lang w:val="en-US" w:eastAsia="zh-CN"/>
              </w:rPr>
              <w:t>平台当月累计投资笔数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14</w:t>
            </w:r>
          </w:p>
        </w:tc>
        <w:tc>
          <w:tcPr>
            <w:tcW w:w="1080" w:type="dxa"/>
            <w:vMerge w:val="continue"/>
          </w:tcPr>
          <w:p>
            <w:pPr>
              <w:pStyle w:val="15"/>
              <w:jc w:val="center"/>
              <w:rPr>
                <w:rFonts w:hint="eastAsia" w:ascii="微软雅黑" w:hAnsi="微软雅黑" w:eastAsia="微软雅黑"/>
                <w:b/>
                <w:color w:val="auto"/>
                <w:szCs w:val="21"/>
                <w:vertAlign w:val="baseline"/>
              </w:rPr>
            </w:pPr>
          </w:p>
        </w:tc>
        <w:tc>
          <w:tcPr>
            <w:tcW w:w="2385" w:type="dxa"/>
          </w:tcPr>
          <w:p>
            <w:pPr>
              <w:pStyle w:val="15"/>
              <w:ind w:left="0" w:leftChars="0" w:firstLine="0" w:firstLineChars="0"/>
              <w:jc w:val="center"/>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b w:val="0"/>
                <w:bCs/>
                <w:color w:val="auto"/>
                <w:szCs w:val="21"/>
                <w:vertAlign w:val="baseline"/>
                <w:lang w:val="en-US" w:eastAsia="zh-CN"/>
              </w:rPr>
              <w:t>平台月度新增用户数</w:t>
            </w:r>
          </w:p>
        </w:tc>
        <w:tc>
          <w:tcPr>
            <w:tcW w:w="4065" w:type="dxa"/>
          </w:tcPr>
          <w:p>
            <w:pPr>
              <w:pStyle w:val="15"/>
              <w:ind w:left="0" w:leftChars="0" w:firstLine="0" w:firstLineChars="0"/>
              <w:rPr>
                <w:rFonts w:hint="eastAsia" w:ascii="微软雅黑" w:hAnsi="微软雅黑" w:eastAsia="微软雅黑"/>
                <w:b w:val="0"/>
                <w:bCs/>
                <w:color w:val="auto"/>
                <w:szCs w:val="21"/>
                <w:vertAlign w:val="baseline"/>
                <w:lang w:val="en-US" w:eastAsia="zh-CN"/>
              </w:rPr>
            </w:pPr>
            <w:r>
              <w:rPr>
                <w:rFonts w:hint="eastAsia" w:ascii="微软雅黑" w:hAnsi="微软雅黑" w:eastAsia="微软雅黑" w:cs="微软雅黑"/>
                <w:lang w:val="en-US" w:eastAsia="zh-CN"/>
              </w:rPr>
              <w:t>平台当月新增用户数</w:t>
            </w:r>
          </w:p>
        </w:tc>
      </w:tr>
    </w:tbl>
    <w:p>
      <w:pPr>
        <w:pStyle w:val="15"/>
        <w:ind w:left="420" w:firstLine="0" w:firstLineChars="0"/>
        <w:rPr>
          <w:rFonts w:hint="eastAsia" w:ascii="微软雅黑" w:hAnsi="微软雅黑" w:eastAsia="微软雅黑"/>
          <w:b/>
          <w:color w:val="FF0000"/>
          <w:szCs w:val="21"/>
        </w:rPr>
      </w:pP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oX50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RtKNFPY0enH99PPh9OvbwQ6ANRaP4PfxsIzdO9MB+dB76GMc3eV&#10;U/HGRAR2QH28wCu6QHgMmk6m0xwmDtvwQP7sMdw6H94Lo0gUCuqwvwQrO6x96F0Hl1hNm1UjZdqh&#10;1KQt6NXrt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B2hfnRQCAAAVBAAADgAAAAAAAAAB&#10;ACAAAAAfAQAAZHJzL2Uyb0RvYy54bWxQSwUGAAAAAAYABgBZAQAApQU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6028"/>
    <w:multiLevelType w:val="singleLevel"/>
    <w:tmpl w:val="00496028"/>
    <w:lvl w:ilvl="0" w:tentative="0">
      <w:start w:val="1"/>
      <w:numFmt w:val="decimal"/>
      <w:suff w:val="nothing"/>
      <w:lvlText w:val="%1、"/>
      <w:lvlJc w:val="left"/>
    </w:lvl>
  </w:abstractNum>
  <w:abstractNum w:abstractNumId="1">
    <w:nsid w:val="072F52B7"/>
    <w:multiLevelType w:val="multilevel"/>
    <w:tmpl w:val="072F52B7"/>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F002FC"/>
    <w:multiLevelType w:val="multilevel"/>
    <w:tmpl w:val="59F002FC"/>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9F033FC"/>
    <w:multiLevelType w:val="singleLevel"/>
    <w:tmpl w:val="59F033FC"/>
    <w:lvl w:ilvl="0" w:tentative="0">
      <w:start w:val="1"/>
      <w:numFmt w:val="bullet"/>
      <w:lvlText w:val=""/>
      <w:lvlJc w:val="left"/>
      <w:pPr>
        <w:ind w:left="420" w:leftChars="0" w:hanging="420" w:firstLineChars="0"/>
      </w:pPr>
      <w:rPr>
        <w:rFonts w:hint="default" w:ascii="Wingdings" w:hAnsi="Wingdings"/>
      </w:rPr>
    </w:lvl>
  </w:abstractNum>
  <w:abstractNum w:abstractNumId="4">
    <w:nsid w:val="59F036C8"/>
    <w:multiLevelType w:val="singleLevel"/>
    <w:tmpl w:val="59F036C8"/>
    <w:lvl w:ilvl="0" w:tentative="0">
      <w:start w:val="1"/>
      <w:numFmt w:val="bullet"/>
      <w:lvlText w:val=""/>
      <w:lvlJc w:val="left"/>
      <w:pPr>
        <w:ind w:left="420" w:leftChars="0" w:hanging="420" w:firstLineChars="0"/>
      </w:pPr>
      <w:rPr>
        <w:rFonts w:hint="default" w:ascii="Wingdings" w:hAnsi="Wingdings"/>
      </w:rPr>
    </w:lvl>
  </w:abstractNum>
  <w:abstractNum w:abstractNumId="5">
    <w:nsid w:val="59F042F8"/>
    <w:multiLevelType w:val="singleLevel"/>
    <w:tmpl w:val="59F042F8"/>
    <w:lvl w:ilvl="0" w:tentative="0">
      <w:start w:val="1"/>
      <w:numFmt w:val="bullet"/>
      <w:lvlText w:val=""/>
      <w:lvlJc w:val="left"/>
      <w:pPr>
        <w:ind w:left="420" w:leftChars="0" w:hanging="420" w:firstLineChars="0"/>
      </w:pPr>
      <w:rPr>
        <w:rFonts w:hint="default" w:ascii="Wingdings" w:hAnsi="Wingdings"/>
      </w:rPr>
    </w:lvl>
  </w:abstractNum>
  <w:abstractNum w:abstractNumId="6">
    <w:nsid w:val="59F04517"/>
    <w:multiLevelType w:val="singleLevel"/>
    <w:tmpl w:val="59F04517"/>
    <w:lvl w:ilvl="0" w:tentative="0">
      <w:start w:val="1"/>
      <w:numFmt w:val="bullet"/>
      <w:lvlText w:val=""/>
      <w:lvlJc w:val="left"/>
      <w:pPr>
        <w:ind w:left="420" w:leftChars="0" w:hanging="420" w:firstLineChars="0"/>
      </w:pPr>
      <w:rPr>
        <w:rFonts w:hint="default" w:ascii="Wingdings" w:hAnsi="Wingdings"/>
      </w:rPr>
    </w:lvl>
  </w:abstractNum>
  <w:abstractNum w:abstractNumId="7">
    <w:nsid w:val="59F0535C"/>
    <w:multiLevelType w:val="singleLevel"/>
    <w:tmpl w:val="59F0535C"/>
    <w:lvl w:ilvl="0" w:tentative="0">
      <w:start w:val="1"/>
      <w:numFmt w:val="bullet"/>
      <w:lvlText w:val=""/>
      <w:lvlJc w:val="left"/>
      <w:pPr>
        <w:ind w:left="420" w:leftChars="0" w:hanging="420" w:firstLineChars="0"/>
      </w:pPr>
      <w:rPr>
        <w:rFonts w:hint="default" w:ascii="Wingdings" w:hAnsi="Wingdings"/>
      </w:rPr>
    </w:lvl>
  </w:abstractNum>
  <w:abstractNum w:abstractNumId="8">
    <w:nsid w:val="5A13CDE2"/>
    <w:multiLevelType w:val="singleLevel"/>
    <w:tmpl w:val="5A13CDE2"/>
    <w:lvl w:ilvl="0" w:tentative="0">
      <w:start w:val="1"/>
      <w:numFmt w:val="decimal"/>
      <w:suff w:val="nothing"/>
      <w:lvlText w:val="%1、"/>
      <w:lvlJc w:val="left"/>
    </w:lvl>
  </w:abstractNum>
  <w:num w:numId="1">
    <w:abstractNumId w:val="8"/>
  </w:num>
  <w:num w:numId="2">
    <w:abstractNumId w:val="0"/>
  </w:num>
  <w:num w:numId="3">
    <w:abstractNumId w:val="1"/>
  </w:num>
  <w:num w:numId="4">
    <w:abstractNumId w:val="7"/>
  </w:num>
  <w:num w:numId="5">
    <w:abstractNumId w:val="2"/>
  </w:num>
  <w:num w:numId="6">
    <w:abstractNumId w:val="3"/>
  </w:num>
  <w:num w:numId="7">
    <w:abstractNumId w:val="4"/>
  </w:num>
  <w:num w:numId="8">
    <w:abstractNumId w:val="5"/>
  </w:num>
  <w:num w:numId="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官纯">
    <w15:presenceInfo w15:providerId="None" w15:userId="官纯"/>
  </w15:person>
  <w15:person w15:author="KWAN">
    <w15:presenceInfo w15:providerId="WPS Office" w15:userId="26974052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C42"/>
    <w:rsid w:val="00010371"/>
    <w:rsid w:val="002023F9"/>
    <w:rsid w:val="00287CD8"/>
    <w:rsid w:val="00302EF2"/>
    <w:rsid w:val="0040313D"/>
    <w:rsid w:val="004A1C0C"/>
    <w:rsid w:val="00515C42"/>
    <w:rsid w:val="005834C0"/>
    <w:rsid w:val="006B36FC"/>
    <w:rsid w:val="006F5B3B"/>
    <w:rsid w:val="007863BF"/>
    <w:rsid w:val="00796A90"/>
    <w:rsid w:val="007A22A6"/>
    <w:rsid w:val="00A62489"/>
    <w:rsid w:val="00A730D1"/>
    <w:rsid w:val="00B740AA"/>
    <w:rsid w:val="00D54880"/>
    <w:rsid w:val="00DE628B"/>
    <w:rsid w:val="014568ED"/>
    <w:rsid w:val="01555F37"/>
    <w:rsid w:val="01CE0CCE"/>
    <w:rsid w:val="01EA1EFC"/>
    <w:rsid w:val="01F410B7"/>
    <w:rsid w:val="024937CF"/>
    <w:rsid w:val="02800435"/>
    <w:rsid w:val="032036D2"/>
    <w:rsid w:val="032E7E2D"/>
    <w:rsid w:val="033A18CF"/>
    <w:rsid w:val="036642C9"/>
    <w:rsid w:val="03961656"/>
    <w:rsid w:val="040E130D"/>
    <w:rsid w:val="04232D7D"/>
    <w:rsid w:val="04891869"/>
    <w:rsid w:val="049F4464"/>
    <w:rsid w:val="04FC652C"/>
    <w:rsid w:val="05292123"/>
    <w:rsid w:val="052D0645"/>
    <w:rsid w:val="056A0DEF"/>
    <w:rsid w:val="05850BB3"/>
    <w:rsid w:val="05D97CF7"/>
    <w:rsid w:val="05F62D42"/>
    <w:rsid w:val="064A5EDE"/>
    <w:rsid w:val="069300AA"/>
    <w:rsid w:val="074C45F3"/>
    <w:rsid w:val="07634BA8"/>
    <w:rsid w:val="076B1AEC"/>
    <w:rsid w:val="07DF23BA"/>
    <w:rsid w:val="0992352D"/>
    <w:rsid w:val="09B17806"/>
    <w:rsid w:val="0A030B37"/>
    <w:rsid w:val="0B0D6314"/>
    <w:rsid w:val="0B37742E"/>
    <w:rsid w:val="0B562319"/>
    <w:rsid w:val="0C1D203F"/>
    <w:rsid w:val="0C6F58DF"/>
    <w:rsid w:val="0CD76A42"/>
    <w:rsid w:val="0CED2AAB"/>
    <w:rsid w:val="0D8257E3"/>
    <w:rsid w:val="0D85443F"/>
    <w:rsid w:val="0E6B3267"/>
    <w:rsid w:val="0EE63C63"/>
    <w:rsid w:val="100B0950"/>
    <w:rsid w:val="108F2E4B"/>
    <w:rsid w:val="109B22E3"/>
    <w:rsid w:val="11014942"/>
    <w:rsid w:val="11A14596"/>
    <w:rsid w:val="11A70FFD"/>
    <w:rsid w:val="121072CF"/>
    <w:rsid w:val="13281E21"/>
    <w:rsid w:val="13380113"/>
    <w:rsid w:val="13DD19CA"/>
    <w:rsid w:val="13ED64DD"/>
    <w:rsid w:val="14C50C12"/>
    <w:rsid w:val="14E6331B"/>
    <w:rsid w:val="15930A14"/>
    <w:rsid w:val="159B504F"/>
    <w:rsid w:val="15AB4260"/>
    <w:rsid w:val="15BC2EB9"/>
    <w:rsid w:val="160670FE"/>
    <w:rsid w:val="166B4A47"/>
    <w:rsid w:val="16CA52C9"/>
    <w:rsid w:val="17045852"/>
    <w:rsid w:val="177C279C"/>
    <w:rsid w:val="178500F1"/>
    <w:rsid w:val="18037A09"/>
    <w:rsid w:val="185A53EF"/>
    <w:rsid w:val="185E3E5B"/>
    <w:rsid w:val="188131DD"/>
    <w:rsid w:val="18A80D2A"/>
    <w:rsid w:val="18D06957"/>
    <w:rsid w:val="194444CF"/>
    <w:rsid w:val="196865F8"/>
    <w:rsid w:val="1A0D5F64"/>
    <w:rsid w:val="1B181E24"/>
    <w:rsid w:val="1B242777"/>
    <w:rsid w:val="1B2507A0"/>
    <w:rsid w:val="1B811857"/>
    <w:rsid w:val="1C116BD3"/>
    <w:rsid w:val="1CB13BB6"/>
    <w:rsid w:val="1D2E5420"/>
    <w:rsid w:val="1D646253"/>
    <w:rsid w:val="1E0F1FEA"/>
    <w:rsid w:val="1F085E67"/>
    <w:rsid w:val="1F2F3A11"/>
    <w:rsid w:val="1F9D7900"/>
    <w:rsid w:val="20D6522F"/>
    <w:rsid w:val="20FC19AE"/>
    <w:rsid w:val="21566AF4"/>
    <w:rsid w:val="21A51DB3"/>
    <w:rsid w:val="22357D91"/>
    <w:rsid w:val="229D3297"/>
    <w:rsid w:val="237008C2"/>
    <w:rsid w:val="238C6C33"/>
    <w:rsid w:val="23D45CF6"/>
    <w:rsid w:val="24FB6777"/>
    <w:rsid w:val="25176BF5"/>
    <w:rsid w:val="251D4F9D"/>
    <w:rsid w:val="256E6B3F"/>
    <w:rsid w:val="25B45DB3"/>
    <w:rsid w:val="25C63D87"/>
    <w:rsid w:val="26633C88"/>
    <w:rsid w:val="273E35C5"/>
    <w:rsid w:val="27BD1952"/>
    <w:rsid w:val="27C9686B"/>
    <w:rsid w:val="2807746D"/>
    <w:rsid w:val="282F16CF"/>
    <w:rsid w:val="28396747"/>
    <w:rsid w:val="285B179B"/>
    <w:rsid w:val="286372C1"/>
    <w:rsid w:val="295B18C5"/>
    <w:rsid w:val="29A25B5B"/>
    <w:rsid w:val="29C50A14"/>
    <w:rsid w:val="2A42536A"/>
    <w:rsid w:val="2BF00F01"/>
    <w:rsid w:val="2CC16D13"/>
    <w:rsid w:val="2CE06D87"/>
    <w:rsid w:val="2D505443"/>
    <w:rsid w:val="2D7C208E"/>
    <w:rsid w:val="2E052726"/>
    <w:rsid w:val="2E3E4160"/>
    <w:rsid w:val="2E5311F2"/>
    <w:rsid w:val="2E5A7D23"/>
    <w:rsid w:val="2E86157E"/>
    <w:rsid w:val="2EB371D6"/>
    <w:rsid w:val="2EC33EC6"/>
    <w:rsid w:val="2F217C67"/>
    <w:rsid w:val="2F376C73"/>
    <w:rsid w:val="2FC15950"/>
    <w:rsid w:val="30964F3C"/>
    <w:rsid w:val="30C24551"/>
    <w:rsid w:val="31C36EE4"/>
    <w:rsid w:val="329F3D04"/>
    <w:rsid w:val="32A41241"/>
    <w:rsid w:val="338A5820"/>
    <w:rsid w:val="341C122D"/>
    <w:rsid w:val="346F3FF0"/>
    <w:rsid w:val="34E306FD"/>
    <w:rsid w:val="35946E40"/>
    <w:rsid w:val="35F017F6"/>
    <w:rsid w:val="36066F9B"/>
    <w:rsid w:val="36546561"/>
    <w:rsid w:val="36F23DAF"/>
    <w:rsid w:val="37596125"/>
    <w:rsid w:val="381E60C6"/>
    <w:rsid w:val="38DE3EF9"/>
    <w:rsid w:val="39233F38"/>
    <w:rsid w:val="394A2F56"/>
    <w:rsid w:val="3B1821EF"/>
    <w:rsid w:val="3B387249"/>
    <w:rsid w:val="3B5039AC"/>
    <w:rsid w:val="3E0B66BD"/>
    <w:rsid w:val="3E0F2B46"/>
    <w:rsid w:val="3E4737CC"/>
    <w:rsid w:val="3F3F76BC"/>
    <w:rsid w:val="3FAC55B4"/>
    <w:rsid w:val="3FAE4CFD"/>
    <w:rsid w:val="404167AA"/>
    <w:rsid w:val="404219E4"/>
    <w:rsid w:val="40AC443F"/>
    <w:rsid w:val="40AE2AA8"/>
    <w:rsid w:val="40F129AC"/>
    <w:rsid w:val="41A64742"/>
    <w:rsid w:val="429D0BB7"/>
    <w:rsid w:val="443C5069"/>
    <w:rsid w:val="445F54F9"/>
    <w:rsid w:val="44C11440"/>
    <w:rsid w:val="45410715"/>
    <w:rsid w:val="463C6454"/>
    <w:rsid w:val="46670874"/>
    <w:rsid w:val="466B405C"/>
    <w:rsid w:val="46EA67B2"/>
    <w:rsid w:val="47111D42"/>
    <w:rsid w:val="478B2612"/>
    <w:rsid w:val="47AD2093"/>
    <w:rsid w:val="4875243B"/>
    <w:rsid w:val="49092A5A"/>
    <w:rsid w:val="490C7BBA"/>
    <w:rsid w:val="494B4493"/>
    <w:rsid w:val="4A040CA0"/>
    <w:rsid w:val="4A17108D"/>
    <w:rsid w:val="4A1E60DB"/>
    <w:rsid w:val="4A9E7920"/>
    <w:rsid w:val="4AE707B6"/>
    <w:rsid w:val="4B104625"/>
    <w:rsid w:val="4B5A4F0F"/>
    <w:rsid w:val="4B61760A"/>
    <w:rsid w:val="4BFB2F29"/>
    <w:rsid w:val="4C3543D3"/>
    <w:rsid w:val="4C442F34"/>
    <w:rsid w:val="4D1F5ACC"/>
    <w:rsid w:val="4DA5534F"/>
    <w:rsid w:val="4DD26946"/>
    <w:rsid w:val="4EE2773E"/>
    <w:rsid w:val="4F94182D"/>
    <w:rsid w:val="4FC25287"/>
    <w:rsid w:val="4FD849F0"/>
    <w:rsid w:val="4FF42E68"/>
    <w:rsid w:val="4FFB3392"/>
    <w:rsid w:val="51C0236F"/>
    <w:rsid w:val="522A7572"/>
    <w:rsid w:val="526A3594"/>
    <w:rsid w:val="52A3296A"/>
    <w:rsid w:val="52E2172D"/>
    <w:rsid w:val="53257629"/>
    <w:rsid w:val="53C30219"/>
    <w:rsid w:val="55677DD9"/>
    <w:rsid w:val="55805119"/>
    <w:rsid w:val="5593718C"/>
    <w:rsid w:val="55D42B1C"/>
    <w:rsid w:val="57684005"/>
    <w:rsid w:val="578C5D2E"/>
    <w:rsid w:val="57F3161D"/>
    <w:rsid w:val="57FC2586"/>
    <w:rsid w:val="58FE3FBB"/>
    <w:rsid w:val="5A101B26"/>
    <w:rsid w:val="5A70701B"/>
    <w:rsid w:val="5A814BED"/>
    <w:rsid w:val="5A94288B"/>
    <w:rsid w:val="5B212200"/>
    <w:rsid w:val="5B67072A"/>
    <w:rsid w:val="5C061590"/>
    <w:rsid w:val="5CD567FB"/>
    <w:rsid w:val="5CDE635A"/>
    <w:rsid w:val="5D3F2A99"/>
    <w:rsid w:val="5D8D1618"/>
    <w:rsid w:val="5DD235D8"/>
    <w:rsid w:val="5DEC3A5D"/>
    <w:rsid w:val="5E1B3C49"/>
    <w:rsid w:val="5E3974E2"/>
    <w:rsid w:val="5E3D2A9A"/>
    <w:rsid w:val="5EFC00A6"/>
    <w:rsid w:val="5F18304E"/>
    <w:rsid w:val="5FC538FC"/>
    <w:rsid w:val="61424BF7"/>
    <w:rsid w:val="614604D6"/>
    <w:rsid w:val="61B01EF1"/>
    <w:rsid w:val="629D22EB"/>
    <w:rsid w:val="632D32E5"/>
    <w:rsid w:val="634454F6"/>
    <w:rsid w:val="637846EE"/>
    <w:rsid w:val="63802D4D"/>
    <w:rsid w:val="63C15243"/>
    <w:rsid w:val="648D197E"/>
    <w:rsid w:val="64C7045B"/>
    <w:rsid w:val="653310E5"/>
    <w:rsid w:val="653C0F22"/>
    <w:rsid w:val="653F09C7"/>
    <w:rsid w:val="659524DF"/>
    <w:rsid w:val="66BA3C07"/>
    <w:rsid w:val="66F21CD3"/>
    <w:rsid w:val="67D87277"/>
    <w:rsid w:val="68223D98"/>
    <w:rsid w:val="683B6355"/>
    <w:rsid w:val="68B233F6"/>
    <w:rsid w:val="69303101"/>
    <w:rsid w:val="697B579E"/>
    <w:rsid w:val="69964A77"/>
    <w:rsid w:val="6B847047"/>
    <w:rsid w:val="6BA035EB"/>
    <w:rsid w:val="6CC025E4"/>
    <w:rsid w:val="6D6005AA"/>
    <w:rsid w:val="6D927C35"/>
    <w:rsid w:val="6ED14B04"/>
    <w:rsid w:val="6EE17023"/>
    <w:rsid w:val="6FBD277A"/>
    <w:rsid w:val="708840EB"/>
    <w:rsid w:val="70E82D97"/>
    <w:rsid w:val="711F0678"/>
    <w:rsid w:val="713C7672"/>
    <w:rsid w:val="71524CDB"/>
    <w:rsid w:val="715F4D46"/>
    <w:rsid w:val="71AA2E11"/>
    <w:rsid w:val="71C56F95"/>
    <w:rsid w:val="72264C81"/>
    <w:rsid w:val="727573F2"/>
    <w:rsid w:val="72A86E51"/>
    <w:rsid w:val="73F05FA5"/>
    <w:rsid w:val="74371744"/>
    <w:rsid w:val="748C3702"/>
    <w:rsid w:val="74C8501F"/>
    <w:rsid w:val="75865597"/>
    <w:rsid w:val="75F4005D"/>
    <w:rsid w:val="760814D7"/>
    <w:rsid w:val="76254BF7"/>
    <w:rsid w:val="76346C3E"/>
    <w:rsid w:val="76AB3B5A"/>
    <w:rsid w:val="76F3686E"/>
    <w:rsid w:val="76FA7AB0"/>
    <w:rsid w:val="77147155"/>
    <w:rsid w:val="786009D6"/>
    <w:rsid w:val="795131E4"/>
    <w:rsid w:val="79614C4F"/>
    <w:rsid w:val="79FA3F2A"/>
    <w:rsid w:val="7A8503D5"/>
    <w:rsid w:val="7AB06C1B"/>
    <w:rsid w:val="7AC515F8"/>
    <w:rsid w:val="7AE03F97"/>
    <w:rsid w:val="7B352463"/>
    <w:rsid w:val="7C6A70C3"/>
    <w:rsid w:val="7C774841"/>
    <w:rsid w:val="7D82772D"/>
    <w:rsid w:val="7D9B5581"/>
    <w:rsid w:val="7E633EEE"/>
    <w:rsid w:val="7ED116B3"/>
    <w:rsid w:val="7ED17251"/>
    <w:rsid w:val="7EE2266C"/>
    <w:rsid w:val="7F2807AD"/>
    <w:rsid w:val="7F42062D"/>
    <w:rsid w:val="7F46672D"/>
    <w:rsid w:val="7F810D83"/>
    <w:rsid w:val="7FA92237"/>
    <w:rsid w:val="7FB63E3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0" w:name="footnote text"/>
    <w:lsdException w:uiPriority="0" w:name="annotation text"/>
    <w:lsdException w:qFormat="1" w:uiPriority="0" w:semiHidden="0" w:name="header"/>
    <w:lsdException w:qFormat="1"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rFonts w:eastAsia="微软雅黑"/>
      <w:b/>
      <w:kern w:val="44"/>
      <w:sz w:val="30"/>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微软雅黑"/>
      <w:b/>
      <w:sz w:val="24"/>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rFonts w:eastAsia="微软雅黑"/>
      <w:b/>
      <w:sz w:val="21"/>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7">
    <w:name w:val="Normal Indent"/>
    <w:basedOn w:val="1"/>
    <w:qFormat/>
    <w:uiPriority w:val="0"/>
    <w:pPr>
      <w:ind w:firstLine="420"/>
    </w:pPr>
    <w:rPr>
      <w:rFonts w:ascii="Times New Roman" w:hAnsi="Times New Roman" w:eastAsia="宋体" w:cs="Times New Roman"/>
      <w:szCs w:val="20"/>
    </w:rPr>
  </w:style>
  <w:style w:type="paragraph" w:styleId="8">
    <w:name w:val="footer"/>
    <w:basedOn w:val="1"/>
    <w:unhideWhenUsed/>
    <w:qFormat/>
    <w:uiPriority w:val="0"/>
    <w:pPr>
      <w:tabs>
        <w:tab w:val="center" w:pos="4153"/>
        <w:tab w:val="right" w:pos="8306"/>
      </w:tabs>
      <w:snapToGrid w:val="0"/>
      <w:jc w:val="left"/>
    </w:pPr>
    <w:rPr>
      <w:sz w:val="18"/>
    </w:rPr>
  </w:style>
  <w:style w:type="paragraph" w:styleId="9">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1">
    <w:name w:val="Hyperlink"/>
    <w:basedOn w:val="10"/>
    <w:unhideWhenUsed/>
    <w:qFormat/>
    <w:uiPriority w:val="0"/>
    <w:rPr>
      <w:color w:val="0000FF"/>
      <w:u w:val="single"/>
    </w:rPr>
  </w:style>
  <w:style w:type="table" w:styleId="13">
    <w:name w:val="Table Grid"/>
    <w:basedOn w:val="1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标题4"/>
    <w:basedOn w:val="5"/>
    <w:next w:val="1"/>
    <w:qFormat/>
    <w:uiPriority w:val="0"/>
    <w:rPr>
      <w:rFonts w:ascii="Arial" w:hAnsi="Arial" w:eastAsia="微软雅黑"/>
      <w:sz w:val="21"/>
    </w:rPr>
  </w:style>
  <w:style w:type="paragraph" w:customStyle="1" w:styleId="15">
    <w:name w:val="List Paragraph"/>
    <w:basedOn w:val="1"/>
    <w:qFormat/>
    <w:uiPriority w:val="34"/>
    <w:pPr>
      <w:ind w:firstLine="420" w:firstLineChars="200"/>
    </w:pPr>
  </w:style>
  <w:style w:type="paragraph" w:customStyle="1" w:styleId="16">
    <w:name w:val="样式5"/>
    <w:basedOn w:val="6"/>
    <w:qFormat/>
    <w:uiPriority w:val="0"/>
    <w:rPr>
      <w:rFonts w:eastAsia="微软雅黑"/>
      <w:b w:val="0"/>
      <w:sz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Words>
  <Characters>330</Characters>
  <Lines>2</Lines>
  <Paragraphs>1</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2016-04-05T07:18:00Z</dcterms:created>
  <dc:creator>lenovo</dc:creator>
  <cp:lastModifiedBy>KWAN</cp:lastModifiedBy>
  <dcterms:modified xsi:type="dcterms:W3CDTF">2018-08-15T10:21:13Z</dcterms:modified>
  <dc:title>               XXX需求（微软雅黑加粗，小三，居中）</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