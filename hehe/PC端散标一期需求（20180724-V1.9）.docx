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BF" w:rsidRPr="007863BF" w:rsidRDefault="006B36FC" w:rsidP="006B36FC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 xml:space="preserve">  </w:t>
      </w:r>
      <w:r w:rsidR="00C35E46">
        <w:rPr>
          <w:rFonts w:ascii="微软雅黑" w:eastAsia="微软雅黑" w:hAnsi="微软雅黑"/>
          <w:b/>
          <w:sz w:val="30"/>
          <w:szCs w:val="30"/>
        </w:rPr>
        <w:t>PC</w:t>
      </w:r>
      <w:proofErr w:type="gramStart"/>
      <w:r w:rsidR="00C35E46">
        <w:rPr>
          <w:rFonts w:ascii="微软雅黑" w:eastAsia="微软雅黑" w:hAnsi="微软雅黑"/>
          <w:b/>
          <w:sz w:val="30"/>
          <w:szCs w:val="30"/>
        </w:rPr>
        <w:t>端</w:t>
      </w:r>
      <w:r w:rsidR="00856E59">
        <w:rPr>
          <w:rFonts w:ascii="微软雅黑" w:eastAsia="微软雅黑" w:hAnsi="微软雅黑" w:hint="eastAsia"/>
          <w:b/>
          <w:sz w:val="30"/>
          <w:szCs w:val="30"/>
        </w:rPr>
        <w:t>散标</w:t>
      </w:r>
      <w:proofErr w:type="gramEnd"/>
      <w:r w:rsidR="00856E59">
        <w:rPr>
          <w:rFonts w:ascii="微软雅黑" w:eastAsia="微软雅黑" w:hAnsi="微软雅黑" w:hint="eastAsia"/>
          <w:b/>
          <w:sz w:val="30"/>
          <w:szCs w:val="30"/>
        </w:rPr>
        <w:t>一期</w:t>
      </w:r>
      <w:r w:rsidR="00856E59">
        <w:rPr>
          <w:rFonts w:ascii="微软雅黑" w:eastAsia="微软雅黑" w:hAnsi="微软雅黑"/>
          <w:b/>
          <w:sz w:val="30"/>
          <w:szCs w:val="30"/>
        </w:rPr>
        <w:t>需求</w:t>
      </w:r>
    </w:p>
    <w:p w:rsidR="00796A90" w:rsidRDefault="006B36FC" w:rsidP="0073158C">
      <w:pPr>
        <w:jc w:val="center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</w:t>
      </w:r>
      <w:r w:rsidR="007863BF">
        <w:rPr>
          <w:rFonts w:ascii="微软雅黑" w:eastAsia="微软雅黑" w:hAnsi="微软雅黑" w:hint="eastAsia"/>
          <w:b/>
          <w:sz w:val="30"/>
          <w:szCs w:val="30"/>
        </w:rPr>
        <w:t>编号</w:t>
      </w:r>
      <w:r w:rsidR="007863BF">
        <w:rPr>
          <w:rFonts w:ascii="微软雅黑" w:eastAsia="微软雅黑" w:hAnsi="微软雅黑"/>
          <w:b/>
          <w:sz w:val="30"/>
          <w:szCs w:val="30"/>
        </w:rPr>
        <w:t>：</w:t>
      </w:r>
      <w:r w:rsidR="007863BF"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73158C">
        <w:rPr>
          <w:rFonts w:ascii="微软雅黑" w:eastAsia="微软雅黑" w:hAnsi="微软雅黑"/>
          <w:b/>
          <w:sz w:val="30"/>
          <w:szCs w:val="30"/>
        </w:rPr>
        <w:t>80724</w:t>
      </w:r>
      <w:r w:rsidR="007863BF"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73158C">
        <w:rPr>
          <w:rFonts w:ascii="微软雅黑" w:eastAsia="微软雅黑" w:hAnsi="微软雅黑"/>
          <w:b/>
          <w:sz w:val="30"/>
          <w:szCs w:val="30"/>
        </w:rPr>
        <w:t xml:space="preserve">  </w:t>
      </w:r>
      <w:r w:rsidR="007863BF">
        <w:rPr>
          <w:rFonts w:ascii="微软雅黑" w:eastAsia="微软雅黑" w:hAnsi="微软雅黑"/>
          <w:b/>
          <w:sz w:val="30"/>
          <w:szCs w:val="30"/>
        </w:rPr>
        <w:t xml:space="preserve"> </w:t>
      </w:r>
      <w:r w:rsidR="007863BF">
        <w:rPr>
          <w:rFonts w:ascii="微软雅黑" w:eastAsia="微软雅黑" w:hAnsi="微软雅黑" w:hint="eastAsia"/>
          <w:b/>
          <w:sz w:val="30"/>
          <w:szCs w:val="30"/>
        </w:rPr>
        <w:t>版本</w:t>
      </w:r>
      <w:r w:rsidR="007863BF">
        <w:rPr>
          <w:rFonts w:ascii="微软雅黑" w:eastAsia="微软雅黑" w:hAnsi="微软雅黑"/>
          <w:b/>
          <w:sz w:val="30"/>
          <w:szCs w:val="30"/>
        </w:rPr>
        <w:t>：</w:t>
      </w:r>
      <w:r w:rsidR="005B32BB">
        <w:rPr>
          <w:rFonts w:ascii="微软雅黑" w:eastAsia="微软雅黑" w:hAnsi="微软雅黑" w:hint="eastAsia"/>
          <w:b/>
          <w:sz w:val="30"/>
          <w:szCs w:val="30"/>
        </w:rPr>
        <w:t>V1.</w:t>
      </w:r>
      <w:ins w:id="0" w:author="lenovo" w:date="2018-08-08T15:23:00Z">
        <w:r w:rsidR="00221608">
          <w:rPr>
            <w:rFonts w:ascii="微软雅黑" w:eastAsia="微软雅黑" w:hAnsi="微软雅黑"/>
            <w:b/>
            <w:sz w:val="30"/>
            <w:szCs w:val="30"/>
          </w:rPr>
          <w:t>9</w:t>
        </w:r>
      </w:ins>
      <w:del w:id="1" w:author="lenovo" w:date="2018-08-08T15:23:00Z">
        <w:r w:rsidR="00C371FD" w:rsidDel="00832139">
          <w:rPr>
            <w:rFonts w:ascii="微软雅黑" w:eastAsia="微软雅黑" w:hAnsi="微软雅黑" w:hint="eastAsia"/>
            <w:b/>
            <w:sz w:val="30"/>
            <w:szCs w:val="30"/>
          </w:rPr>
          <w:delText>8</w:delText>
        </w:r>
      </w:del>
      <w:del w:id="2" w:author="lenovo" w:date="2018-08-01T14:15:00Z">
        <w:r w:rsidR="005B32BB" w:rsidDel="00BD11B2">
          <w:rPr>
            <w:rFonts w:ascii="微软雅黑" w:eastAsia="微软雅黑" w:hAnsi="微软雅黑" w:hint="eastAsia"/>
            <w:b/>
            <w:sz w:val="30"/>
            <w:szCs w:val="30"/>
          </w:rPr>
          <w:delText>2</w:delText>
        </w:r>
      </w:del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4A1C0C" w:rsidTr="00367777">
        <w:trPr>
          <w:trHeight w:val="447"/>
        </w:trPr>
        <w:tc>
          <w:tcPr>
            <w:tcW w:w="1266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内容　</w:t>
            </w:r>
          </w:p>
        </w:tc>
        <w:tc>
          <w:tcPr>
            <w:tcW w:w="1163" w:type="dxa"/>
          </w:tcPr>
          <w:p w:rsidR="004A1C0C" w:rsidRDefault="004A1C0C" w:rsidP="00367777">
            <w:pPr>
              <w:pStyle w:val="a1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4A1C0C" w:rsidRDefault="004A1C0C" w:rsidP="00367777">
            <w:pPr>
              <w:pStyle w:val="a1"/>
              <w:ind w:firstLine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A1C0C" w:rsidTr="00367777">
        <w:tc>
          <w:tcPr>
            <w:tcW w:w="1266" w:type="dxa"/>
          </w:tcPr>
          <w:p w:rsidR="004A1C0C" w:rsidRDefault="0073158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7.24</w:t>
            </w:r>
          </w:p>
        </w:tc>
        <w:tc>
          <w:tcPr>
            <w:tcW w:w="1144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4A1C0C" w:rsidRDefault="0073158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4A1C0C" w:rsidRDefault="004A1C0C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93FE2" w:rsidTr="00367777">
        <w:tc>
          <w:tcPr>
            <w:tcW w:w="1266" w:type="dxa"/>
          </w:tcPr>
          <w:p w:rsidR="00993FE2" w:rsidRDefault="00993FE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7.27</w:t>
            </w:r>
          </w:p>
        </w:tc>
        <w:tc>
          <w:tcPr>
            <w:tcW w:w="1144" w:type="dxa"/>
          </w:tcPr>
          <w:p w:rsidR="00993FE2" w:rsidRDefault="00993FE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3652" w:type="dxa"/>
          </w:tcPr>
          <w:p w:rsidR="00993FE2" w:rsidRDefault="00993FE2" w:rsidP="00993FE2">
            <w:pPr>
              <w:pStyle w:val="a1"/>
              <w:numPr>
                <w:ilvl w:val="0"/>
                <w:numId w:val="15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我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的友金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e富交互设计方案</w:t>
            </w:r>
          </w:p>
          <w:p w:rsidR="00993FE2" w:rsidRDefault="00993FE2" w:rsidP="00993FE2">
            <w:pPr>
              <w:pStyle w:val="a1"/>
              <w:numPr>
                <w:ilvl w:val="0"/>
                <w:numId w:val="15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补充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规则细节</w:t>
            </w:r>
          </w:p>
        </w:tc>
        <w:tc>
          <w:tcPr>
            <w:tcW w:w="1163" w:type="dxa"/>
          </w:tcPr>
          <w:p w:rsidR="00993FE2" w:rsidRDefault="00993FE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993FE2" w:rsidRDefault="00993FE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32BB" w:rsidTr="00367777">
        <w:tc>
          <w:tcPr>
            <w:tcW w:w="1266" w:type="dxa"/>
          </w:tcPr>
          <w:p w:rsidR="005B32BB" w:rsidRDefault="005B32B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1144" w:type="dxa"/>
          </w:tcPr>
          <w:p w:rsidR="005B32BB" w:rsidRDefault="005B32B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3652" w:type="dxa"/>
          </w:tcPr>
          <w:p w:rsidR="005B32BB" w:rsidRDefault="005B32BB" w:rsidP="005B32BB">
            <w:pPr>
              <w:pStyle w:val="a1"/>
              <w:numPr>
                <w:ilvl w:val="0"/>
                <w:numId w:val="17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修改细节</w:t>
            </w:r>
          </w:p>
          <w:p w:rsidR="005B32BB" w:rsidRDefault="005B32BB" w:rsidP="005B32BB">
            <w:pPr>
              <w:pStyle w:val="a1"/>
              <w:numPr>
                <w:ilvl w:val="0"/>
                <w:numId w:val="17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短信站内信通知</w:t>
            </w:r>
          </w:p>
        </w:tc>
        <w:tc>
          <w:tcPr>
            <w:tcW w:w="1163" w:type="dxa"/>
          </w:tcPr>
          <w:p w:rsidR="005B32BB" w:rsidRDefault="005B32B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5B32BB" w:rsidRDefault="005B32B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BD11B2" w:rsidTr="00367777">
        <w:tc>
          <w:tcPr>
            <w:tcW w:w="1266" w:type="dxa"/>
          </w:tcPr>
          <w:p w:rsidR="00BD11B2" w:rsidRDefault="00BD11B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144" w:type="dxa"/>
          </w:tcPr>
          <w:p w:rsidR="00BD11B2" w:rsidRDefault="00BD11B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V1.3</w:t>
            </w:r>
          </w:p>
        </w:tc>
        <w:tc>
          <w:tcPr>
            <w:tcW w:w="3652" w:type="dxa"/>
          </w:tcPr>
          <w:p w:rsidR="00BD11B2" w:rsidRDefault="00275D38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3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自动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投标工具列表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页增加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【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下一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回款日】</w:t>
            </w:r>
          </w:p>
          <w:p w:rsidR="00275D38" w:rsidRDefault="00812045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4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剩余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期数改为“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期数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”</w:t>
            </w:r>
          </w:p>
          <w:p w:rsidR="00812045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5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YY标的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详情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页散标显示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规则</w:t>
            </w:r>
          </w:p>
          <w:p w:rsidR="008415D2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6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散标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详情页信息展示页签规则</w:t>
            </w:r>
            <w:proofErr w:type="gramEnd"/>
          </w:p>
          <w:p w:rsidR="008415D2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7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【账户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-网贷-债转-已转入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】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列表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页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下一回款日、回款表</w:t>
            </w:r>
          </w:p>
          <w:p w:rsidR="008415D2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8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YY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接剩余金额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的散标时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，前端按钮提示语</w:t>
            </w:r>
          </w:p>
          <w:p w:rsidR="008415D2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9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手动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购买散标积分及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升降级不纳入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本期，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放在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二期</w:t>
            </w:r>
          </w:p>
          <w:p w:rsidR="008415D2" w:rsidRDefault="008415D2">
            <w:pPr>
              <w:pStyle w:val="a1"/>
              <w:numPr>
                <w:ilvl w:val="0"/>
                <w:numId w:val="18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0" w:author="lenovo" w:date="2018-08-01T16:10:00Z">
                <w:pPr>
                  <w:pStyle w:val="a1"/>
                  <w:numPr>
                    <w:numId w:val="17"/>
                  </w:numPr>
                  <w:ind w:left="72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增加报备</w:t>
            </w:r>
          </w:p>
        </w:tc>
        <w:tc>
          <w:tcPr>
            <w:tcW w:w="1163" w:type="dxa"/>
          </w:tcPr>
          <w:p w:rsidR="00BD11B2" w:rsidRDefault="009B128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BD11B2" w:rsidRDefault="00BD11B2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030BB7" w:rsidTr="00367777">
        <w:tc>
          <w:tcPr>
            <w:tcW w:w="1266" w:type="dxa"/>
          </w:tcPr>
          <w:p w:rsidR="00030BB7" w:rsidRDefault="00030BB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4" w:type="dxa"/>
          </w:tcPr>
          <w:p w:rsidR="00030BB7" w:rsidRDefault="00030BB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3652" w:type="dxa"/>
          </w:tcPr>
          <w:p w:rsidR="00030BB7" w:rsidRDefault="00030BB7">
            <w:pPr>
              <w:pStyle w:val="a1"/>
              <w:numPr>
                <w:ilvl w:val="0"/>
                <w:numId w:val="19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1" w:author="lenovo" w:date="2018-08-02T15:12:00Z">
                <w:pPr>
                  <w:pStyle w:val="a1"/>
                  <w:numPr>
                    <w:numId w:val="18"/>
                  </w:numPr>
                  <w:ind w:left="78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部分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细节调整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期数、剩余期数</w:t>
            </w:r>
          </w:p>
          <w:p w:rsidR="00030BB7" w:rsidRDefault="00030BB7">
            <w:pPr>
              <w:pStyle w:val="a1"/>
              <w:numPr>
                <w:ilvl w:val="0"/>
                <w:numId w:val="19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2" w:author="lenovo" w:date="2018-08-02T15:12:00Z">
                <w:pPr>
                  <w:pStyle w:val="a1"/>
                  <w:numPr>
                    <w:numId w:val="18"/>
                  </w:numPr>
                  <w:ind w:left="780" w:hanging="360"/>
                </w:pPr>
              </w:pPrChange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YY接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剩余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标的时间调整</w:t>
            </w:r>
          </w:p>
        </w:tc>
        <w:tc>
          <w:tcPr>
            <w:tcW w:w="1163" w:type="dxa"/>
          </w:tcPr>
          <w:p w:rsidR="00030BB7" w:rsidRDefault="00030BB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030BB7" w:rsidRDefault="00030BB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47670" w:rsidTr="00367777">
        <w:tc>
          <w:tcPr>
            <w:tcW w:w="1266" w:type="dxa"/>
          </w:tcPr>
          <w:p w:rsidR="00947670" w:rsidRDefault="00947670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</w:t>
            </w:r>
            <w:ins w:id="13" w:author="lenovo" w:date="2018-08-03T14:31:00Z">
              <w:r w:rsidR="0046408B">
                <w:rPr>
                  <w:rFonts w:ascii="宋体" w:hAnsi="宋体" w:hint="eastAsia"/>
                  <w:color w:val="000000"/>
                  <w:sz w:val="18"/>
                  <w:szCs w:val="18"/>
                </w:rPr>
                <w:t>2</w:t>
              </w:r>
            </w:ins>
            <w:del w:id="14" w:author="lenovo" w:date="2018-08-03T14:31:00Z">
              <w:r w:rsidDel="0046408B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144" w:type="dxa"/>
          </w:tcPr>
          <w:p w:rsidR="00947670" w:rsidRDefault="00947670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V1.5</w:t>
            </w:r>
          </w:p>
        </w:tc>
        <w:tc>
          <w:tcPr>
            <w:tcW w:w="3652" w:type="dxa"/>
          </w:tcPr>
          <w:p w:rsidR="00947670" w:rsidRDefault="00947670">
            <w:pPr>
              <w:pStyle w:val="a1"/>
              <w:numPr>
                <w:ilvl w:val="0"/>
                <w:numId w:val="20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5" w:author="lenovo" w:date="2018-08-02T18:24:00Z">
                <w:pPr>
                  <w:pStyle w:val="a1"/>
                  <w:numPr>
                    <w:numId w:val="19"/>
                  </w:numPr>
                  <w:ind w:left="78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回款中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的债权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删除掉按可否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转让的筛选条件</w:t>
            </w:r>
          </w:p>
          <w:p w:rsidR="00947670" w:rsidRDefault="00947670">
            <w:pPr>
              <w:pStyle w:val="a1"/>
              <w:numPr>
                <w:ilvl w:val="0"/>
                <w:numId w:val="20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6" w:author="lenovo" w:date="2018-08-02T18:24:00Z">
                <w:pPr>
                  <w:pStyle w:val="a1"/>
                  <w:numPr>
                    <w:numId w:val="19"/>
                  </w:numPr>
                  <w:ind w:left="78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整理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合同</w:t>
            </w:r>
            <w:r w:rsidR="009C2319">
              <w:rPr>
                <w:rFonts w:ascii="宋体" w:hAnsi="宋体" w:hint="eastAsia"/>
                <w:color w:val="000000"/>
                <w:sz w:val="18"/>
                <w:szCs w:val="18"/>
              </w:rPr>
              <w:t>（见</w:t>
            </w:r>
            <w:r w:rsidR="009C2319">
              <w:rPr>
                <w:rFonts w:ascii="宋体" w:hAnsi="宋体"/>
                <w:color w:val="000000"/>
                <w:sz w:val="18"/>
                <w:szCs w:val="18"/>
              </w:rPr>
              <w:t>底</w:t>
            </w:r>
            <w:r w:rsidR="009C2319">
              <w:rPr>
                <w:rFonts w:ascii="宋体" w:hAnsi="宋体" w:hint="eastAsia"/>
                <w:color w:val="000000"/>
                <w:sz w:val="18"/>
                <w:szCs w:val="18"/>
              </w:rPr>
              <w:t>11点</w:t>
            </w:r>
            <w:r w:rsidR="009C2319">
              <w:rPr>
                <w:rFonts w:ascii="宋体" w:hAnsi="宋体"/>
                <w:color w:val="000000"/>
                <w:sz w:val="18"/>
                <w:szCs w:val="18"/>
              </w:rPr>
              <w:t>）</w:t>
            </w:r>
          </w:p>
          <w:p w:rsidR="00847C2A" w:rsidRDefault="00847C2A" w:rsidP="00847C2A">
            <w:pPr>
              <w:pStyle w:val="a1"/>
              <w:numPr>
                <w:ilvl w:val="0"/>
                <w:numId w:val="20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回款中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的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债转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标【加入金额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】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=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转让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价格=【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已转入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】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下的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支付金额</w:t>
            </w:r>
          </w:p>
          <w:p w:rsidR="00425096" w:rsidRDefault="00425096" w:rsidP="00847C2A">
            <w:pPr>
              <w:pStyle w:val="a1"/>
              <w:numPr>
                <w:ilvl w:val="0"/>
                <w:numId w:val="20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需求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上线后暂时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发散标，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发布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时间待定</w:t>
            </w:r>
          </w:p>
        </w:tc>
        <w:tc>
          <w:tcPr>
            <w:tcW w:w="1163" w:type="dxa"/>
          </w:tcPr>
          <w:p w:rsidR="00947670" w:rsidRDefault="00947670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947670" w:rsidRDefault="00947670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6408B" w:rsidTr="00367777">
        <w:tc>
          <w:tcPr>
            <w:tcW w:w="1266" w:type="dxa"/>
          </w:tcPr>
          <w:p w:rsidR="0046408B" w:rsidRDefault="0046408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144" w:type="dxa"/>
          </w:tcPr>
          <w:p w:rsidR="0046408B" w:rsidRDefault="0046408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V1,6</w:t>
            </w:r>
          </w:p>
        </w:tc>
        <w:tc>
          <w:tcPr>
            <w:tcW w:w="3652" w:type="dxa"/>
          </w:tcPr>
          <w:p w:rsidR="0046408B" w:rsidRDefault="0046408B">
            <w:pPr>
              <w:pStyle w:val="a1"/>
              <w:numPr>
                <w:ilvl w:val="0"/>
                <w:numId w:val="21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7" w:author="lenovo" w:date="2018-08-03T14:31:00Z">
                <w:pPr>
                  <w:pStyle w:val="a1"/>
                  <w:numPr>
                    <w:numId w:val="20"/>
                  </w:numPr>
                  <w:ind w:left="78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补充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交易记录</w:t>
            </w:r>
          </w:p>
          <w:p w:rsidR="0046408B" w:rsidRDefault="0046408B">
            <w:pPr>
              <w:pStyle w:val="a1"/>
              <w:numPr>
                <w:ilvl w:val="0"/>
                <w:numId w:val="21"/>
              </w:numPr>
              <w:rPr>
                <w:rFonts w:ascii="宋体" w:hAnsi="宋体"/>
                <w:color w:val="000000"/>
                <w:sz w:val="18"/>
                <w:szCs w:val="18"/>
              </w:rPr>
              <w:pPrChange w:id="18" w:author="lenovo" w:date="2018-08-03T14:31:00Z">
                <w:pPr>
                  <w:pStyle w:val="a1"/>
                  <w:numPr>
                    <w:numId w:val="20"/>
                  </w:numPr>
                  <w:ind w:left="780" w:hanging="360"/>
                </w:pPr>
              </w:pPrChange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补充债转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页建议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价格范围定义</w:t>
            </w:r>
            <w:r w:rsidR="00CF344C">
              <w:rPr>
                <w:rFonts w:ascii="宋体" w:hAnsi="宋体" w:hint="eastAsia"/>
                <w:color w:val="000000"/>
                <w:sz w:val="18"/>
                <w:szCs w:val="18"/>
              </w:rPr>
              <w:t>（不要</w:t>
            </w:r>
            <w:r w:rsidR="00CF344C">
              <w:rPr>
                <w:rFonts w:ascii="宋体" w:hAnsi="宋体"/>
                <w:color w:val="000000"/>
                <w:sz w:val="18"/>
                <w:szCs w:val="18"/>
              </w:rPr>
              <w:t>写死）</w:t>
            </w:r>
          </w:p>
        </w:tc>
        <w:tc>
          <w:tcPr>
            <w:tcW w:w="1163" w:type="dxa"/>
          </w:tcPr>
          <w:p w:rsidR="0046408B" w:rsidRPr="0046408B" w:rsidRDefault="0046408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魏娟</w:t>
            </w:r>
          </w:p>
        </w:tc>
        <w:tc>
          <w:tcPr>
            <w:tcW w:w="895" w:type="dxa"/>
          </w:tcPr>
          <w:p w:rsidR="0046408B" w:rsidRDefault="0046408B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6A031E" w:rsidTr="00367777">
        <w:tc>
          <w:tcPr>
            <w:tcW w:w="1266" w:type="dxa"/>
          </w:tcPr>
          <w:p w:rsidR="006A031E" w:rsidRDefault="006A031E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144" w:type="dxa"/>
          </w:tcPr>
          <w:p w:rsidR="006A031E" w:rsidRDefault="006A031E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3652" w:type="dxa"/>
          </w:tcPr>
          <w:p w:rsidR="006A031E" w:rsidDel="00E57E3D" w:rsidRDefault="006A031E" w:rsidP="006A031E">
            <w:pPr>
              <w:pStyle w:val="a1"/>
              <w:numPr>
                <w:ilvl w:val="0"/>
                <w:numId w:val="22"/>
              </w:numPr>
              <w:rPr>
                <w:del w:id="19" w:author="lenovo" w:date="2018-08-06T14:10:00Z"/>
                <w:rFonts w:ascii="宋体" w:hAnsi="宋体"/>
                <w:color w:val="000000"/>
                <w:sz w:val="18"/>
                <w:szCs w:val="18"/>
              </w:rPr>
            </w:pPr>
            <w:del w:id="20" w:author="lenovo" w:date="2018-08-06T14:10:00Z">
              <w:r w:rsidDel="00E57E3D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散标</w:delText>
              </w:r>
              <w:r w:rsidDel="00E57E3D">
                <w:rPr>
                  <w:rFonts w:ascii="宋体" w:hAnsi="宋体"/>
                  <w:color w:val="000000"/>
                  <w:sz w:val="18"/>
                  <w:szCs w:val="18"/>
                </w:rPr>
                <w:delText>发标调整</w:delText>
              </w:r>
            </w:del>
          </w:p>
          <w:p w:rsidR="006A031E" w:rsidDel="00E57E3D" w:rsidRDefault="006A031E" w:rsidP="006A031E">
            <w:pPr>
              <w:pStyle w:val="a1"/>
              <w:numPr>
                <w:ilvl w:val="0"/>
                <w:numId w:val="22"/>
              </w:numPr>
              <w:rPr>
                <w:del w:id="21" w:author="lenovo" w:date="2018-08-06T14:10:00Z"/>
                <w:rFonts w:ascii="宋体" w:hAnsi="宋体"/>
                <w:color w:val="000000"/>
                <w:sz w:val="18"/>
                <w:szCs w:val="18"/>
              </w:rPr>
            </w:pPr>
            <w:del w:id="22" w:author="lenovo" w:date="2018-08-06T14:10:00Z">
              <w:r w:rsidDel="00E57E3D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一期</w:delText>
              </w:r>
              <w:r w:rsidDel="00E57E3D">
                <w:rPr>
                  <w:rFonts w:ascii="宋体" w:hAnsi="宋体"/>
                  <w:color w:val="000000"/>
                  <w:sz w:val="18"/>
                  <w:szCs w:val="18"/>
                </w:rPr>
                <w:delText>不做债转挂出后YY接，全部为挂出债转由手工买，当天无成交则下架。</w:delText>
              </w:r>
            </w:del>
          </w:p>
          <w:p w:rsidR="00E57E3D" w:rsidRDefault="00E57E3D" w:rsidP="00E57E3D">
            <w:pPr>
              <w:pStyle w:val="a1"/>
              <w:numPr>
                <w:ilvl w:val="0"/>
                <w:numId w:val="22"/>
              </w:numPr>
              <w:rPr>
                <w:ins w:id="23" w:author="lenovo" w:date="2018-08-06T14:10:00Z"/>
                <w:rFonts w:ascii="宋体" w:hAnsi="宋体"/>
                <w:color w:val="000000"/>
                <w:sz w:val="18"/>
                <w:szCs w:val="18"/>
              </w:rPr>
            </w:pPr>
            <w:del w:id="24" w:author="lenovo" w:date="2018-08-06T14:10:00Z">
              <w:r w:rsidDel="00E57E3D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债转</w:delText>
              </w:r>
              <w:r w:rsidDel="00E57E3D">
                <w:rPr>
                  <w:rFonts w:ascii="宋体" w:hAnsi="宋体"/>
                  <w:color w:val="000000"/>
                  <w:sz w:val="18"/>
                  <w:szCs w:val="18"/>
                </w:rPr>
                <w:delText>下架通知短信发送时间为</w:delText>
              </w:r>
              <w:r w:rsidDel="00E57E3D">
                <w:rPr>
                  <w:rFonts w:ascii="宋体" w:hAnsi="宋体" w:hint="eastAsia"/>
                  <w:color w:val="000000"/>
                  <w:sz w:val="18"/>
                  <w:szCs w:val="18"/>
                </w:rPr>
                <w:delText>23:30。</w:delText>
              </w:r>
            </w:del>
            <w:proofErr w:type="gramStart"/>
            <w:ins w:id="25" w:author="lenovo" w:date="2018-08-06T14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散标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发标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调整</w:t>
              </w:r>
            </w:ins>
            <w:ins w:id="26" w:author="lenovo" w:date="2018-08-06T19:16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，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YY接标</w:t>
              </w:r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5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%融资标后</w:t>
              </w:r>
              <w:proofErr w:type="gramStart"/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需展示</w:t>
              </w:r>
              <w:proofErr w:type="gramEnd"/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投资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记录，但不展示加入方式。</w:t>
              </w:r>
            </w:ins>
          </w:p>
          <w:p w:rsidR="00E57E3D" w:rsidRDefault="00E57E3D" w:rsidP="00E57E3D">
            <w:pPr>
              <w:pStyle w:val="a1"/>
              <w:numPr>
                <w:ilvl w:val="0"/>
                <w:numId w:val="22"/>
              </w:numPr>
              <w:rPr>
                <w:ins w:id="27" w:author="lenovo" w:date="2018-08-06T14:10:00Z"/>
                <w:rFonts w:ascii="宋体" w:hAnsi="宋体"/>
                <w:color w:val="000000"/>
                <w:sz w:val="18"/>
                <w:szCs w:val="18"/>
              </w:rPr>
            </w:pPr>
            <w:ins w:id="28" w:author="lenovo" w:date="2018-08-06T14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一期</w:t>
              </w:r>
            </w:ins>
            <w:ins w:id="29" w:author="lenovo" w:date="2018-08-06T19:16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手</w:t>
              </w:r>
            </w:ins>
            <w:ins w:id="30" w:author="lenovo" w:date="2018-08-06T19:17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动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挂出的债</w:t>
              </w:r>
              <w:proofErr w:type="gramStart"/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转</w:t>
              </w:r>
            </w:ins>
            <w:ins w:id="31" w:author="lenovo" w:date="2018-08-06T14:10:00Z"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全部</w:t>
              </w:r>
              <w:proofErr w:type="gramEnd"/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为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手工</w:t>
              </w:r>
            </w:ins>
            <w:ins w:id="32" w:author="lenovo" w:date="2018-08-06T19:17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购买</w:t>
              </w:r>
            </w:ins>
            <w:ins w:id="33" w:author="lenovo" w:date="2018-08-06T14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，当天无成交则</w:t>
              </w:r>
            </w:ins>
            <w:ins w:id="34" w:author="lenovo" w:date="2018-08-06T19:17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系统在23:30自动</w:t>
              </w:r>
            </w:ins>
            <w:ins w:id="35" w:author="lenovo" w:date="2018-08-06T14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下架。</w:t>
              </w:r>
            </w:ins>
            <w:ins w:id="36" w:author="lenovo" w:date="2018-08-06T19:17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2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3</w:t>
              </w:r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:30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~24</w:t>
              </w:r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:00不允许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发起债转，</w:t>
              </w:r>
            </w:ins>
            <w:ins w:id="37" w:author="lenovo" w:date="2018-08-06T19:35:00Z">
              <w:r w:rsidR="00F30C36">
                <w:rPr>
                  <w:rFonts w:ascii="宋体" w:hAnsi="宋体" w:hint="eastAsia"/>
                  <w:color w:val="000000"/>
                  <w:sz w:val="18"/>
                  <w:szCs w:val="18"/>
                </w:rPr>
                <w:t>补</w:t>
              </w:r>
            </w:ins>
            <w:ins w:id="38" w:author="lenovo" w:date="2018-08-06T19:17:00Z"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提示语。</w:t>
              </w:r>
            </w:ins>
          </w:p>
          <w:p w:rsidR="00E57E3D" w:rsidRDefault="00E57E3D" w:rsidP="00E57E3D">
            <w:pPr>
              <w:pStyle w:val="a1"/>
              <w:numPr>
                <w:ilvl w:val="0"/>
                <w:numId w:val="22"/>
              </w:numPr>
              <w:rPr>
                <w:ins w:id="39" w:author="lenovo" w:date="2018-08-06T19:10:00Z"/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ins w:id="40" w:author="lenovo" w:date="2018-08-06T14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债转</w:t>
              </w:r>
            </w:ins>
            <w:ins w:id="41" w:author="lenovo" w:date="2018-08-06T19:27:00Z">
              <w:r w:rsidR="00BC4411">
                <w:rPr>
                  <w:rFonts w:ascii="宋体" w:hAnsi="宋体" w:hint="eastAsia"/>
                  <w:color w:val="000000"/>
                  <w:sz w:val="18"/>
                  <w:szCs w:val="18"/>
                </w:rPr>
                <w:t>被</w:t>
              </w:r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系统</w:t>
              </w:r>
              <w:proofErr w:type="gramEnd"/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自动</w:t>
              </w:r>
            </w:ins>
            <w:ins w:id="42" w:author="lenovo" w:date="2018-08-06T14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下架</w:t>
              </w:r>
            </w:ins>
            <w:ins w:id="43" w:author="lenovo" w:date="2018-08-06T19:27:00Z">
              <w:r w:rsidR="00BC4411">
                <w:rPr>
                  <w:rFonts w:ascii="宋体" w:hAnsi="宋体" w:hint="eastAsia"/>
                  <w:color w:val="000000"/>
                  <w:sz w:val="18"/>
                  <w:szCs w:val="18"/>
                </w:rPr>
                <w:t>，</w:t>
              </w:r>
            </w:ins>
            <w:ins w:id="44" w:author="lenovo" w:date="2018-08-06T14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通知短信发送时间为</w:t>
              </w:r>
            </w:ins>
            <w:ins w:id="45" w:author="lenovo" w:date="2018-08-06T19:26:00Z">
              <w:r w:rsidR="00BC4411">
                <w:rPr>
                  <w:rFonts w:ascii="宋体" w:hAnsi="宋体" w:hint="eastAsia"/>
                  <w:color w:val="000000"/>
                  <w:sz w:val="18"/>
                  <w:szCs w:val="18"/>
                </w:rPr>
                <w:t>下一</w:t>
              </w:r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自然日</w:t>
              </w:r>
              <w:r w:rsidR="00BC4411">
                <w:rPr>
                  <w:rFonts w:ascii="宋体" w:hAnsi="宋体" w:hint="eastAsia"/>
                  <w:color w:val="000000"/>
                  <w:sz w:val="18"/>
                  <w:szCs w:val="18"/>
                </w:rPr>
                <w:t>8:00</w:t>
              </w:r>
            </w:ins>
            <w:ins w:id="46" w:author="lenovo" w:date="2018-08-06T19:11:00Z">
              <w:r w:rsidR="006C113C">
                <w:rPr>
                  <w:rFonts w:ascii="宋体" w:hAnsi="宋体" w:hint="eastAsia"/>
                  <w:color w:val="000000"/>
                  <w:sz w:val="18"/>
                  <w:szCs w:val="18"/>
                </w:rPr>
                <w:t>，</w:t>
              </w:r>
              <w:r w:rsidR="006C113C">
                <w:rPr>
                  <w:rFonts w:ascii="宋体" w:hAnsi="宋体"/>
                  <w:color w:val="000000"/>
                  <w:sz w:val="18"/>
                  <w:szCs w:val="18"/>
                </w:rPr>
                <w:t>站内信</w:t>
              </w:r>
              <w:r w:rsidR="006C113C">
                <w:rPr>
                  <w:rFonts w:ascii="宋体" w:hAnsi="宋体"/>
                  <w:color w:val="000000"/>
                  <w:sz w:val="18"/>
                  <w:szCs w:val="18"/>
                </w:rPr>
                <w:lastRenderedPageBreak/>
                <w:t>为实时发送</w:t>
              </w:r>
            </w:ins>
            <w:ins w:id="47" w:author="lenovo" w:date="2018-08-06T14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。</w:t>
              </w:r>
            </w:ins>
            <w:ins w:id="48" w:author="lenovo" w:date="2018-08-06T19:27:00Z">
              <w:r w:rsidR="00BC4411">
                <w:rPr>
                  <w:rFonts w:ascii="宋体" w:hAnsi="宋体" w:hint="eastAsia"/>
                  <w:color w:val="000000"/>
                  <w:sz w:val="18"/>
                  <w:szCs w:val="18"/>
                </w:rPr>
                <w:t>手动</w:t>
              </w:r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取消债</w:t>
              </w:r>
              <w:proofErr w:type="gramStart"/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转通知</w:t>
              </w:r>
            </w:ins>
            <w:ins w:id="49" w:author="lenovo" w:date="2018-08-06T19:28:00Z">
              <w:r w:rsidR="00CD73E9">
                <w:rPr>
                  <w:rFonts w:ascii="宋体" w:hAnsi="宋体" w:hint="eastAsia"/>
                  <w:color w:val="000000"/>
                  <w:sz w:val="18"/>
                  <w:szCs w:val="18"/>
                </w:rPr>
                <w:t>仅</w:t>
              </w:r>
              <w:proofErr w:type="gramEnd"/>
              <w:r w:rsidR="00CD73E9">
                <w:rPr>
                  <w:rFonts w:ascii="宋体" w:hAnsi="宋体"/>
                  <w:color w:val="000000"/>
                  <w:sz w:val="18"/>
                  <w:szCs w:val="18"/>
                </w:rPr>
                <w:t>发送站内信，不发短信</w:t>
              </w:r>
            </w:ins>
            <w:ins w:id="50" w:author="lenovo" w:date="2018-08-06T19:27:00Z">
              <w:r w:rsidR="00BC4411">
                <w:rPr>
                  <w:rFonts w:ascii="宋体" w:hAnsi="宋体"/>
                  <w:color w:val="000000"/>
                  <w:sz w:val="18"/>
                  <w:szCs w:val="18"/>
                </w:rPr>
                <w:t>。</w:t>
              </w:r>
            </w:ins>
          </w:p>
          <w:p w:rsidR="00EF0654" w:rsidRDefault="00EF0654" w:rsidP="00E57E3D">
            <w:pPr>
              <w:pStyle w:val="a1"/>
              <w:numPr>
                <w:ilvl w:val="0"/>
                <w:numId w:val="22"/>
              </w:numPr>
              <w:rPr>
                <w:ins w:id="51" w:author="lenovo" w:date="2018-08-06T19:35:00Z"/>
                <w:rFonts w:ascii="宋体" w:hAnsi="宋体"/>
                <w:color w:val="000000"/>
                <w:sz w:val="18"/>
                <w:szCs w:val="18"/>
              </w:rPr>
            </w:pPr>
            <w:ins w:id="52" w:author="lenovo" w:date="2018-08-06T19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【回款中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的</w:t>
              </w:r>
              <w:proofErr w:type="gramStart"/>
              <w:r>
                <w:rPr>
                  <w:rFonts w:ascii="宋体" w:hAnsi="宋体"/>
                  <w:color w:val="000000"/>
                  <w:sz w:val="18"/>
                  <w:szCs w:val="18"/>
                </w:rPr>
                <w:t>散标统一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展示</w:t>
              </w:r>
            </w:ins>
            <w:ins w:id="53" w:author="lenovo" w:date="2018-08-06T19:18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【</w:t>
              </w:r>
            </w:ins>
            <w:ins w:id="54" w:author="lenovo" w:date="2018-08-06T19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转让</w:t>
              </w:r>
            </w:ins>
            <w:ins w:id="55" w:author="lenovo" w:date="2018-08-06T19:18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】</w:t>
              </w:r>
            </w:ins>
            <w:ins w:id="56" w:author="lenovo" w:date="2018-08-06T19:10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按钮，不可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转让则再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做提示。【</w:t>
              </w:r>
            </w:ins>
            <w:ins w:id="57" w:author="lenovo" w:date="2018-08-06T19:11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已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转入</w:t>
              </w:r>
            </w:ins>
            <w:ins w:id="58" w:author="lenovo" w:date="2018-08-06T19:1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】</w:t>
              </w:r>
            </w:ins>
            <w:proofErr w:type="gramStart"/>
            <w:ins w:id="59" w:author="lenovo" w:date="2018-08-06T19:11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的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散标不做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转让按钮，统一放在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【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回款中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】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状态去做转让操作。</w:t>
              </w:r>
            </w:ins>
          </w:p>
          <w:p w:rsidR="005E4755" w:rsidRDefault="005E4755">
            <w:pPr>
              <w:pStyle w:val="a1"/>
              <w:ind w:left="780" w:firstLine="0"/>
              <w:rPr>
                <w:ins w:id="60" w:author="lenovo" w:date="2018-08-06T19:11:00Z"/>
                <w:rFonts w:ascii="宋体" w:hAnsi="宋体"/>
                <w:color w:val="000000"/>
                <w:sz w:val="18"/>
                <w:szCs w:val="18"/>
              </w:rPr>
              <w:pPrChange w:id="61" w:author="lenovo" w:date="2018-08-06T19:35:00Z">
                <w:pPr>
                  <w:pStyle w:val="a1"/>
                  <w:numPr>
                    <w:numId w:val="22"/>
                  </w:numPr>
                  <w:ind w:left="780" w:hanging="360"/>
                </w:pPr>
              </w:pPrChange>
            </w:pPr>
            <w:ins w:id="62" w:author="lenovo" w:date="2018-08-06T19:3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点击【转让</w:t>
              </w:r>
            </w:ins>
            <w:ins w:id="63" w:author="lenovo" w:date="2018-08-06T19:36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】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后该字段变为【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转让中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:rsidR="006C113C" w:rsidRDefault="00193ACE" w:rsidP="00E57E3D">
            <w:pPr>
              <w:pStyle w:val="a1"/>
              <w:numPr>
                <w:ilvl w:val="0"/>
                <w:numId w:val="22"/>
              </w:numPr>
              <w:rPr>
                <w:ins w:id="64" w:author="lenovo" w:date="2018-08-06T19:13:00Z"/>
                <w:rFonts w:ascii="宋体" w:hAnsi="宋体"/>
                <w:color w:val="000000"/>
                <w:sz w:val="18"/>
                <w:szCs w:val="18"/>
              </w:rPr>
            </w:pPr>
            <w:ins w:id="65" w:author="lenovo" w:date="2018-08-06T19:12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债转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操作页表头字段调整，增加建议价格逻辑，修改转让价格金额输入</w:t>
              </w:r>
            </w:ins>
            <w:ins w:id="66" w:author="lenovo" w:date="2018-08-06T19:13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限制</w:t>
              </w:r>
            </w:ins>
            <w:ins w:id="67" w:author="lenovo" w:date="2018-08-06T19:18:00Z"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，</w:t>
              </w:r>
              <w:r w:rsidR="00E818E1">
                <w:rPr>
                  <w:rFonts w:ascii="宋体" w:hAnsi="宋体"/>
                  <w:color w:val="000000"/>
                  <w:sz w:val="18"/>
                  <w:szCs w:val="18"/>
                </w:rPr>
                <w:t>温馨提示语</w:t>
              </w:r>
              <w:r w:rsidR="00E818E1">
                <w:rPr>
                  <w:rFonts w:ascii="宋体" w:hAnsi="宋体" w:hint="eastAsia"/>
                  <w:color w:val="000000"/>
                  <w:sz w:val="18"/>
                  <w:szCs w:val="18"/>
                </w:rPr>
                <w:t>修改</w:t>
              </w:r>
            </w:ins>
            <w:ins w:id="68" w:author="lenovo" w:date="2018-08-06T19:13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。</w:t>
              </w:r>
            </w:ins>
          </w:p>
          <w:p w:rsidR="00193ACE" w:rsidRDefault="00193ACE" w:rsidP="00E57E3D">
            <w:pPr>
              <w:pStyle w:val="a1"/>
              <w:numPr>
                <w:ilvl w:val="0"/>
                <w:numId w:val="22"/>
              </w:numPr>
              <w:rPr>
                <w:ins w:id="69" w:author="lenovo" w:date="2018-08-06T19:13:00Z"/>
                <w:rFonts w:ascii="宋体" w:hAnsi="宋体"/>
                <w:color w:val="000000"/>
                <w:sz w:val="18"/>
                <w:szCs w:val="18"/>
              </w:rPr>
            </w:pPr>
            <w:ins w:id="70" w:author="lenovo" w:date="2018-08-06T19:13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【转让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中】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状态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增加【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取消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转让】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按钮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。</w:t>
              </w:r>
            </w:ins>
          </w:p>
          <w:p w:rsidR="00193ACE" w:rsidRDefault="0050375E" w:rsidP="00E57E3D">
            <w:pPr>
              <w:pStyle w:val="a1"/>
              <w:numPr>
                <w:ilvl w:val="0"/>
                <w:numId w:val="22"/>
              </w:numPr>
              <w:rPr>
                <w:ins w:id="71" w:author="lenovo" w:date="2018-08-06T19:15:00Z"/>
                <w:rFonts w:ascii="宋体" w:hAnsi="宋体"/>
                <w:color w:val="000000"/>
                <w:sz w:val="18"/>
                <w:szCs w:val="18"/>
              </w:rPr>
            </w:pPr>
            <w:ins w:id="72" w:author="lenovo" w:date="2018-08-06T19:14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YY接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当天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散标的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剩余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金额时，首页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/列表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页【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授权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出借】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按钮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点击后进入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购买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详情页，提交后</w:t>
              </w:r>
            </w:ins>
            <w:ins w:id="73" w:author="lenovo" w:date="2018-08-06T19:1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提示语告知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不能购买。</w:t>
              </w:r>
            </w:ins>
          </w:p>
          <w:p w:rsidR="00A071E1" w:rsidRDefault="00A071E1" w:rsidP="00E57E3D">
            <w:pPr>
              <w:pStyle w:val="a1"/>
              <w:numPr>
                <w:ilvl w:val="0"/>
                <w:numId w:val="22"/>
              </w:numPr>
              <w:rPr>
                <w:ins w:id="74" w:author="lenovo" w:date="2018-08-06T19:20:00Z"/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ins w:id="75" w:author="lenovo" w:date="2018-08-06T19:1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购买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散标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后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不影响新手标购买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。</w:t>
              </w:r>
            </w:ins>
          </w:p>
          <w:p w:rsidR="005A586D" w:rsidRDefault="005A586D">
            <w:pPr>
              <w:pStyle w:val="a1"/>
              <w:numPr>
                <w:ilvl w:val="0"/>
                <w:numId w:val="22"/>
              </w:numPr>
              <w:rPr>
                <w:ins w:id="76" w:author="lenovo" w:date="2018-08-06T19:22:00Z"/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ins w:id="77" w:author="lenovo" w:date="2018-08-06T19:2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散标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购买页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点击【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充值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】</w:t>
              </w:r>
            </w:ins>
            <w:ins w:id="78" w:author="lenovo" w:date="2018-08-06T19:21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，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完成充值后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跳转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页面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修改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。</w:t>
              </w:r>
            </w:ins>
          </w:p>
          <w:p w:rsidR="001A5B51" w:rsidRDefault="001A5B51">
            <w:pPr>
              <w:pStyle w:val="a1"/>
              <w:numPr>
                <w:ilvl w:val="0"/>
                <w:numId w:val="22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ins w:id="79" w:author="lenovo" w:date="2018-08-06T19:22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散标购买</w:t>
              </w:r>
              <w:proofErr w:type="gramEnd"/>
              <w:r>
                <w:rPr>
                  <w:rFonts w:ascii="宋体" w:hAnsi="宋体"/>
                  <w:color w:val="000000"/>
                  <w:sz w:val="18"/>
                  <w:szCs w:val="18"/>
                </w:rPr>
                <w:t>要求最后一笔包圆，增加提示语。</w:t>
              </w:r>
            </w:ins>
          </w:p>
        </w:tc>
        <w:tc>
          <w:tcPr>
            <w:tcW w:w="1163" w:type="dxa"/>
          </w:tcPr>
          <w:p w:rsidR="006A031E" w:rsidRDefault="006A031E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魏娟</w:t>
            </w:r>
          </w:p>
        </w:tc>
        <w:tc>
          <w:tcPr>
            <w:tcW w:w="895" w:type="dxa"/>
          </w:tcPr>
          <w:p w:rsidR="006A031E" w:rsidRDefault="006A031E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B7ABF" w:rsidTr="00367777">
        <w:tc>
          <w:tcPr>
            <w:tcW w:w="1266" w:type="dxa"/>
          </w:tcPr>
          <w:p w:rsidR="002B7ABF" w:rsidRDefault="00B809F8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144" w:type="dxa"/>
          </w:tcPr>
          <w:p w:rsidR="002B7ABF" w:rsidRDefault="00B809F8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3652" w:type="dxa"/>
          </w:tcPr>
          <w:p w:rsidR="002B7ABF" w:rsidRDefault="002B7ABF" w:rsidP="002B7ABF">
            <w:pPr>
              <w:pStyle w:val="a1"/>
              <w:numPr>
                <w:ilvl w:val="0"/>
                <w:numId w:val="2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补充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购买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富、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购买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债转、操作转让的弹框文案</w:t>
            </w:r>
          </w:p>
          <w:p w:rsidR="002B7ABF" w:rsidRDefault="002B7ABF" w:rsidP="002B7ABF">
            <w:pPr>
              <w:pStyle w:val="a1"/>
              <w:numPr>
                <w:ilvl w:val="0"/>
                <w:numId w:val="2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逾期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的站内信暂时纳入二期需求，一期不做。</w:t>
            </w:r>
          </w:p>
          <w:p w:rsidR="002B7ABF" w:rsidRDefault="002B7ABF" w:rsidP="002B7ABF">
            <w:pPr>
              <w:pStyle w:val="a1"/>
              <w:numPr>
                <w:ilvl w:val="0"/>
                <w:numId w:val="2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债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转购买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成功短信中的债权编号取新的。</w:t>
            </w:r>
          </w:p>
          <w:p w:rsidR="002B7ABF" w:rsidRDefault="002B7ABF" w:rsidP="002B7ABF">
            <w:pPr>
              <w:pStyle w:val="a1"/>
              <w:numPr>
                <w:ilvl w:val="0"/>
                <w:numId w:val="2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短信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时间格式统一。</w:t>
            </w:r>
          </w:p>
          <w:p w:rsidR="002B7ABF" w:rsidDel="00E57E3D" w:rsidRDefault="002B7ABF" w:rsidP="002B7ABF">
            <w:pPr>
              <w:pStyle w:val="a1"/>
              <w:numPr>
                <w:ilvl w:val="0"/>
                <w:numId w:val="23"/>
              </w:num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购买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按钮统一改为【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出借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】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163" w:type="dxa"/>
          </w:tcPr>
          <w:p w:rsidR="002B7ABF" w:rsidRDefault="001128D7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  <w:ins w:id="80" w:author="lenovo" w:date="2018-08-08T16:37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魏娟</w:t>
              </w:r>
            </w:ins>
          </w:p>
        </w:tc>
        <w:tc>
          <w:tcPr>
            <w:tcW w:w="895" w:type="dxa"/>
          </w:tcPr>
          <w:p w:rsidR="002B7ABF" w:rsidRDefault="002B7ABF" w:rsidP="00367777">
            <w:pPr>
              <w:pStyle w:val="a1"/>
              <w:ind w:firstLine="36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21608" w:rsidTr="00367777">
        <w:trPr>
          <w:ins w:id="81" w:author="lenovo" w:date="2018-08-08T15:24:00Z"/>
        </w:trPr>
        <w:tc>
          <w:tcPr>
            <w:tcW w:w="1266" w:type="dxa"/>
          </w:tcPr>
          <w:p w:rsidR="00221608" w:rsidRDefault="00221608" w:rsidP="00367777">
            <w:pPr>
              <w:pStyle w:val="a1"/>
              <w:ind w:firstLine="360"/>
              <w:rPr>
                <w:ins w:id="82" w:author="lenovo" w:date="2018-08-08T15:24:00Z"/>
                <w:rFonts w:ascii="宋体" w:hAnsi="宋体"/>
                <w:color w:val="000000"/>
                <w:sz w:val="18"/>
                <w:szCs w:val="18"/>
              </w:rPr>
            </w:pPr>
            <w:ins w:id="83" w:author="lenovo" w:date="2018-08-08T15:24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8.8</w:t>
              </w:r>
            </w:ins>
          </w:p>
        </w:tc>
        <w:tc>
          <w:tcPr>
            <w:tcW w:w="1144" w:type="dxa"/>
          </w:tcPr>
          <w:p w:rsidR="00221608" w:rsidRDefault="00221608" w:rsidP="00367777">
            <w:pPr>
              <w:pStyle w:val="a1"/>
              <w:ind w:firstLine="360"/>
              <w:rPr>
                <w:ins w:id="84" w:author="lenovo" w:date="2018-08-08T15:24:00Z"/>
                <w:rFonts w:ascii="宋体" w:hAnsi="宋体"/>
                <w:color w:val="000000"/>
                <w:sz w:val="18"/>
                <w:szCs w:val="18"/>
              </w:rPr>
            </w:pPr>
            <w:ins w:id="85" w:author="lenovo" w:date="2018-08-08T15:24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V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1.9</w:t>
              </w:r>
            </w:ins>
          </w:p>
        </w:tc>
        <w:tc>
          <w:tcPr>
            <w:tcW w:w="3652" w:type="dxa"/>
          </w:tcPr>
          <w:p w:rsidR="00221608" w:rsidRDefault="00221608">
            <w:pPr>
              <w:pStyle w:val="a1"/>
              <w:numPr>
                <w:ilvl w:val="0"/>
                <w:numId w:val="24"/>
              </w:numPr>
              <w:rPr>
                <w:ins w:id="86" w:author="lenovo" w:date="2018-08-08T15:25:00Z"/>
                <w:rFonts w:ascii="宋体" w:hAnsi="宋体"/>
                <w:color w:val="000000"/>
                <w:sz w:val="18"/>
                <w:szCs w:val="18"/>
              </w:rPr>
              <w:pPrChange w:id="87" w:author="lenovo" w:date="2018-08-08T15:25:00Z">
                <w:pPr>
                  <w:pStyle w:val="a1"/>
                  <w:numPr>
                    <w:numId w:val="23"/>
                  </w:numPr>
                  <w:ind w:left="780" w:hanging="360"/>
                </w:pPr>
              </w:pPrChange>
            </w:pPr>
            <w:ins w:id="88" w:author="lenovo" w:date="2018-08-08T15:2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短信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站内信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细微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调整。</w:t>
              </w:r>
            </w:ins>
          </w:p>
          <w:p w:rsidR="00221608" w:rsidRDefault="00A64C6A">
            <w:pPr>
              <w:pStyle w:val="a1"/>
              <w:numPr>
                <w:ilvl w:val="0"/>
                <w:numId w:val="24"/>
              </w:numPr>
              <w:rPr>
                <w:ins w:id="89" w:author="lenovo" w:date="2018-08-08T16:35:00Z"/>
                <w:rFonts w:ascii="宋体" w:hAnsi="宋体"/>
                <w:color w:val="000000"/>
                <w:sz w:val="18"/>
                <w:szCs w:val="18"/>
              </w:rPr>
              <w:pPrChange w:id="90" w:author="lenovo" w:date="2018-08-08T15:25:00Z">
                <w:pPr>
                  <w:pStyle w:val="a1"/>
                  <w:numPr>
                    <w:numId w:val="23"/>
                  </w:numPr>
                  <w:ind w:left="780" w:hanging="360"/>
                </w:pPr>
              </w:pPrChange>
            </w:pPr>
            <w:ins w:id="91" w:author="lenovo" w:date="2018-08-08T16:3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取消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债转二次弹框按钮跳转</w:t>
              </w:r>
            </w:ins>
          </w:p>
          <w:p w:rsidR="00A64C6A" w:rsidRDefault="00A64C6A">
            <w:pPr>
              <w:pStyle w:val="a1"/>
              <w:numPr>
                <w:ilvl w:val="0"/>
                <w:numId w:val="24"/>
              </w:numPr>
              <w:rPr>
                <w:ins w:id="92" w:author="lenovo" w:date="2018-08-08T15:24:00Z"/>
                <w:rFonts w:ascii="宋体" w:hAnsi="宋体"/>
                <w:color w:val="000000"/>
                <w:sz w:val="18"/>
                <w:szCs w:val="18"/>
              </w:rPr>
              <w:pPrChange w:id="93" w:author="lenovo" w:date="2018-08-08T15:25:00Z">
                <w:pPr>
                  <w:pStyle w:val="a1"/>
                  <w:numPr>
                    <w:numId w:val="23"/>
                  </w:numPr>
                  <w:ind w:left="780" w:hanging="360"/>
                </w:pPr>
              </w:pPrChange>
            </w:pPr>
            <w:ins w:id="94" w:author="lenovo" w:date="2018-08-08T16:36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债权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回款表删除【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还款状态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】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字段</w:t>
              </w:r>
              <w:r>
                <w:rPr>
                  <w:rFonts w:ascii="宋体" w:hAnsi="宋体"/>
                  <w:color w:val="000000"/>
                  <w:sz w:val="18"/>
                  <w:szCs w:val="18"/>
                </w:rPr>
                <w:t>，未发生的还款当期不展示，只展示实际发生的。</w:t>
              </w:r>
            </w:ins>
          </w:p>
        </w:tc>
        <w:tc>
          <w:tcPr>
            <w:tcW w:w="1163" w:type="dxa"/>
          </w:tcPr>
          <w:p w:rsidR="00221608" w:rsidRDefault="001128D7" w:rsidP="00367777">
            <w:pPr>
              <w:pStyle w:val="a1"/>
              <w:ind w:firstLine="360"/>
              <w:rPr>
                <w:ins w:id="95" w:author="lenovo" w:date="2018-08-08T15:24:00Z"/>
                <w:rFonts w:ascii="宋体" w:hAnsi="宋体"/>
                <w:color w:val="000000"/>
                <w:sz w:val="18"/>
                <w:szCs w:val="18"/>
              </w:rPr>
            </w:pPr>
            <w:ins w:id="96" w:author="lenovo" w:date="2018-08-08T16:37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魏娟</w:t>
              </w:r>
            </w:ins>
            <w:bookmarkStart w:id="97" w:name="_GoBack"/>
            <w:bookmarkEnd w:id="97"/>
          </w:p>
        </w:tc>
        <w:tc>
          <w:tcPr>
            <w:tcW w:w="895" w:type="dxa"/>
          </w:tcPr>
          <w:p w:rsidR="00221608" w:rsidRDefault="00221608" w:rsidP="00367777">
            <w:pPr>
              <w:pStyle w:val="a1"/>
              <w:ind w:firstLine="360"/>
              <w:rPr>
                <w:ins w:id="98" w:author="lenovo" w:date="2018-08-08T15:24:00Z"/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309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63D" w:rsidRDefault="00EA263D">
          <w:pPr>
            <w:pStyle w:val="TOC"/>
            <w:rPr>
              <w:lang w:val="zh-CN"/>
            </w:rPr>
          </w:pPr>
        </w:p>
        <w:p w:rsidR="00EA263D" w:rsidRDefault="00EA263D">
          <w:pPr>
            <w:pStyle w:val="TOC"/>
            <w:rPr>
              <w:lang w:val="zh-CN"/>
            </w:rPr>
          </w:pPr>
        </w:p>
        <w:p w:rsidR="00EA24D3" w:rsidRDefault="00EA24D3" w:rsidP="00EA24D3">
          <w:pPr>
            <w:rPr>
              <w:lang w:val="zh-CN"/>
            </w:rPr>
          </w:pPr>
        </w:p>
        <w:p w:rsidR="00EA24D3" w:rsidRDefault="00EA24D3" w:rsidP="00EA24D3">
          <w:pPr>
            <w:rPr>
              <w:lang w:val="zh-CN"/>
            </w:rPr>
          </w:pPr>
        </w:p>
        <w:p w:rsidR="00EA24D3" w:rsidRDefault="00EA24D3" w:rsidP="00EA24D3">
          <w:pPr>
            <w:rPr>
              <w:lang w:val="zh-CN"/>
            </w:rPr>
          </w:pPr>
        </w:p>
        <w:p w:rsidR="00EA24D3" w:rsidRDefault="00EA24D3" w:rsidP="00EA24D3">
          <w:pPr>
            <w:rPr>
              <w:lang w:val="zh-CN"/>
            </w:rPr>
          </w:pPr>
        </w:p>
        <w:p w:rsidR="00EA24D3" w:rsidRPr="00EA24D3" w:rsidRDefault="00EA24D3" w:rsidP="00EA24D3">
          <w:pPr>
            <w:rPr>
              <w:lang w:val="zh-CN"/>
            </w:rPr>
          </w:pPr>
        </w:p>
        <w:p w:rsidR="00390759" w:rsidRDefault="00390759">
          <w:pPr>
            <w:pStyle w:val="TOC"/>
          </w:pPr>
          <w:r>
            <w:rPr>
              <w:lang w:val="zh-CN"/>
            </w:rPr>
            <w:t>目录</w:t>
          </w:r>
        </w:p>
        <w:p w:rsidR="003755CB" w:rsidRPr="00BD62AD" w:rsidRDefault="00390759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9430" w:history="1"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一、</w:t>
            </w:r>
            <w:r w:rsidR="003755CB" w:rsidRPr="00BD62AD">
              <w:rPr>
                <w:rFonts w:cstheme="minorBidi"/>
                <w:noProof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需求背景（必填）</w:t>
            </w:r>
            <w:r w:rsidR="003755CB" w:rsidRPr="00BD62AD">
              <w:rPr>
                <w:noProof/>
                <w:webHidden/>
              </w:rPr>
              <w:tab/>
            </w:r>
            <w:r w:rsidR="003755CB" w:rsidRPr="00BD62AD">
              <w:rPr>
                <w:noProof/>
                <w:webHidden/>
              </w:rPr>
              <w:fldChar w:fldCharType="begin"/>
            </w:r>
            <w:r w:rsidR="003755CB" w:rsidRPr="00BD62AD">
              <w:rPr>
                <w:noProof/>
                <w:webHidden/>
              </w:rPr>
              <w:instrText xml:space="preserve"> PAGEREF _Toc521429430 \h </w:instrText>
            </w:r>
            <w:r w:rsidR="003755CB" w:rsidRPr="00BD62AD">
              <w:rPr>
                <w:noProof/>
                <w:webHidden/>
              </w:rPr>
            </w:r>
            <w:r w:rsidR="003755CB" w:rsidRPr="00BD62AD">
              <w:rPr>
                <w:noProof/>
                <w:webHidden/>
              </w:rPr>
              <w:fldChar w:fldCharType="separate"/>
            </w:r>
            <w:r w:rsidR="003755CB" w:rsidRPr="00BD62AD">
              <w:rPr>
                <w:noProof/>
                <w:webHidden/>
              </w:rPr>
              <w:t>4</w:t>
            </w:r>
            <w:r w:rsidR="003755CB" w:rsidRPr="00BD62AD">
              <w:rPr>
                <w:noProof/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429431" w:history="1"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二、</w:t>
            </w:r>
            <w:r w:rsidR="003755CB" w:rsidRPr="00BD62AD">
              <w:rPr>
                <w:rFonts w:cstheme="minorBidi"/>
                <w:noProof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需求对接人（必填）</w:t>
            </w:r>
            <w:r w:rsidR="003755CB" w:rsidRPr="00BD62AD">
              <w:rPr>
                <w:noProof/>
                <w:webHidden/>
              </w:rPr>
              <w:tab/>
            </w:r>
            <w:r w:rsidR="003755CB" w:rsidRPr="00BD62AD">
              <w:rPr>
                <w:noProof/>
                <w:webHidden/>
              </w:rPr>
              <w:fldChar w:fldCharType="begin"/>
            </w:r>
            <w:r w:rsidR="003755CB" w:rsidRPr="00BD62AD">
              <w:rPr>
                <w:noProof/>
                <w:webHidden/>
              </w:rPr>
              <w:instrText xml:space="preserve"> PAGEREF _Toc521429431 \h </w:instrText>
            </w:r>
            <w:r w:rsidR="003755CB" w:rsidRPr="00BD62AD">
              <w:rPr>
                <w:noProof/>
                <w:webHidden/>
              </w:rPr>
            </w:r>
            <w:r w:rsidR="003755CB" w:rsidRPr="00BD62AD">
              <w:rPr>
                <w:noProof/>
                <w:webHidden/>
              </w:rPr>
              <w:fldChar w:fldCharType="separate"/>
            </w:r>
            <w:r w:rsidR="003755CB" w:rsidRPr="00BD62AD">
              <w:rPr>
                <w:noProof/>
                <w:webHidden/>
              </w:rPr>
              <w:t>4</w:t>
            </w:r>
            <w:r w:rsidR="003755CB" w:rsidRPr="00BD62AD">
              <w:rPr>
                <w:noProof/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429432" w:history="1"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三、</w:t>
            </w:r>
            <w:r w:rsidR="003755CB" w:rsidRPr="00BD62AD">
              <w:rPr>
                <w:rFonts w:cstheme="minorBidi"/>
                <w:noProof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预计上线时间</w:t>
            </w:r>
            <w:r w:rsidR="003755CB" w:rsidRPr="00BD62AD">
              <w:rPr>
                <w:rStyle w:val="a9"/>
                <w:rFonts w:ascii="微软雅黑" w:eastAsia="微软雅黑" w:hAnsi="微软雅黑"/>
                <w:noProof/>
              </w:rPr>
              <w:t>&amp;</w:t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预计使用人及后续效果（必填）</w:t>
            </w:r>
            <w:r w:rsidR="003755CB" w:rsidRPr="00BD62AD">
              <w:rPr>
                <w:noProof/>
                <w:webHidden/>
              </w:rPr>
              <w:tab/>
            </w:r>
            <w:r w:rsidR="003755CB" w:rsidRPr="00BD62AD">
              <w:rPr>
                <w:noProof/>
                <w:webHidden/>
              </w:rPr>
              <w:fldChar w:fldCharType="begin"/>
            </w:r>
            <w:r w:rsidR="003755CB" w:rsidRPr="00BD62AD">
              <w:rPr>
                <w:noProof/>
                <w:webHidden/>
              </w:rPr>
              <w:instrText xml:space="preserve"> PAGEREF _Toc521429432 \h </w:instrText>
            </w:r>
            <w:r w:rsidR="003755CB" w:rsidRPr="00BD62AD">
              <w:rPr>
                <w:noProof/>
                <w:webHidden/>
              </w:rPr>
            </w:r>
            <w:r w:rsidR="003755CB" w:rsidRPr="00BD62AD">
              <w:rPr>
                <w:noProof/>
                <w:webHidden/>
              </w:rPr>
              <w:fldChar w:fldCharType="separate"/>
            </w:r>
            <w:r w:rsidR="003755CB" w:rsidRPr="00BD62AD">
              <w:rPr>
                <w:noProof/>
                <w:webHidden/>
              </w:rPr>
              <w:t>4</w:t>
            </w:r>
            <w:r w:rsidR="003755CB" w:rsidRPr="00BD62AD">
              <w:rPr>
                <w:noProof/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429433" w:history="1"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四、</w:t>
            </w:r>
            <w:r w:rsidR="003755CB" w:rsidRPr="00BD62AD">
              <w:rPr>
                <w:rFonts w:cstheme="minorBidi"/>
                <w:noProof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是否需要内测（必填）</w:t>
            </w:r>
            <w:r w:rsidR="003755CB" w:rsidRPr="00BD62AD">
              <w:rPr>
                <w:noProof/>
                <w:webHidden/>
              </w:rPr>
              <w:tab/>
            </w:r>
            <w:r w:rsidR="003755CB" w:rsidRPr="00BD62AD">
              <w:rPr>
                <w:noProof/>
                <w:webHidden/>
              </w:rPr>
              <w:fldChar w:fldCharType="begin"/>
            </w:r>
            <w:r w:rsidR="003755CB" w:rsidRPr="00BD62AD">
              <w:rPr>
                <w:noProof/>
                <w:webHidden/>
              </w:rPr>
              <w:instrText xml:space="preserve"> PAGEREF _Toc521429433 \h </w:instrText>
            </w:r>
            <w:r w:rsidR="003755CB" w:rsidRPr="00BD62AD">
              <w:rPr>
                <w:noProof/>
                <w:webHidden/>
              </w:rPr>
            </w:r>
            <w:r w:rsidR="003755CB" w:rsidRPr="00BD62AD">
              <w:rPr>
                <w:noProof/>
                <w:webHidden/>
              </w:rPr>
              <w:fldChar w:fldCharType="separate"/>
            </w:r>
            <w:r w:rsidR="003755CB" w:rsidRPr="00BD62AD">
              <w:rPr>
                <w:noProof/>
                <w:webHidden/>
              </w:rPr>
              <w:t>4</w:t>
            </w:r>
            <w:r w:rsidR="003755CB" w:rsidRPr="00BD62AD">
              <w:rPr>
                <w:noProof/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429434" w:history="1"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五、</w:t>
            </w:r>
            <w:r w:rsidR="003755CB" w:rsidRPr="00BD62AD">
              <w:rPr>
                <w:rFonts w:cstheme="minorBidi"/>
                <w:noProof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ascii="微软雅黑" w:eastAsia="微软雅黑" w:hAnsi="微软雅黑" w:hint="eastAsia"/>
                <w:noProof/>
              </w:rPr>
              <w:t>具体需求描述（必填）</w:t>
            </w:r>
            <w:r w:rsidR="003755CB" w:rsidRPr="00BD62AD">
              <w:rPr>
                <w:noProof/>
                <w:webHidden/>
              </w:rPr>
              <w:tab/>
            </w:r>
            <w:r w:rsidR="003755CB" w:rsidRPr="00BD62AD">
              <w:rPr>
                <w:noProof/>
                <w:webHidden/>
              </w:rPr>
              <w:fldChar w:fldCharType="begin"/>
            </w:r>
            <w:r w:rsidR="003755CB" w:rsidRPr="00BD62AD">
              <w:rPr>
                <w:noProof/>
                <w:webHidden/>
              </w:rPr>
              <w:instrText xml:space="preserve"> PAGEREF _Toc521429434 \h </w:instrText>
            </w:r>
            <w:r w:rsidR="003755CB" w:rsidRPr="00BD62AD">
              <w:rPr>
                <w:noProof/>
                <w:webHidden/>
              </w:rPr>
            </w:r>
            <w:r w:rsidR="003755CB" w:rsidRPr="00BD62AD">
              <w:rPr>
                <w:noProof/>
                <w:webHidden/>
              </w:rPr>
              <w:fldChar w:fldCharType="separate"/>
            </w:r>
            <w:r w:rsidR="003755CB" w:rsidRPr="00BD62AD">
              <w:rPr>
                <w:noProof/>
                <w:webHidden/>
              </w:rPr>
              <w:t>4</w:t>
            </w:r>
            <w:r w:rsidR="003755CB" w:rsidRPr="00BD62AD">
              <w:rPr>
                <w:noProof/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35" w:history="1">
            <w:r w:rsidR="003755CB" w:rsidRPr="00BD62AD">
              <w:rPr>
                <w:rStyle w:val="a9"/>
              </w:rPr>
              <w:t xml:space="preserve">1. </w:t>
            </w:r>
            <w:r w:rsidR="003755CB" w:rsidRPr="00BD62AD">
              <w:rPr>
                <w:rStyle w:val="a9"/>
                <w:rFonts w:hint="eastAsia"/>
              </w:rPr>
              <w:t>【我的账户</w:t>
            </w:r>
            <w:r w:rsidR="003755CB" w:rsidRPr="00BD62AD">
              <w:rPr>
                <w:rStyle w:val="a9"/>
              </w:rPr>
              <w:t>-</w:t>
            </w:r>
            <w:r w:rsidR="003755CB" w:rsidRPr="00BD62AD">
              <w:rPr>
                <w:rStyle w:val="a9"/>
                <w:rFonts w:hint="eastAsia"/>
              </w:rPr>
              <w:t>网贷</w:t>
            </w:r>
            <w:r w:rsidR="003755CB" w:rsidRPr="00BD62AD">
              <w:rPr>
                <w:rStyle w:val="a9"/>
              </w:rPr>
              <w:t>-</w:t>
            </w:r>
            <w:r w:rsidR="003755CB" w:rsidRPr="00BD62AD">
              <w:rPr>
                <w:rStyle w:val="a9"/>
                <w:rFonts w:hint="eastAsia"/>
              </w:rPr>
              <w:t>友金</w:t>
            </w:r>
            <w:r w:rsidR="003755CB" w:rsidRPr="00BD62AD">
              <w:rPr>
                <w:rStyle w:val="a9"/>
              </w:rPr>
              <w:t>e</w:t>
            </w:r>
            <w:r w:rsidR="003755CB" w:rsidRPr="00BD62AD">
              <w:rPr>
                <w:rStyle w:val="a9"/>
                <w:rFonts w:hint="eastAsia"/>
              </w:rPr>
              <w:t>富】页面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_Toc521429435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5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36" w:history="1">
            <w:r w:rsidR="003755CB" w:rsidRPr="00BD62AD">
              <w:rPr>
                <w:rStyle w:val="a9"/>
              </w:rPr>
              <w:t>2.</w:t>
            </w:r>
            <w:r w:rsidR="00BD62AD">
              <w:rPr>
                <w:rStyle w:val="a9"/>
              </w:rPr>
              <w:t xml:space="preserve"> </w:t>
            </w:r>
            <w:r w:rsidR="003755CB" w:rsidRPr="00BD62AD">
              <w:rPr>
                <w:rStyle w:val="a9"/>
                <w:rFonts w:hint="eastAsia"/>
              </w:rPr>
              <w:t>首页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_Toc521429436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12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37" w:history="1">
            <w:r w:rsidR="003755CB" w:rsidRPr="00BD62AD">
              <w:rPr>
                <w:rStyle w:val="a9"/>
              </w:rPr>
              <w:t>3.</w:t>
            </w:r>
            <w:r w:rsidR="003755CB" w:rsidRPr="00BD62A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hint="eastAsia"/>
              </w:rPr>
              <w:t>散标列表页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_Toc521429437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14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38" w:history="1">
            <w:r w:rsidR="003755CB" w:rsidRPr="00BD62AD">
              <w:rPr>
                <w:rStyle w:val="a9"/>
              </w:rPr>
              <w:t>4.</w:t>
            </w:r>
            <w:r w:rsidR="003755CB" w:rsidRPr="00BD62A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hint="eastAsia"/>
              </w:rPr>
              <w:t>友金</w:t>
            </w:r>
            <w:r w:rsidR="003755CB" w:rsidRPr="00BD62AD">
              <w:rPr>
                <w:rStyle w:val="a9"/>
              </w:rPr>
              <w:t>e</w:t>
            </w:r>
            <w:r w:rsidR="003755CB" w:rsidRPr="00BD62AD">
              <w:rPr>
                <w:rStyle w:val="a9"/>
                <w:rFonts w:hint="eastAsia"/>
              </w:rPr>
              <w:t>富购买详情页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_Toc521429438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14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39" w:history="1">
            <w:r w:rsidR="003755CB" w:rsidRPr="00BD62AD">
              <w:rPr>
                <w:rStyle w:val="a9"/>
              </w:rPr>
              <w:t>5.</w:t>
            </w:r>
            <w:r w:rsidR="003755CB" w:rsidRPr="00BD62A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hint="eastAsia"/>
              </w:rPr>
              <w:t>债权转让购买详情页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_Toc521429439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18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0" w:history="1">
            <w:r w:rsidR="003755CB" w:rsidRPr="00BD62AD">
              <w:rPr>
                <w:rStyle w:val="a9"/>
              </w:rPr>
              <w:t>6.</w:t>
            </w:r>
            <w:r w:rsidR="003755CB" w:rsidRPr="00BD62A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3755CB" w:rsidRPr="00BD62AD">
              <w:rPr>
                <w:rStyle w:val="a9"/>
                <w:rFonts w:hint="eastAsia"/>
              </w:rPr>
              <w:t>【我的账户</w:t>
            </w:r>
            <w:r w:rsidR="003755CB" w:rsidRPr="00BD62AD">
              <w:rPr>
                <w:rStyle w:val="a9"/>
              </w:rPr>
              <w:t>-</w:t>
            </w:r>
            <w:r w:rsidR="003755CB" w:rsidRPr="00BD62AD">
              <w:rPr>
                <w:rStyle w:val="a9"/>
                <w:rFonts w:hint="eastAsia"/>
              </w:rPr>
              <w:t>网贷</w:t>
            </w:r>
            <w:r w:rsidR="003755CB" w:rsidRPr="00BD62AD">
              <w:rPr>
                <w:rStyle w:val="a9"/>
              </w:rPr>
              <w:t>-</w:t>
            </w:r>
            <w:r w:rsidR="003755CB" w:rsidRPr="00BD62AD">
              <w:rPr>
                <w:rStyle w:val="a9"/>
                <w:rFonts w:hint="eastAsia"/>
              </w:rPr>
              <w:t>债权转让】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_Toc521429440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22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1" w:history="1">
            <w:r w:rsidR="003755CB" w:rsidRPr="00BD62AD">
              <w:rPr>
                <w:rStyle w:val="a9"/>
              </w:rPr>
              <w:t>7 .console</w:t>
            </w:r>
            <w:r w:rsidR="003755CB" w:rsidRPr="00BD62AD">
              <w:rPr>
                <w:rStyle w:val="a9"/>
                <w:rFonts w:hint="eastAsia"/>
              </w:rPr>
              <w:t>老后台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_Toc521429441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25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2" w:history="1">
            <w:r w:rsidR="003755CB" w:rsidRPr="00BD62AD">
              <w:rPr>
                <w:rStyle w:val="a9"/>
              </w:rPr>
              <w:t xml:space="preserve">8. </w:t>
            </w:r>
            <w:r w:rsidR="003755CB" w:rsidRPr="00BD62AD">
              <w:rPr>
                <w:rStyle w:val="a9"/>
                <w:rFonts w:hint="eastAsia"/>
              </w:rPr>
              <w:t>散标发标及</w:t>
            </w:r>
            <w:r w:rsidR="003755CB" w:rsidRPr="00BD62AD">
              <w:rPr>
                <w:rStyle w:val="a9"/>
              </w:rPr>
              <w:t>YY</w:t>
            </w:r>
            <w:r w:rsidR="003755CB" w:rsidRPr="00BD62AD">
              <w:rPr>
                <w:rStyle w:val="a9"/>
                <w:rFonts w:hint="eastAsia"/>
              </w:rPr>
              <w:t>接剩余金额规则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_Toc521429442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25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3" w:history="1">
            <w:r w:rsidR="003755CB" w:rsidRPr="00BD62AD">
              <w:rPr>
                <w:rStyle w:val="a9"/>
              </w:rPr>
              <w:t xml:space="preserve">9. </w:t>
            </w:r>
            <w:r w:rsidR="003755CB" w:rsidRPr="00BD62AD">
              <w:rPr>
                <w:rStyle w:val="a9"/>
                <w:rFonts w:hint="eastAsia"/>
              </w:rPr>
              <w:t>其他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_Toc521429443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26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4" w:history="1">
            <w:r w:rsidR="003755CB" w:rsidRPr="00BD62AD">
              <w:rPr>
                <w:rStyle w:val="a9"/>
              </w:rPr>
              <w:t xml:space="preserve">10. </w:t>
            </w:r>
            <w:r w:rsidR="003755CB" w:rsidRPr="00BD62AD">
              <w:rPr>
                <w:rStyle w:val="a9"/>
                <w:rFonts w:hint="eastAsia"/>
              </w:rPr>
              <w:t>合同整理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_Toc521429444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26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5" w:history="1">
            <w:r w:rsidR="003755CB" w:rsidRPr="00BD62AD">
              <w:rPr>
                <w:rStyle w:val="a9"/>
              </w:rPr>
              <w:t xml:space="preserve">11. </w:t>
            </w:r>
            <w:r w:rsidR="003755CB" w:rsidRPr="00BD62AD">
              <w:rPr>
                <w:rStyle w:val="a9"/>
                <w:rFonts w:hint="eastAsia"/>
              </w:rPr>
              <w:t>交易记录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_Toc521429445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27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Pr="00BD62AD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6" w:history="1">
            <w:r w:rsidR="003755CB" w:rsidRPr="00BD62AD">
              <w:rPr>
                <w:rStyle w:val="a9"/>
              </w:rPr>
              <w:t xml:space="preserve">12. </w:t>
            </w:r>
            <w:r w:rsidR="003755CB" w:rsidRPr="00BD62AD">
              <w:rPr>
                <w:rStyle w:val="a9"/>
                <w:rFonts w:hint="eastAsia"/>
              </w:rPr>
              <w:t>短信、站内信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_Toc521429446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28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755CB" w:rsidRDefault="005053C2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21429447" w:history="1">
            <w:r w:rsidR="003755CB" w:rsidRPr="00BD62AD">
              <w:rPr>
                <w:rStyle w:val="a9"/>
              </w:rPr>
              <w:t>13.</w:t>
            </w:r>
            <w:r w:rsidR="003755CB" w:rsidRPr="00BD62AD">
              <w:rPr>
                <w:rStyle w:val="a9"/>
                <w:rFonts w:hint="eastAsia"/>
              </w:rPr>
              <w:t>散标弹框文案</w:t>
            </w:r>
            <w:r w:rsidR="003755CB" w:rsidRPr="00BD62AD">
              <w:rPr>
                <w:webHidden/>
              </w:rPr>
              <w:tab/>
            </w:r>
            <w:r w:rsidR="003755CB" w:rsidRPr="00BD62AD">
              <w:rPr>
                <w:webHidden/>
              </w:rPr>
              <w:fldChar w:fldCharType="begin"/>
            </w:r>
            <w:r w:rsidR="003755CB" w:rsidRPr="00BD62AD">
              <w:rPr>
                <w:webHidden/>
              </w:rPr>
              <w:instrText xml:space="preserve"> PAGEREF _Toc521429447 \h </w:instrText>
            </w:r>
            <w:r w:rsidR="003755CB" w:rsidRPr="00BD62AD">
              <w:rPr>
                <w:webHidden/>
              </w:rPr>
            </w:r>
            <w:r w:rsidR="003755CB" w:rsidRPr="00BD62AD">
              <w:rPr>
                <w:webHidden/>
              </w:rPr>
              <w:fldChar w:fldCharType="separate"/>
            </w:r>
            <w:r w:rsidR="003755CB" w:rsidRPr="00BD62AD">
              <w:rPr>
                <w:webHidden/>
              </w:rPr>
              <w:t>32</w:t>
            </w:r>
            <w:r w:rsidR="003755CB" w:rsidRPr="00BD62AD">
              <w:rPr>
                <w:webHidden/>
              </w:rPr>
              <w:fldChar w:fldCharType="end"/>
            </w:r>
          </w:hyperlink>
        </w:p>
        <w:p w:rsidR="00390759" w:rsidRDefault="00390759">
          <w:r>
            <w:rPr>
              <w:b/>
              <w:bCs/>
              <w:lang w:val="zh-CN"/>
            </w:rPr>
            <w:fldChar w:fldCharType="end"/>
          </w:r>
        </w:p>
      </w:sdtContent>
    </w:sdt>
    <w:p w:rsidR="00390759" w:rsidRDefault="00390759" w:rsidP="00390759">
      <w:pPr>
        <w:pStyle w:val="a5"/>
        <w:ind w:left="420" w:firstLineChars="0" w:firstLine="0"/>
        <w:outlineLvl w:val="0"/>
        <w:rPr>
          <w:rFonts w:ascii="微软雅黑" w:eastAsia="微软雅黑" w:hAnsi="微软雅黑"/>
          <w:b/>
          <w:szCs w:val="21"/>
        </w:rPr>
      </w:pPr>
    </w:p>
    <w:p w:rsidR="00EA24D3" w:rsidRDefault="00EA24D3" w:rsidP="00390759">
      <w:pPr>
        <w:pStyle w:val="a5"/>
        <w:ind w:left="420" w:firstLineChars="0" w:firstLine="0"/>
        <w:outlineLvl w:val="0"/>
        <w:rPr>
          <w:rFonts w:ascii="微软雅黑" w:eastAsia="微软雅黑" w:hAnsi="微软雅黑"/>
          <w:b/>
          <w:szCs w:val="21"/>
        </w:rPr>
      </w:pPr>
    </w:p>
    <w:p w:rsidR="00EA24D3" w:rsidRDefault="00EA24D3" w:rsidP="00390759">
      <w:pPr>
        <w:pStyle w:val="a5"/>
        <w:ind w:left="420" w:firstLineChars="0" w:firstLine="0"/>
        <w:outlineLvl w:val="0"/>
        <w:rPr>
          <w:rFonts w:ascii="微软雅黑" w:eastAsia="微软雅黑" w:hAnsi="微软雅黑"/>
          <w:b/>
          <w:szCs w:val="21"/>
        </w:rPr>
      </w:pPr>
    </w:p>
    <w:p w:rsidR="00EA24D3" w:rsidRPr="00390759" w:rsidRDefault="00EA24D3" w:rsidP="00390759">
      <w:pPr>
        <w:pStyle w:val="a5"/>
        <w:ind w:left="420" w:firstLineChars="0" w:firstLine="0"/>
        <w:outlineLvl w:val="0"/>
        <w:rPr>
          <w:rFonts w:ascii="微软雅黑" w:eastAsia="微软雅黑" w:hAnsi="微软雅黑"/>
          <w:b/>
          <w:szCs w:val="21"/>
        </w:rPr>
      </w:pPr>
    </w:p>
    <w:p w:rsidR="00D54880" w:rsidRDefault="00A730D1" w:rsidP="00390759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99" w:name="_Toc521429430"/>
      <w:r w:rsidRPr="00A730D1">
        <w:rPr>
          <w:rFonts w:ascii="微软雅黑" w:eastAsia="微软雅黑" w:hAnsi="微软雅黑" w:hint="eastAsia"/>
          <w:b/>
          <w:szCs w:val="21"/>
        </w:rPr>
        <w:t>需求</w:t>
      </w:r>
      <w:r w:rsidRPr="00A730D1">
        <w:rPr>
          <w:rFonts w:ascii="微软雅黑" w:eastAsia="微软雅黑" w:hAnsi="微软雅黑"/>
          <w:b/>
          <w:szCs w:val="21"/>
        </w:rPr>
        <w:t>背景</w:t>
      </w:r>
      <w:r w:rsidR="00B740AA">
        <w:rPr>
          <w:rFonts w:ascii="微软雅黑" w:eastAsia="微软雅黑" w:hAnsi="微软雅黑" w:hint="eastAsia"/>
          <w:b/>
          <w:szCs w:val="21"/>
        </w:rPr>
        <w:t>（必填</w:t>
      </w:r>
      <w:r w:rsidR="00B740AA">
        <w:rPr>
          <w:rFonts w:ascii="微软雅黑" w:eastAsia="微软雅黑" w:hAnsi="微软雅黑"/>
          <w:b/>
          <w:szCs w:val="21"/>
        </w:rPr>
        <w:t>）</w:t>
      </w:r>
      <w:bookmarkEnd w:id="99"/>
    </w:p>
    <w:p w:rsidR="00290269" w:rsidRPr="00990AAD" w:rsidRDefault="00290269" w:rsidP="00290269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990AAD">
        <w:rPr>
          <w:rFonts w:ascii="微软雅黑" w:eastAsia="微软雅黑" w:hAnsi="微软雅黑" w:hint="eastAsia"/>
          <w:szCs w:val="21"/>
        </w:rPr>
        <w:t>合</w:t>
      </w:r>
      <w:proofErr w:type="gramStart"/>
      <w:r w:rsidRPr="00990AAD">
        <w:rPr>
          <w:rFonts w:ascii="微软雅黑" w:eastAsia="微软雅黑" w:hAnsi="微软雅黑" w:hint="eastAsia"/>
          <w:szCs w:val="21"/>
        </w:rPr>
        <w:t>规</w:t>
      </w:r>
      <w:proofErr w:type="gramEnd"/>
      <w:r w:rsidRPr="00990AAD">
        <w:rPr>
          <w:rFonts w:ascii="微软雅黑" w:eastAsia="微软雅黑" w:hAnsi="微软雅黑"/>
          <w:szCs w:val="21"/>
        </w:rPr>
        <w:t>需求</w:t>
      </w:r>
      <w:r w:rsidR="00496014" w:rsidRPr="00990AAD">
        <w:rPr>
          <w:rFonts w:ascii="微软雅黑" w:eastAsia="微软雅黑" w:hAnsi="微软雅黑" w:hint="eastAsia"/>
          <w:szCs w:val="21"/>
        </w:rPr>
        <w:t>。</w:t>
      </w:r>
    </w:p>
    <w:p w:rsidR="00530BDD" w:rsidRPr="00990AAD" w:rsidRDefault="00530BDD" w:rsidP="00530BD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990AAD">
        <w:rPr>
          <w:rFonts w:ascii="微软雅黑" w:eastAsia="微软雅黑" w:hAnsi="微软雅黑" w:hint="eastAsia"/>
          <w:szCs w:val="21"/>
        </w:rPr>
        <w:t>增加</w:t>
      </w:r>
      <w:r w:rsidRPr="00990AAD">
        <w:rPr>
          <w:rFonts w:ascii="微软雅黑" w:eastAsia="微软雅黑" w:hAnsi="微软雅黑"/>
          <w:szCs w:val="21"/>
        </w:rPr>
        <w:t>手动购买散标、债转</w:t>
      </w:r>
      <w:r w:rsidRPr="00990AAD">
        <w:rPr>
          <w:rFonts w:ascii="微软雅黑" w:eastAsia="微软雅黑" w:hAnsi="微软雅黑" w:hint="eastAsia"/>
          <w:szCs w:val="21"/>
        </w:rPr>
        <w:t>。</w:t>
      </w:r>
    </w:p>
    <w:p w:rsidR="00530BDD" w:rsidRPr="00990AAD" w:rsidRDefault="00530BDD" w:rsidP="00530BD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990AAD">
        <w:rPr>
          <w:rFonts w:ascii="微软雅黑" w:eastAsia="微软雅黑" w:hAnsi="微软雅黑"/>
          <w:szCs w:val="21"/>
        </w:rPr>
        <w:t>YY计划底层</w:t>
      </w:r>
      <w:r w:rsidRPr="00990AAD">
        <w:rPr>
          <w:rFonts w:ascii="微软雅黑" w:eastAsia="微软雅黑" w:hAnsi="微软雅黑" w:hint="eastAsia"/>
          <w:szCs w:val="21"/>
        </w:rPr>
        <w:t>债权</w:t>
      </w:r>
      <w:r w:rsidRPr="00990AAD">
        <w:rPr>
          <w:rFonts w:ascii="微软雅黑" w:eastAsia="微软雅黑" w:hAnsi="微软雅黑"/>
          <w:szCs w:val="21"/>
        </w:rPr>
        <w:t>放入【</w:t>
      </w:r>
      <w:r w:rsidRPr="00990AAD">
        <w:rPr>
          <w:rFonts w:ascii="微软雅黑" w:eastAsia="微软雅黑" w:hAnsi="微软雅黑" w:hint="eastAsia"/>
          <w:szCs w:val="21"/>
        </w:rPr>
        <w:t>我</w:t>
      </w:r>
      <w:r w:rsidRPr="00990AAD">
        <w:rPr>
          <w:rFonts w:ascii="微软雅黑" w:eastAsia="微软雅黑" w:hAnsi="微软雅黑"/>
          <w:szCs w:val="21"/>
        </w:rPr>
        <w:t>的账户-网贷-友金</w:t>
      </w:r>
      <w:r w:rsidRPr="00990AAD">
        <w:rPr>
          <w:rFonts w:ascii="微软雅黑" w:eastAsia="微软雅黑" w:hAnsi="微软雅黑" w:hint="eastAsia"/>
          <w:szCs w:val="21"/>
        </w:rPr>
        <w:t>e富</w:t>
      </w:r>
      <w:r w:rsidRPr="00990AAD">
        <w:rPr>
          <w:rFonts w:ascii="微软雅黑" w:eastAsia="微软雅黑" w:hAnsi="微软雅黑"/>
          <w:szCs w:val="21"/>
        </w:rPr>
        <w:t>】</w:t>
      </w:r>
      <w:r w:rsidRPr="00990AAD">
        <w:rPr>
          <w:rFonts w:ascii="微软雅黑" w:eastAsia="微软雅黑" w:hAnsi="微软雅黑" w:hint="eastAsia"/>
          <w:szCs w:val="21"/>
        </w:rPr>
        <w:t>里</w:t>
      </w:r>
      <w:r w:rsidRPr="00990AAD">
        <w:rPr>
          <w:rFonts w:ascii="微软雅黑" w:eastAsia="微软雅黑" w:hAnsi="微软雅黑"/>
          <w:szCs w:val="21"/>
        </w:rPr>
        <w:t>展示</w:t>
      </w:r>
      <w:r w:rsidR="001A77DF" w:rsidRPr="00990AAD">
        <w:rPr>
          <w:rFonts w:ascii="微软雅黑" w:eastAsia="微软雅黑" w:hAnsi="微软雅黑" w:hint="eastAsia"/>
          <w:szCs w:val="21"/>
        </w:rPr>
        <w:t>,一期不允许</w:t>
      </w:r>
      <w:r w:rsidR="001A77DF" w:rsidRPr="00990AAD">
        <w:rPr>
          <w:rFonts w:ascii="微软雅黑" w:eastAsia="微软雅黑" w:hAnsi="微软雅黑"/>
          <w:szCs w:val="21"/>
        </w:rPr>
        <w:t>这些</w:t>
      </w:r>
      <w:r w:rsidR="001A77DF" w:rsidRPr="00990AAD">
        <w:rPr>
          <w:rFonts w:ascii="微软雅黑" w:eastAsia="微软雅黑" w:hAnsi="微软雅黑" w:hint="eastAsia"/>
          <w:szCs w:val="21"/>
        </w:rPr>
        <w:t>债权做</w:t>
      </w:r>
      <w:r w:rsidR="001A77DF" w:rsidRPr="00990AAD">
        <w:rPr>
          <w:rFonts w:ascii="微软雅黑" w:eastAsia="微软雅黑" w:hAnsi="微软雅黑"/>
          <w:szCs w:val="21"/>
        </w:rPr>
        <w:t>转让</w:t>
      </w:r>
      <w:r w:rsidRPr="00990AAD">
        <w:rPr>
          <w:rFonts w:ascii="微软雅黑" w:eastAsia="微软雅黑" w:hAnsi="微软雅黑"/>
          <w:szCs w:val="21"/>
        </w:rPr>
        <w:t>。</w:t>
      </w:r>
    </w:p>
    <w:p w:rsidR="005D110C" w:rsidRPr="00C01C67" w:rsidRDefault="005D110C" w:rsidP="00C01C67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以上</w:t>
      </w:r>
      <w:r>
        <w:rPr>
          <w:rFonts w:ascii="微软雅黑" w:eastAsia="微软雅黑" w:hAnsi="微软雅黑"/>
          <w:szCs w:val="21"/>
        </w:rPr>
        <w:t>需求仅在PC端实现，APP</w:t>
      </w:r>
      <w:r w:rsidR="009B2AFA">
        <w:rPr>
          <w:rFonts w:ascii="微软雅黑" w:eastAsia="微软雅黑" w:hAnsi="微软雅黑" w:hint="eastAsia"/>
          <w:szCs w:val="21"/>
        </w:rPr>
        <w:t>、</w:t>
      </w:r>
      <w:r w:rsidR="009B2AFA">
        <w:rPr>
          <w:rFonts w:ascii="微软雅黑" w:eastAsia="微软雅黑" w:hAnsi="微软雅黑"/>
          <w:szCs w:val="21"/>
        </w:rPr>
        <w:t>H5</w:t>
      </w:r>
      <w:r>
        <w:rPr>
          <w:rFonts w:ascii="微软雅黑" w:eastAsia="微软雅黑" w:hAnsi="微软雅黑"/>
          <w:szCs w:val="21"/>
        </w:rPr>
        <w:t>不提供购买及详情页查看，仅展示</w:t>
      </w:r>
      <w:proofErr w:type="gramStart"/>
      <w:r>
        <w:rPr>
          <w:rFonts w:ascii="微软雅黑" w:eastAsia="微软雅黑" w:hAnsi="微软雅黑"/>
          <w:szCs w:val="21"/>
        </w:rPr>
        <w:t>散标资产</w:t>
      </w:r>
      <w:proofErr w:type="gramEnd"/>
      <w:r>
        <w:rPr>
          <w:rFonts w:ascii="微软雅黑" w:eastAsia="微软雅黑" w:hAnsi="微软雅黑"/>
          <w:szCs w:val="21"/>
        </w:rPr>
        <w:t>数据。</w:t>
      </w:r>
    </w:p>
    <w:p w:rsidR="00A730D1" w:rsidRPr="001E537B" w:rsidRDefault="00A730D1" w:rsidP="00390759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100" w:name="_Toc521429431"/>
      <w:r w:rsidRPr="001E537B">
        <w:rPr>
          <w:rFonts w:ascii="微软雅黑" w:eastAsia="微软雅黑" w:hAnsi="微软雅黑" w:hint="eastAsia"/>
          <w:b/>
          <w:szCs w:val="21"/>
        </w:rPr>
        <w:t>需求</w:t>
      </w:r>
      <w:r w:rsidRPr="001E537B">
        <w:rPr>
          <w:rFonts w:ascii="微软雅黑" w:eastAsia="微软雅黑" w:hAnsi="微软雅黑"/>
          <w:b/>
          <w:szCs w:val="21"/>
        </w:rPr>
        <w:t>对接人</w:t>
      </w:r>
      <w:r w:rsidR="00B740AA" w:rsidRPr="001E537B">
        <w:rPr>
          <w:rFonts w:ascii="微软雅黑" w:eastAsia="微软雅黑" w:hAnsi="微软雅黑" w:hint="eastAsia"/>
          <w:b/>
          <w:szCs w:val="21"/>
        </w:rPr>
        <w:t>（必填</w:t>
      </w:r>
      <w:r w:rsidR="00B740AA" w:rsidRPr="001E537B">
        <w:rPr>
          <w:rFonts w:ascii="微软雅黑" w:eastAsia="微软雅黑" w:hAnsi="微软雅黑"/>
          <w:b/>
          <w:szCs w:val="21"/>
        </w:rPr>
        <w:t>）</w:t>
      </w:r>
      <w:bookmarkEnd w:id="100"/>
    </w:p>
    <w:p w:rsidR="00290269" w:rsidRPr="00990AAD" w:rsidRDefault="00290269" w:rsidP="00290269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 w:rsidRPr="00990AAD">
        <w:rPr>
          <w:rFonts w:ascii="微软雅黑" w:eastAsia="微软雅黑" w:hAnsi="微软雅黑" w:hint="eastAsia"/>
          <w:szCs w:val="21"/>
        </w:rPr>
        <w:t>魏娟</w:t>
      </w:r>
    </w:p>
    <w:p w:rsidR="00A730D1" w:rsidRDefault="00A730D1" w:rsidP="00390759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101" w:name="_Toc521429432"/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 w:rsidR="00B740AA">
        <w:rPr>
          <w:rFonts w:ascii="微软雅黑" w:eastAsia="微软雅黑" w:hAnsi="微软雅黑" w:hint="eastAsia"/>
          <w:b/>
          <w:szCs w:val="21"/>
        </w:rPr>
        <w:t>&amp;</w:t>
      </w:r>
      <w:r w:rsidR="00B740AA">
        <w:rPr>
          <w:rFonts w:ascii="微软雅黑" w:eastAsia="微软雅黑" w:hAnsi="微软雅黑"/>
          <w:b/>
          <w:szCs w:val="21"/>
        </w:rPr>
        <w:t>预计</w:t>
      </w:r>
      <w:r w:rsidR="00B740AA">
        <w:rPr>
          <w:rFonts w:ascii="微软雅黑" w:eastAsia="微软雅黑" w:hAnsi="微软雅黑" w:hint="eastAsia"/>
          <w:b/>
          <w:szCs w:val="21"/>
        </w:rPr>
        <w:t>使用人</w:t>
      </w:r>
      <w:r w:rsidR="00B740AA">
        <w:rPr>
          <w:rFonts w:ascii="微软雅黑" w:eastAsia="微软雅黑" w:hAnsi="微软雅黑"/>
          <w:b/>
          <w:szCs w:val="21"/>
        </w:rPr>
        <w:t>及后续效果</w:t>
      </w:r>
      <w:r w:rsidR="00B740AA">
        <w:rPr>
          <w:rFonts w:ascii="微软雅黑" w:eastAsia="微软雅黑" w:hAnsi="微软雅黑" w:hint="eastAsia"/>
          <w:b/>
          <w:szCs w:val="21"/>
        </w:rPr>
        <w:t>（必填</w:t>
      </w:r>
      <w:r w:rsidR="00B740AA">
        <w:rPr>
          <w:rFonts w:ascii="微软雅黑" w:eastAsia="微软雅黑" w:hAnsi="微软雅黑"/>
          <w:b/>
          <w:szCs w:val="21"/>
        </w:rPr>
        <w:t>）</w:t>
      </w:r>
      <w:bookmarkEnd w:id="101"/>
    </w:p>
    <w:p w:rsidR="00290269" w:rsidRPr="00990AAD" w:rsidRDefault="001B4F6A" w:rsidP="00290269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 w:rsidR="00290269" w:rsidRPr="00990AAD">
        <w:rPr>
          <w:rFonts w:ascii="微软雅黑" w:eastAsia="微软雅黑" w:hAnsi="微软雅黑" w:hint="eastAsia"/>
          <w:szCs w:val="21"/>
        </w:rPr>
        <w:t>月</w:t>
      </w:r>
      <w:r w:rsidR="00C01C67">
        <w:rPr>
          <w:rFonts w:ascii="微软雅黑" w:eastAsia="微软雅黑" w:hAnsi="微软雅黑" w:hint="eastAsia"/>
          <w:szCs w:val="21"/>
        </w:rPr>
        <w:t>1</w:t>
      </w:r>
      <w:ins w:id="102" w:author="lenovo" w:date="2018-08-01T14:19:00Z">
        <w:r w:rsidR="008A65FE">
          <w:rPr>
            <w:rFonts w:ascii="微软雅黑" w:eastAsia="微软雅黑" w:hAnsi="微软雅黑" w:hint="eastAsia"/>
            <w:szCs w:val="21"/>
          </w:rPr>
          <w:t>3</w:t>
        </w:r>
      </w:ins>
      <w:del w:id="103" w:author="lenovo" w:date="2018-08-01T14:19:00Z">
        <w:r w:rsidR="00C01C67" w:rsidDel="008A65FE">
          <w:rPr>
            <w:rFonts w:ascii="微软雅黑" w:eastAsia="微软雅黑" w:hAnsi="微软雅黑" w:hint="eastAsia"/>
            <w:szCs w:val="21"/>
          </w:rPr>
          <w:delText>0</w:delText>
        </w:r>
      </w:del>
      <w:r w:rsidR="00C01C67">
        <w:rPr>
          <w:rFonts w:ascii="微软雅黑" w:eastAsia="微软雅黑" w:hAnsi="微软雅黑" w:hint="eastAsia"/>
          <w:szCs w:val="21"/>
        </w:rPr>
        <w:t>日</w:t>
      </w:r>
    </w:p>
    <w:p w:rsidR="00A730D1" w:rsidRDefault="00A730D1" w:rsidP="00390759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104" w:name="_Toc521429433"/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  <w:r w:rsidR="00B740AA">
        <w:rPr>
          <w:rFonts w:ascii="微软雅黑" w:eastAsia="微软雅黑" w:hAnsi="微软雅黑" w:hint="eastAsia"/>
          <w:b/>
          <w:szCs w:val="21"/>
        </w:rPr>
        <w:t>（必填</w:t>
      </w:r>
      <w:r w:rsidR="00B740AA">
        <w:rPr>
          <w:rFonts w:ascii="微软雅黑" w:eastAsia="微软雅黑" w:hAnsi="微软雅黑"/>
          <w:b/>
          <w:szCs w:val="21"/>
        </w:rPr>
        <w:t>）</w:t>
      </w:r>
      <w:bookmarkEnd w:id="104"/>
    </w:p>
    <w:p w:rsidR="00F867A6" w:rsidRDefault="008A65FE" w:rsidP="00290269">
      <w:pPr>
        <w:pStyle w:val="a5"/>
        <w:ind w:left="420" w:firstLineChars="0" w:firstLine="0"/>
        <w:rPr>
          <w:rFonts w:ascii="微软雅黑" w:eastAsia="微软雅黑" w:hAnsi="微软雅黑"/>
          <w:szCs w:val="21"/>
        </w:rPr>
      </w:pPr>
      <w:ins w:id="105" w:author="lenovo" w:date="2018-08-01T14:19:00Z">
        <w:r>
          <w:rPr>
            <w:rFonts w:ascii="微软雅黑" w:eastAsia="微软雅黑" w:hAnsi="微软雅黑" w:hint="eastAsia"/>
            <w:szCs w:val="21"/>
          </w:rPr>
          <w:t>需要内测</w:t>
        </w:r>
        <w:r>
          <w:rPr>
            <w:rFonts w:ascii="微软雅黑" w:eastAsia="微软雅黑" w:hAnsi="微软雅黑"/>
            <w:szCs w:val="21"/>
          </w:rPr>
          <w:t>。</w:t>
        </w:r>
        <w:proofErr w:type="gramStart"/>
        <w:r>
          <w:rPr>
            <w:rFonts w:ascii="微软雅黑" w:eastAsia="微软雅黑" w:hAnsi="微软雅黑"/>
            <w:szCs w:val="21"/>
          </w:rPr>
          <w:t>内测白名单</w:t>
        </w:r>
        <w:proofErr w:type="gramEnd"/>
        <w:r>
          <w:rPr>
            <w:rFonts w:ascii="微软雅黑" w:eastAsia="微软雅黑" w:hAnsi="微软雅黑"/>
            <w:szCs w:val="21"/>
          </w:rPr>
          <w:t>单独提供。</w:t>
        </w:r>
      </w:ins>
    </w:p>
    <w:p w:rsidR="00290269" w:rsidRPr="00F867A6" w:rsidRDefault="00F867A6" w:rsidP="00290269">
      <w:pPr>
        <w:pStyle w:val="a5"/>
        <w:ind w:left="420" w:firstLineChars="0" w:firstLine="0"/>
        <w:rPr>
          <w:rFonts w:ascii="微软雅黑" w:eastAsia="微软雅黑" w:hAnsi="微软雅黑"/>
          <w:b/>
          <w:color w:val="FF0000"/>
          <w:szCs w:val="21"/>
        </w:rPr>
      </w:pPr>
      <w:proofErr w:type="gramStart"/>
      <w:r w:rsidRPr="00F867A6">
        <w:rPr>
          <w:rFonts w:ascii="微软雅黑" w:eastAsia="微软雅黑" w:hAnsi="微软雅黑" w:hint="eastAsia"/>
          <w:b/>
          <w:color w:val="FF0000"/>
          <w:szCs w:val="21"/>
        </w:rPr>
        <w:t>该需求</w:t>
      </w:r>
      <w:proofErr w:type="gramEnd"/>
      <w:r w:rsidRPr="00F867A6">
        <w:rPr>
          <w:rFonts w:ascii="微软雅黑" w:eastAsia="微软雅黑" w:hAnsi="微软雅黑"/>
          <w:b/>
          <w:color w:val="FF0000"/>
          <w:szCs w:val="21"/>
        </w:rPr>
        <w:t>上线后暂时</w:t>
      </w:r>
      <w:proofErr w:type="gramStart"/>
      <w:r w:rsidRPr="00F867A6">
        <w:rPr>
          <w:rFonts w:ascii="微软雅黑" w:eastAsia="微软雅黑" w:hAnsi="微软雅黑"/>
          <w:b/>
          <w:color w:val="FF0000"/>
          <w:szCs w:val="21"/>
        </w:rPr>
        <w:t>不</w:t>
      </w:r>
      <w:proofErr w:type="gramEnd"/>
      <w:r w:rsidRPr="00F867A6">
        <w:rPr>
          <w:rFonts w:ascii="微软雅黑" w:eastAsia="微软雅黑" w:hAnsi="微软雅黑"/>
          <w:b/>
          <w:color w:val="FF0000"/>
          <w:szCs w:val="21"/>
        </w:rPr>
        <w:t>发散标，</w:t>
      </w:r>
      <w:proofErr w:type="gramStart"/>
      <w:r w:rsidRPr="00F867A6">
        <w:rPr>
          <w:rFonts w:ascii="微软雅黑" w:eastAsia="微软雅黑" w:hAnsi="微软雅黑"/>
          <w:b/>
          <w:color w:val="FF0000"/>
          <w:szCs w:val="21"/>
        </w:rPr>
        <w:t>散标发布</w:t>
      </w:r>
      <w:proofErr w:type="gramEnd"/>
      <w:r w:rsidRPr="00F867A6">
        <w:rPr>
          <w:rFonts w:ascii="微软雅黑" w:eastAsia="微软雅黑" w:hAnsi="微软雅黑"/>
          <w:b/>
          <w:color w:val="FF0000"/>
          <w:szCs w:val="21"/>
        </w:rPr>
        <w:t>时间待定。</w:t>
      </w:r>
      <w:del w:id="106" w:author="lenovo" w:date="2018-08-01T14:19:00Z">
        <w:r w:rsidR="00290269" w:rsidRPr="00F867A6" w:rsidDel="008A65FE">
          <w:rPr>
            <w:rFonts w:ascii="微软雅黑" w:eastAsia="微软雅黑" w:hAnsi="微软雅黑" w:hint="eastAsia"/>
            <w:b/>
            <w:color w:val="FF0000"/>
            <w:szCs w:val="21"/>
          </w:rPr>
          <w:delText>否</w:delText>
        </w:r>
      </w:del>
    </w:p>
    <w:p w:rsidR="00A730D1" w:rsidRDefault="00A730D1" w:rsidP="00390759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107" w:name="_Toc521429434"/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  <w:r w:rsidR="00B740AA">
        <w:rPr>
          <w:rFonts w:ascii="微软雅黑" w:eastAsia="微软雅黑" w:hAnsi="微软雅黑" w:hint="eastAsia"/>
          <w:b/>
          <w:szCs w:val="21"/>
        </w:rPr>
        <w:t>（必填</w:t>
      </w:r>
      <w:r w:rsidR="00B740AA">
        <w:rPr>
          <w:rFonts w:ascii="微软雅黑" w:eastAsia="微软雅黑" w:hAnsi="微软雅黑"/>
          <w:b/>
          <w:szCs w:val="21"/>
        </w:rPr>
        <w:t>）</w:t>
      </w:r>
      <w:bookmarkEnd w:id="107"/>
    </w:p>
    <w:p w:rsidR="00167572" w:rsidRDefault="00890A9C" w:rsidP="0020483B">
      <w:pPr>
        <w:pStyle w:val="2"/>
        <w:numPr>
          <w:ilvl w:val="0"/>
          <w:numId w:val="0"/>
        </w:numPr>
        <w:ind w:left="576"/>
        <w:rPr>
          <w:rFonts w:ascii="微软雅黑" w:hAnsi="微软雅黑"/>
          <w:b w:val="0"/>
        </w:rPr>
      </w:pPr>
      <w:bookmarkStart w:id="108" w:name="_Toc521429435"/>
      <w:r w:rsidRPr="0060237D">
        <w:rPr>
          <w:rFonts w:ascii="微软雅黑" w:hAnsi="微软雅黑" w:hint="eastAsia"/>
        </w:rPr>
        <w:lastRenderedPageBreak/>
        <w:t>1.</w:t>
      </w:r>
      <w:r w:rsidR="00F8493B" w:rsidRPr="0060237D">
        <w:rPr>
          <w:rFonts w:ascii="微软雅黑" w:hAnsi="微软雅黑" w:hint="eastAsia"/>
        </w:rPr>
        <w:t xml:space="preserve"> </w:t>
      </w:r>
      <w:r w:rsidR="00CF1833">
        <w:rPr>
          <w:rFonts w:ascii="微软雅黑" w:hAnsi="微软雅黑" w:hint="eastAsia"/>
        </w:rPr>
        <w:t>【我的</w:t>
      </w:r>
      <w:r w:rsidR="00CF1833">
        <w:rPr>
          <w:rFonts w:ascii="微软雅黑" w:hAnsi="微软雅黑"/>
        </w:rPr>
        <w:t>账户-网贷-友金e富】</w:t>
      </w:r>
      <w:bookmarkEnd w:id="108"/>
    </w:p>
    <w:p w:rsidR="00AE0752" w:rsidRDefault="00054930" w:rsidP="00514CA4">
      <w:pPr>
        <w:rPr>
          <w:rFonts w:ascii="微软雅黑" w:eastAsia="微软雅黑" w:hAnsi="微软雅黑"/>
          <w:b/>
          <w:szCs w:val="21"/>
        </w:rPr>
      </w:pPr>
      <w:del w:id="109" w:author="lenovo" w:date="2018-08-01T14:22:00Z">
        <w:r w:rsidDel="008131A2">
          <w:rPr>
            <w:noProof/>
          </w:rPr>
          <w:drawing>
            <wp:inline distT="0" distB="0" distL="0" distR="0" wp14:anchorId="0EE9888D" wp14:editId="27183B06">
              <wp:extent cx="5274310" cy="333502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335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10" w:author="lenovo" w:date="2018-08-02T14:43:00Z">
        <w:r w:rsidR="001A1B2A">
          <w:rPr>
            <w:noProof/>
          </w:rPr>
          <w:drawing>
            <wp:inline distT="0" distB="0" distL="0" distR="0" wp14:anchorId="288A29C4" wp14:editId="57711DF8">
              <wp:extent cx="5274310" cy="3625850"/>
              <wp:effectExtent l="0" t="0" r="2540" b="0"/>
              <wp:docPr id="32" name="图片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25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64B0A" w:rsidRPr="00F64B0A" w:rsidRDefault="00F64B0A" w:rsidP="00514CA4">
      <w:pPr>
        <w:rPr>
          <w:rFonts w:ascii="微软雅黑" w:eastAsia="微软雅黑" w:hAnsi="微软雅黑"/>
          <w:szCs w:val="21"/>
        </w:rPr>
      </w:pPr>
      <w:r w:rsidRPr="00F64B0A">
        <w:rPr>
          <w:rFonts w:ascii="微软雅黑" w:eastAsia="微软雅黑" w:hAnsi="微软雅黑" w:hint="eastAsia"/>
          <w:szCs w:val="21"/>
        </w:rPr>
        <w:t>进入该页</w:t>
      </w:r>
      <w:r w:rsidRPr="00F64B0A">
        <w:rPr>
          <w:rFonts w:ascii="微软雅黑" w:eastAsia="微软雅黑" w:hAnsi="微软雅黑"/>
          <w:szCs w:val="21"/>
        </w:rPr>
        <w:t>默认展示【</w:t>
      </w:r>
      <w:r w:rsidRPr="00F64B0A">
        <w:rPr>
          <w:rFonts w:ascii="微软雅黑" w:eastAsia="微软雅黑" w:hAnsi="微软雅黑" w:hint="eastAsia"/>
          <w:szCs w:val="21"/>
        </w:rPr>
        <w:t>手动</w:t>
      </w:r>
      <w:r w:rsidRPr="00F64B0A">
        <w:rPr>
          <w:rFonts w:ascii="微软雅黑" w:eastAsia="微软雅黑" w:hAnsi="微软雅黑"/>
          <w:szCs w:val="21"/>
        </w:rPr>
        <w:t>加入】</w:t>
      </w:r>
      <w:r w:rsidRPr="00F64B0A">
        <w:rPr>
          <w:rFonts w:ascii="微软雅黑" w:eastAsia="微软雅黑" w:hAnsi="微软雅黑" w:hint="eastAsia"/>
          <w:szCs w:val="21"/>
        </w:rPr>
        <w:t>页签</w:t>
      </w:r>
      <w:r w:rsidR="00E56AFC">
        <w:rPr>
          <w:rFonts w:ascii="微软雅黑" w:eastAsia="微软雅黑" w:hAnsi="微软雅黑" w:hint="eastAsia"/>
          <w:szCs w:val="21"/>
        </w:rPr>
        <w:t>，</w:t>
      </w:r>
      <w:r w:rsidR="00E56AFC">
        <w:rPr>
          <w:rFonts w:ascii="微软雅黑" w:eastAsia="微软雅黑" w:hAnsi="微软雅黑"/>
          <w:szCs w:val="21"/>
        </w:rPr>
        <w:t>按照加入时间最近的前置显示</w:t>
      </w:r>
      <w:r w:rsidR="0010145E">
        <w:rPr>
          <w:rFonts w:ascii="微软雅黑" w:eastAsia="微软雅黑" w:hAnsi="微软雅黑" w:hint="eastAsia"/>
          <w:szCs w:val="21"/>
        </w:rPr>
        <w:t>。</w:t>
      </w:r>
    </w:p>
    <w:p w:rsidR="00167572" w:rsidRDefault="00167572" w:rsidP="0016757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1</w:t>
      </w:r>
      <w:r>
        <w:rPr>
          <w:rFonts w:ascii="微软雅黑" w:eastAsia="微软雅黑" w:hAnsi="微软雅黑" w:hint="eastAsia"/>
          <w:b/>
          <w:szCs w:val="21"/>
        </w:rPr>
        <w:t>）</w:t>
      </w:r>
      <w:r>
        <w:rPr>
          <w:rFonts w:ascii="微软雅黑" w:eastAsia="微软雅黑" w:hAnsi="微软雅黑"/>
          <w:b/>
          <w:szCs w:val="21"/>
        </w:rPr>
        <w:t>【</w:t>
      </w:r>
      <w:r>
        <w:rPr>
          <w:rFonts w:ascii="微软雅黑" w:eastAsia="微软雅黑" w:hAnsi="微软雅黑" w:hint="eastAsia"/>
          <w:b/>
          <w:szCs w:val="21"/>
        </w:rPr>
        <w:t>自动</w:t>
      </w:r>
      <w:r>
        <w:rPr>
          <w:rFonts w:ascii="微软雅黑" w:eastAsia="微软雅黑" w:hAnsi="微软雅黑"/>
          <w:b/>
          <w:szCs w:val="21"/>
        </w:rPr>
        <w:t>投标工具加入】</w:t>
      </w:r>
      <w:r>
        <w:rPr>
          <w:rFonts w:ascii="微软雅黑" w:eastAsia="微软雅黑" w:hAnsi="微软雅黑" w:hint="eastAsia"/>
          <w:b/>
          <w:szCs w:val="21"/>
        </w:rPr>
        <w:t>页签</w:t>
      </w:r>
      <w:r>
        <w:rPr>
          <w:rFonts w:ascii="微软雅黑" w:eastAsia="微软雅黑" w:hAnsi="微软雅黑"/>
          <w:b/>
          <w:szCs w:val="21"/>
        </w:rPr>
        <w:t>下</w:t>
      </w:r>
      <w:r>
        <w:rPr>
          <w:rFonts w:ascii="微软雅黑" w:eastAsia="微软雅黑" w:hAnsi="微软雅黑" w:hint="eastAsia"/>
          <w:b/>
          <w:szCs w:val="21"/>
        </w:rPr>
        <w:t>展示</w:t>
      </w:r>
      <w:r>
        <w:rPr>
          <w:rFonts w:ascii="微软雅黑" w:eastAsia="微软雅黑" w:hAnsi="微软雅黑"/>
          <w:b/>
          <w:szCs w:val="21"/>
        </w:rPr>
        <w:t>YY计划的底层债权</w:t>
      </w:r>
      <w:del w:id="111" w:author="lenovo" w:date="2018-08-01T14:43:00Z">
        <w:r w:rsidR="00324A6E" w:rsidDel="0013186B">
          <w:rPr>
            <w:rFonts w:ascii="微软雅黑" w:eastAsia="微软雅黑" w:hAnsi="微软雅黑" w:hint="eastAsia"/>
            <w:b/>
            <w:szCs w:val="21"/>
          </w:rPr>
          <w:delText>0</w:delText>
        </w:r>
      </w:del>
    </w:p>
    <w:p w:rsidR="00705E97" w:rsidRDefault="00167572" w:rsidP="00E4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="002558C5" w:rsidRPr="00167572">
        <w:rPr>
          <w:rFonts w:ascii="微软雅黑" w:eastAsia="微软雅黑" w:hAnsi="微软雅黑" w:hint="eastAsia"/>
          <w:szCs w:val="21"/>
        </w:rPr>
        <w:t>表头</w:t>
      </w:r>
      <w:r w:rsidR="002558C5" w:rsidRPr="00167572">
        <w:rPr>
          <w:rFonts w:ascii="微软雅黑" w:eastAsia="微软雅黑" w:hAnsi="微软雅黑"/>
          <w:szCs w:val="21"/>
        </w:rPr>
        <w:t>字段</w:t>
      </w:r>
      <w:r w:rsidR="00E41ABF">
        <w:rPr>
          <w:rFonts w:ascii="微软雅黑" w:eastAsia="微软雅黑" w:hAnsi="微软雅黑" w:hint="eastAsia"/>
          <w:szCs w:val="21"/>
        </w:rPr>
        <w:t>：</w:t>
      </w:r>
      <w:r w:rsidR="00705E97">
        <w:rPr>
          <w:rFonts w:ascii="微软雅黑" w:eastAsia="微软雅黑" w:hAnsi="微软雅黑"/>
          <w:szCs w:val="21"/>
        </w:rPr>
        <w:t>持有金额、累计</w:t>
      </w:r>
      <w:r w:rsidR="00705E97">
        <w:rPr>
          <w:rFonts w:ascii="微软雅黑" w:eastAsia="微软雅黑" w:hAnsi="微软雅黑" w:hint="eastAsia"/>
          <w:szCs w:val="21"/>
        </w:rPr>
        <w:t>赚取</w:t>
      </w:r>
      <w:r w:rsidR="00705E97">
        <w:rPr>
          <w:rFonts w:ascii="微软雅黑" w:eastAsia="微软雅黑" w:hAnsi="微软雅黑"/>
          <w:szCs w:val="21"/>
        </w:rPr>
        <w:t>、待收收益</w:t>
      </w:r>
      <w:r w:rsidR="00A77446">
        <w:rPr>
          <w:rFonts w:ascii="微软雅黑" w:eastAsia="微软雅黑" w:hAnsi="微软雅黑" w:hint="eastAsia"/>
          <w:szCs w:val="21"/>
        </w:rPr>
        <w:t xml:space="preserve"> （</w:t>
      </w:r>
      <w:r w:rsidR="00A77446">
        <w:rPr>
          <w:rFonts w:ascii="微软雅黑" w:eastAsia="微软雅黑" w:hAnsi="微软雅黑"/>
          <w:szCs w:val="21"/>
        </w:rPr>
        <w:t>与</w:t>
      </w:r>
      <w:r w:rsidR="00A77446">
        <w:rPr>
          <w:rFonts w:ascii="微软雅黑" w:eastAsia="微软雅黑" w:hAnsi="微软雅黑" w:hint="eastAsia"/>
          <w:szCs w:val="21"/>
        </w:rPr>
        <w:t>我的YY</w:t>
      </w:r>
      <w:r w:rsidR="00A77446">
        <w:rPr>
          <w:rFonts w:ascii="微软雅黑" w:eastAsia="微软雅黑" w:hAnsi="微软雅黑"/>
          <w:szCs w:val="21"/>
        </w:rPr>
        <w:t>页</w:t>
      </w:r>
      <w:r w:rsidR="00A77446">
        <w:rPr>
          <w:rFonts w:ascii="微软雅黑" w:eastAsia="微软雅黑" w:hAnsi="微软雅黑" w:hint="eastAsia"/>
          <w:szCs w:val="21"/>
        </w:rPr>
        <w:t>表头</w:t>
      </w:r>
      <w:r w:rsidR="00A77446">
        <w:rPr>
          <w:rFonts w:ascii="微软雅黑" w:eastAsia="微软雅黑" w:hAnsi="微软雅黑"/>
          <w:szCs w:val="21"/>
        </w:rPr>
        <w:t>字段</w:t>
      </w:r>
      <w:r w:rsidR="00A77446">
        <w:rPr>
          <w:rFonts w:ascii="微软雅黑" w:eastAsia="微软雅黑" w:hAnsi="微软雅黑" w:hint="eastAsia"/>
          <w:szCs w:val="21"/>
        </w:rPr>
        <w:t>一致</w:t>
      </w:r>
      <w:r w:rsidR="00A77446">
        <w:rPr>
          <w:rFonts w:ascii="微软雅黑" w:eastAsia="微软雅黑" w:hAnsi="微软雅黑"/>
          <w:szCs w:val="21"/>
        </w:rPr>
        <w:t>）</w:t>
      </w:r>
    </w:p>
    <w:p w:rsidR="002558C5" w:rsidRPr="002558C5" w:rsidRDefault="00167572" w:rsidP="00167572">
      <w:pPr>
        <w:rPr>
          <w:rFonts w:ascii="微软雅黑" w:eastAsia="微软雅黑" w:hAnsi="微软雅黑"/>
          <w:szCs w:val="21"/>
        </w:rPr>
      </w:pPr>
      <w:r w:rsidRPr="002558C5">
        <w:rPr>
          <w:rFonts w:ascii="微软雅黑" w:eastAsia="微软雅黑" w:hAnsi="微软雅黑"/>
          <w:szCs w:val="21"/>
        </w:rPr>
        <w:fldChar w:fldCharType="begin"/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 w:hint="eastAsia"/>
          <w:szCs w:val="21"/>
        </w:rPr>
        <w:instrText>= 2 \* GB3</w:instrText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/>
          <w:szCs w:val="21"/>
        </w:rPr>
        <w:fldChar w:fldCharType="separate"/>
      </w:r>
      <w:r w:rsidRPr="002558C5">
        <w:rPr>
          <w:rFonts w:ascii="微软雅黑" w:eastAsia="微软雅黑" w:hAnsi="微软雅黑" w:hint="eastAsia"/>
          <w:noProof/>
          <w:szCs w:val="21"/>
        </w:rPr>
        <w:t>②</w:t>
      </w:r>
      <w:r w:rsidRPr="002558C5">
        <w:rPr>
          <w:rFonts w:ascii="微软雅黑" w:eastAsia="微软雅黑" w:hAnsi="微软雅黑"/>
          <w:szCs w:val="21"/>
        </w:rPr>
        <w:fldChar w:fldCharType="end"/>
      </w:r>
      <w:r w:rsidR="002558C5" w:rsidRPr="002558C5">
        <w:rPr>
          <w:rFonts w:ascii="微软雅黑" w:eastAsia="微软雅黑" w:hAnsi="微软雅黑"/>
          <w:szCs w:val="21"/>
        </w:rPr>
        <w:t>列表页</w:t>
      </w:r>
      <w:r w:rsidR="006D25DD">
        <w:rPr>
          <w:rFonts w:ascii="微软雅黑" w:eastAsia="微软雅黑" w:hAnsi="微软雅黑" w:hint="eastAsia"/>
          <w:szCs w:val="21"/>
        </w:rPr>
        <w:t>内容</w:t>
      </w:r>
    </w:p>
    <w:p w:rsidR="002558C5" w:rsidRDefault="002558C5" w:rsidP="00842471">
      <w:pPr>
        <w:ind w:firstLineChars="100" w:firstLine="210"/>
        <w:rPr>
          <w:rFonts w:ascii="微软雅黑" w:eastAsia="微软雅黑" w:hAnsi="微软雅黑"/>
          <w:szCs w:val="21"/>
        </w:rPr>
      </w:pPr>
      <w:r w:rsidRPr="002558C5">
        <w:rPr>
          <w:rFonts w:ascii="微软雅黑" w:eastAsia="微软雅黑" w:hAnsi="微软雅黑" w:hint="eastAsia"/>
          <w:szCs w:val="21"/>
        </w:rPr>
        <w:t>字段</w:t>
      </w:r>
      <w:r w:rsidRPr="002558C5">
        <w:rPr>
          <w:rFonts w:ascii="微软雅黑" w:eastAsia="微软雅黑" w:hAnsi="微软雅黑"/>
          <w:szCs w:val="21"/>
        </w:rPr>
        <w:t>：债权编号、</w:t>
      </w:r>
      <w:r w:rsidRPr="002558C5">
        <w:rPr>
          <w:rFonts w:ascii="微软雅黑" w:eastAsia="微软雅黑" w:hAnsi="微软雅黑" w:hint="eastAsia"/>
          <w:szCs w:val="21"/>
        </w:rPr>
        <w:t>原始</w:t>
      </w:r>
      <w:r w:rsidRPr="002558C5">
        <w:rPr>
          <w:rFonts w:ascii="微软雅黑" w:eastAsia="微软雅黑" w:hAnsi="微软雅黑"/>
          <w:szCs w:val="21"/>
        </w:rPr>
        <w:t>金额、</w:t>
      </w:r>
      <w:proofErr w:type="gramStart"/>
      <w:ins w:id="112" w:author="lenovo" w:date="2018-08-01T14:39:00Z">
        <w:r w:rsidR="0013186B">
          <w:rPr>
            <w:rFonts w:ascii="微软雅黑" w:eastAsia="微软雅黑" w:hAnsi="微软雅黑" w:hint="eastAsia"/>
            <w:szCs w:val="21"/>
          </w:rPr>
          <w:t>年化</w:t>
        </w:r>
        <w:r w:rsidR="0013186B">
          <w:rPr>
            <w:rFonts w:ascii="微软雅黑" w:eastAsia="微软雅黑" w:hAnsi="微软雅黑"/>
            <w:szCs w:val="21"/>
          </w:rPr>
          <w:t>收益率</w:t>
        </w:r>
        <w:proofErr w:type="gramEnd"/>
        <w:r w:rsidR="0013186B">
          <w:rPr>
            <w:rFonts w:ascii="微软雅黑" w:eastAsia="微软雅黑" w:hAnsi="微软雅黑"/>
            <w:szCs w:val="21"/>
          </w:rPr>
          <w:t>（</w:t>
        </w:r>
        <w:r w:rsidR="0013186B">
          <w:rPr>
            <w:rFonts w:ascii="微软雅黑" w:eastAsia="微软雅黑" w:hAnsi="微软雅黑" w:hint="eastAsia"/>
            <w:szCs w:val="21"/>
          </w:rPr>
          <w:t>历史</w:t>
        </w:r>
        <w:r w:rsidR="0013186B">
          <w:rPr>
            <w:rFonts w:ascii="微软雅黑" w:eastAsia="微软雅黑" w:hAnsi="微软雅黑"/>
            <w:szCs w:val="21"/>
          </w:rPr>
          <w:t>）</w:t>
        </w:r>
        <w:r w:rsidR="0013186B">
          <w:rPr>
            <w:rFonts w:ascii="微软雅黑" w:eastAsia="微软雅黑" w:hAnsi="微软雅黑" w:hint="eastAsia"/>
            <w:szCs w:val="21"/>
          </w:rPr>
          <w:t>、</w:t>
        </w:r>
      </w:ins>
      <w:ins w:id="113" w:author="lenovo" w:date="2018-08-02T14:44:00Z">
        <w:r w:rsidR="001A1B2A">
          <w:rPr>
            <w:rFonts w:ascii="微软雅黑" w:eastAsia="微软雅黑" w:hAnsi="微软雅黑" w:hint="eastAsia"/>
            <w:szCs w:val="21"/>
          </w:rPr>
          <w:t>剩余</w:t>
        </w:r>
      </w:ins>
      <w:del w:id="114" w:author="lenovo" w:date="2018-08-01T14:22:00Z">
        <w:r w:rsidRPr="002558C5" w:rsidDel="008131A2">
          <w:rPr>
            <w:rFonts w:ascii="微软雅黑" w:eastAsia="微软雅黑" w:hAnsi="微软雅黑" w:hint="eastAsia"/>
            <w:szCs w:val="21"/>
          </w:rPr>
          <w:delText>剩余</w:delText>
        </w:r>
      </w:del>
      <w:r w:rsidRPr="002558C5">
        <w:rPr>
          <w:rFonts w:ascii="微软雅黑" w:eastAsia="微软雅黑" w:hAnsi="微软雅黑"/>
          <w:szCs w:val="21"/>
        </w:rPr>
        <w:t>期数、</w:t>
      </w:r>
      <w:r w:rsidRPr="002558C5">
        <w:rPr>
          <w:rFonts w:ascii="微软雅黑" w:eastAsia="微软雅黑" w:hAnsi="微软雅黑" w:hint="eastAsia"/>
          <w:szCs w:val="21"/>
        </w:rPr>
        <w:t>待收</w:t>
      </w:r>
      <w:r w:rsidRPr="002558C5">
        <w:rPr>
          <w:rFonts w:ascii="微软雅黑" w:eastAsia="微软雅黑" w:hAnsi="微软雅黑"/>
          <w:szCs w:val="21"/>
        </w:rPr>
        <w:t>本息</w:t>
      </w:r>
      <w:ins w:id="115" w:author="lenovo" w:date="2018-08-01T14:39:00Z">
        <w:r w:rsidR="0013186B">
          <w:rPr>
            <w:rFonts w:ascii="微软雅黑" w:eastAsia="微软雅黑" w:hAnsi="微软雅黑" w:hint="eastAsia"/>
            <w:szCs w:val="21"/>
          </w:rPr>
          <w:t>、</w:t>
        </w:r>
        <w:r w:rsidR="0013186B">
          <w:rPr>
            <w:rFonts w:ascii="微软雅黑" w:eastAsia="微软雅黑" w:hAnsi="微软雅黑"/>
            <w:szCs w:val="21"/>
          </w:rPr>
          <w:t>下个还款日</w:t>
        </w:r>
      </w:ins>
    </w:p>
    <w:p w:rsidR="0013186B" w:rsidRDefault="002558C5" w:rsidP="00842471">
      <w:pPr>
        <w:ind w:firstLineChars="100" w:firstLine="210"/>
        <w:rPr>
          <w:ins w:id="116" w:author="lenovo" w:date="2018-08-01T14:40:00Z"/>
          <w:rFonts w:ascii="微软雅黑" w:eastAsia="微软雅黑" w:hAnsi="微软雅黑"/>
          <w:szCs w:val="21"/>
        </w:rPr>
      </w:pPr>
      <w:r w:rsidRPr="002558C5">
        <w:rPr>
          <w:rFonts w:ascii="微软雅黑" w:eastAsia="微软雅黑" w:hAnsi="微软雅黑"/>
          <w:szCs w:val="21"/>
        </w:rPr>
        <w:t>合同</w:t>
      </w:r>
      <w:r w:rsidRPr="002558C5">
        <w:rPr>
          <w:rFonts w:ascii="微软雅黑" w:eastAsia="微软雅黑" w:hAnsi="微软雅黑" w:hint="eastAsia"/>
          <w:szCs w:val="21"/>
        </w:rPr>
        <w:t>：</w:t>
      </w:r>
      <w:ins w:id="117" w:author="lenovo" w:date="2018-08-01T16:02:00Z">
        <w:r w:rsidR="00F46B94">
          <w:rPr>
            <w:rFonts w:ascii="微软雅黑" w:eastAsia="微软雅黑" w:hAnsi="微软雅黑" w:hint="eastAsia"/>
            <w:szCs w:val="21"/>
          </w:rPr>
          <w:t>点击</w:t>
        </w:r>
        <w:r w:rsidR="00F46B94">
          <w:rPr>
            <w:rFonts w:ascii="微软雅黑" w:eastAsia="微软雅黑" w:hAnsi="微软雅黑"/>
            <w:szCs w:val="21"/>
          </w:rPr>
          <w:t>后新开一个页面打开。</w:t>
        </w:r>
      </w:ins>
    </w:p>
    <w:p w:rsidR="0013186B" w:rsidRDefault="0013186B" w:rsidP="00842471">
      <w:pPr>
        <w:ind w:firstLineChars="100" w:firstLine="210"/>
        <w:rPr>
          <w:ins w:id="118" w:author="lenovo" w:date="2018-08-01T14:41:00Z"/>
          <w:rFonts w:ascii="微软雅黑" w:eastAsia="微软雅黑" w:hAnsi="微软雅黑"/>
          <w:szCs w:val="21"/>
        </w:rPr>
      </w:pPr>
      <w:ins w:id="119" w:author="lenovo" w:date="2018-08-01T14:40:00Z">
        <w:r>
          <w:rPr>
            <w:rFonts w:ascii="微软雅黑" w:eastAsia="微软雅黑" w:hAnsi="微软雅黑" w:hint="eastAsia"/>
            <w:szCs w:val="21"/>
          </w:rPr>
          <w:t>当</w:t>
        </w:r>
        <w:r>
          <w:rPr>
            <w:rFonts w:ascii="微软雅黑" w:eastAsia="微软雅黑" w:hAnsi="微软雅黑"/>
            <w:szCs w:val="21"/>
          </w:rPr>
          <w:t>该债权是原始债权时（</w:t>
        </w:r>
        <w:r>
          <w:rPr>
            <w:rFonts w:ascii="微软雅黑" w:eastAsia="微软雅黑" w:hAnsi="微软雅黑" w:hint="eastAsia"/>
            <w:szCs w:val="21"/>
          </w:rPr>
          <w:t>即</w:t>
        </w:r>
        <w:r>
          <w:rPr>
            <w:rFonts w:ascii="微软雅黑" w:eastAsia="微软雅黑" w:hAnsi="微软雅黑"/>
            <w:szCs w:val="21"/>
          </w:rPr>
          <w:t>未被转让）</w:t>
        </w:r>
        <w:r>
          <w:rPr>
            <w:rFonts w:ascii="微软雅黑" w:eastAsia="微软雅黑" w:hAnsi="微软雅黑" w:hint="eastAsia"/>
            <w:szCs w:val="21"/>
          </w:rPr>
          <w:t>：借款</w:t>
        </w:r>
        <w:r>
          <w:rPr>
            <w:rFonts w:ascii="微软雅黑" w:eastAsia="微软雅黑" w:hAnsi="微软雅黑"/>
            <w:szCs w:val="21"/>
          </w:rPr>
          <w:t>合同、委托协议</w:t>
        </w:r>
      </w:ins>
    </w:p>
    <w:p w:rsidR="0013186B" w:rsidRDefault="0013186B" w:rsidP="00842471">
      <w:pPr>
        <w:ind w:firstLineChars="100" w:firstLine="210"/>
        <w:rPr>
          <w:ins w:id="120" w:author="lenovo" w:date="2018-08-01T14:41:00Z"/>
          <w:rFonts w:ascii="微软雅黑" w:eastAsia="微软雅黑" w:hAnsi="微软雅黑"/>
          <w:szCs w:val="21"/>
        </w:rPr>
      </w:pPr>
      <w:ins w:id="121" w:author="lenovo" w:date="2018-08-01T14:41:00Z">
        <w:r>
          <w:rPr>
            <w:rFonts w:ascii="微软雅黑" w:eastAsia="微软雅黑" w:hAnsi="微软雅黑" w:hint="eastAsia"/>
            <w:szCs w:val="21"/>
          </w:rPr>
          <w:t>当</w:t>
        </w:r>
        <w:r>
          <w:rPr>
            <w:rFonts w:ascii="微软雅黑" w:eastAsia="微软雅黑" w:hAnsi="微软雅黑"/>
            <w:szCs w:val="21"/>
          </w:rPr>
          <w:t>该债权为转让债权时：借款合同、委托协议、债转协议</w:t>
        </w:r>
      </w:ins>
    </w:p>
    <w:p w:rsidR="0013186B" w:rsidRDefault="0013186B" w:rsidP="00842471">
      <w:pPr>
        <w:ind w:firstLineChars="100" w:firstLine="210"/>
        <w:rPr>
          <w:ins w:id="122" w:author="lenovo" w:date="2018-08-01T14:41:00Z"/>
          <w:rFonts w:ascii="微软雅黑" w:eastAsia="微软雅黑" w:hAnsi="微软雅黑"/>
          <w:szCs w:val="21"/>
        </w:rPr>
      </w:pPr>
    </w:p>
    <w:p w:rsidR="0013186B" w:rsidRDefault="0013186B" w:rsidP="00842471">
      <w:pPr>
        <w:ind w:firstLineChars="100" w:firstLine="210"/>
        <w:rPr>
          <w:ins w:id="123" w:author="lenovo" w:date="2018-08-01T14:41:00Z"/>
          <w:rFonts w:ascii="微软雅黑" w:eastAsia="微软雅黑" w:hAnsi="微软雅黑"/>
          <w:szCs w:val="21"/>
        </w:rPr>
      </w:pPr>
      <w:ins w:id="124" w:author="lenovo" w:date="2018-08-01T14:41:00Z">
        <w:r>
          <w:rPr>
            <w:rFonts w:ascii="微软雅黑" w:eastAsia="微软雅黑" w:hAnsi="微软雅黑" w:hint="eastAsia"/>
            <w:szCs w:val="21"/>
          </w:rPr>
          <w:t>借款</w:t>
        </w:r>
        <w:r>
          <w:rPr>
            <w:rFonts w:ascii="微软雅黑" w:eastAsia="微软雅黑" w:hAnsi="微软雅黑"/>
            <w:szCs w:val="21"/>
          </w:rPr>
          <w:t>合同为</w:t>
        </w:r>
      </w:ins>
      <w:r w:rsidR="002558C5" w:rsidRPr="002558C5">
        <w:rPr>
          <w:rFonts w:ascii="微软雅黑" w:eastAsia="微软雅黑" w:hAnsi="微软雅黑" w:hint="eastAsia"/>
          <w:szCs w:val="21"/>
        </w:rPr>
        <w:t>《借款</w:t>
      </w:r>
      <w:r w:rsidR="002558C5" w:rsidRPr="002558C5">
        <w:rPr>
          <w:rFonts w:ascii="微软雅黑" w:eastAsia="微软雅黑" w:hAnsi="微软雅黑"/>
          <w:szCs w:val="21"/>
        </w:rPr>
        <w:t>及担保协议</w:t>
      </w:r>
      <w:r w:rsidR="002558C5" w:rsidRPr="002558C5">
        <w:rPr>
          <w:rFonts w:ascii="微软雅黑" w:eastAsia="微软雅黑" w:hAnsi="微软雅黑" w:hint="eastAsia"/>
          <w:szCs w:val="21"/>
        </w:rPr>
        <w:t>》</w:t>
      </w:r>
    </w:p>
    <w:p w:rsidR="002558C5" w:rsidRDefault="002558C5" w:rsidP="00842471">
      <w:pPr>
        <w:ind w:firstLineChars="100" w:firstLine="210"/>
        <w:rPr>
          <w:ins w:id="125" w:author="lenovo" w:date="2018-08-01T14:41:00Z"/>
          <w:rFonts w:ascii="微软雅黑" w:eastAsia="微软雅黑" w:hAnsi="微软雅黑"/>
          <w:szCs w:val="21"/>
        </w:rPr>
      </w:pPr>
      <w:del w:id="126" w:author="lenovo" w:date="2018-08-01T14:41:00Z">
        <w:r w:rsidRPr="002558C5" w:rsidDel="0013186B">
          <w:rPr>
            <w:rFonts w:ascii="微软雅黑" w:eastAsia="微软雅黑" w:hAnsi="微软雅黑" w:hint="eastAsia"/>
            <w:szCs w:val="21"/>
          </w:rPr>
          <w:delText>或者《借款</w:delText>
        </w:r>
      </w:del>
      <w:del w:id="127" w:author="lenovo" w:date="2018-08-01T14:23:00Z">
        <w:r w:rsidRPr="002558C5" w:rsidDel="008131A2">
          <w:rPr>
            <w:rFonts w:ascii="微软雅黑" w:eastAsia="微软雅黑" w:hAnsi="微软雅黑"/>
            <w:szCs w:val="21"/>
          </w:rPr>
          <w:delText>及</w:delText>
        </w:r>
      </w:del>
      <w:del w:id="128" w:author="lenovo" w:date="2018-08-01T14:41:00Z">
        <w:r w:rsidRPr="002558C5" w:rsidDel="0013186B">
          <w:rPr>
            <w:rFonts w:ascii="微软雅黑" w:eastAsia="微软雅黑" w:hAnsi="微软雅黑"/>
            <w:szCs w:val="21"/>
          </w:rPr>
          <w:delText>债权转让协议》</w:delText>
        </w:r>
      </w:del>
      <w:ins w:id="129" w:author="lenovo" w:date="2018-08-01T14:22:00Z">
        <w:r w:rsidR="008131A2">
          <w:rPr>
            <w:rFonts w:ascii="微软雅黑" w:eastAsia="微软雅黑" w:hAnsi="微软雅黑" w:hint="eastAsia"/>
            <w:szCs w:val="21"/>
          </w:rPr>
          <w:t>委托</w:t>
        </w:r>
        <w:r w:rsidR="008131A2">
          <w:rPr>
            <w:rFonts w:ascii="微软雅黑" w:eastAsia="微软雅黑" w:hAnsi="微软雅黑"/>
            <w:szCs w:val="21"/>
          </w:rPr>
          <w:t>协议：</w:t>
        </w:r>
      </w:ins>
      <w:del w:id="130" w:author="lenovo" w:date="2018-08-01T14:23:00Z">
        <w:r w:rsidRPr="002558C5" w:rsidDel="008131A2">
          <w:rPr>
            <w:rFonts w:ascii="微软雅黑" w:eastAsia="微软雅黑" w:hAnsi="微软雅黑" w:hint="eastAsia"/>
            <w:szCs w:val="21"/>
          </w:rPr>
          <w:delText>+</w:delText>
        </w:r>
      </w:del>
      <w:r w:rsidRPr="002558C5">
        <w:rPr>
          <w:rFonts w:ascii="微软雅黑" w:eastAsia="微软雅黑" w:hAnsi="微软雅黑"/>
          <w:szCs w:val="21"/>
        </w:rPr>
        <w:t>《</w:t>
      </w:r>
      <w:r w:rsidRPr="002558C5">
        <w:rPr>
          <w:rFonts w:ascii="微软雅黑" w:eastAsia="微软雅黑" w:hAnsi="微软雅黑" w:hint="eastAsia"/>
          <w:szCs w:val="21"/>
        </w:rPr>
        <w:t>催收</w:t>
      </w:r>
      <w:r w:rsidRPr="002558C5">
        <w:rPr>
          <w:rFonts w:ascii="微软雅黑" w:eastAsia="微软雅黑" w:hAnsi="微软雅黑"/>
          <w:szCs w:val="21"/>
        </w:rPr>
        <w:t>授权委托书》</w:t>
      </w:r>
    </w:p>
    <w:p w:rsidR="0013186B" w:rsidRPr="0013186B" w:rsidRDefault="0013186B" w:rsidP="00842471">
      <w:pPr>
        <w:ind w:firstLineChars="100" w:firstLine="210"/>
        <w:rPr>
          <w:rFonts w:ascii="微软雅黑" w:eastAsia="微软雅黑" w:hAnsi="微软雅黑"/>
          <w:szCs w:val="21"/>
        </w:rPr>
      </w:pPr>
      <w:ins w:id="131" w:author="lenovo" w:date="2018-08-01T14:41:00Z">
        <w:r>
          <w:rPr>
            <w:rFonts w:ascii="微软雅黑" w:eastAsia="微软雅黑" w:hAnsi="微软雅黑" w:hint="eastAsia"/>
            <w:szCs w:val="21"/>
          </w:rPr>
          <w:lastRenderedPageBreak/>
          <w:t>债转</w:t>
        </w:r>
        <w:r>
          <w:rPr>
            <w:rFonts w:ascii="微软雅黑" w:eastAsia="微软雅黑" w:hAnsi="微软雅黑"/>
            <w:szCs w:val="21"/>
          </w:rPr>
          <w:t>协议：</w:t>
        </w:r>
      </w:ins>
      <w:ins w:id="132" w:author="lenovo" w:date="2018-08-01T14:42:00Z">
        <w:r>
          <w:rPr>
            <w:rFonts w:ascii="微软雅黑" w:eastAsia="微软雅黑" w:hAnsi="微软雅黑" w:hint="eastAsia"/>
            <w:szCs w:val="21"/>
          </w:rPr>
          <w:t>《借款</w:t>
        </w:r>
        <w:r>
          <w:rPr>
            <w:rFonts w:ascii="微软雅黑" w:eastAsia="微软雅黑" w:hAnsi="微软雅黑"/>
            <w:szCs w:val="21"/>
          </w:rPr>
          <w:t>债</w:t>
        </w:r>
        <w:r>
          <w:rPr>
            <w:rFonts w:ascii="微软雅黑" w:eastAsia="微软雅黑" w:hAnsi="微软雅黑" w:hint="eastAsia"/>
            <w:szCs w:val="21"/>
          </w:rPr>
          <w:t>权</w:t>
        </w:r>
        <w:r>
          <w:rPr>
            <w:rFonts w:ascii="微软雅黑" w:eastAsia="微软雅黑" w:hAnsi="微软雅黑"/>
            <w:szCs w:val="21"/>
          </w:rPr>
          <w:t>转让协议》</w:t>
        </w:r>
      </w:ins>
    </w:p>
    <w:p w:rsidR="00705E97" w:rsidRDefault="006D25DD" w:rsidP="006D25DD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/>
          <w:szCs w:val="21"/>
        </w:rPr>
        <w:t>页</w:t>
      </w:r>
      <w:r w:rsidR="002558C5" w:rsidRPr="002558C5">
        <w:rPr>
          <w:rFonts w:ascii="微软雅黑" w:eastAsia="微软雅黑" w:hAnsi="微软雅黑"/>
          <w:szCs w:val="21"/>
        </w:rPr>
        <w:t>排序规则：</w:t>
      </w:r>
      <w:r w:rsidR="002558C5" w:rsidRPr="002558C5">
        <w:rPr>
          <w:rFonts w:ascii="微软雅黑" w:eastAsia="微软雅黑" w:hAnsi="微软雅黑" w:hint="eastAsia"/>
          <w:szCs w:val="21"/>
        </w:rPr>
        <w:t>最近</w:t>
      </w:r>
      <w:r w:rsidR="002558C5" w:rsidRPr="002558C5">
        <w:rPr>
          <w:rFonts w:ascii="微软雅黑" w:eastAsia="微软雅黑" w:hAnsi="微软雅黑"/>
          <w:szCs w:val="21"/>
        </w:rPr>
        <w:t>购买的</w:t>
      </w:r>
      <w:r w:rsidR="002558C5" w:rsidRPr="002558C5">
        <w:rPr>
          <w:rFonts w:ascii="微软雅黑" w:eastAsia="微软雅黑" w:hAnsi="微软雅黑" w:hint="eastAsia"/>
          <w:szCs w:val="21"/>
        </w:rPr>
        <w:t>YY中</w:t>
      </w:r>
      <w:r w:rsidR="002558C5" w:rsidRPr="002558C5">
        <w:rPr>
          <w:rFonts w:ascii="微软雅黑" w:eastAsia="微软雅黑" w:hAnsi="微软雅黑"/>
          <w:szCs w:val="21"/>
        </w:rPr>
        <w:t>底层债权</w:t>
      </w:r>
      <w:r w:rsidR="002558C5" w:rsidRPr="002558C5">
        <w:rPr>
          <w:rFonts w:ascii="微软雅黑" w:eastAsia="微软雅黑" w:hAnsi="微软雅黑" w:hint="eastAsia"/>
          <w:szCs w:val="21"/>
        </w:rPr>
        <w:t>前置</w:t>
      </w:r>
      <w:r w:rsidR="002558C5" w:rsidRPr="002558C5">
        <w:rPr>
          <w:rFonts w:ascii="微软雅黑" w:eastAsia="微软雅黑" w:hAnsi="微软雅黑"/>
          <w:szCs w:val="21"/>
        </w:rPr>
        <w:t>显示</w:t>
      </w:r>
      <w:r w:rsidR="002558C5" w:rsidRPr="002558C5">
        <w:rPr>
          <w:rFonts w:ascii="微软雅黑" w:eastAsia="微软雅黑" w:hAnsi="微软雅黑" w:hint="eastAsia"/>
          <w:szCs w:val="21"/>
        </w:rPr>
        <w:t>，</w:t>
      </w:r>
      <w:r w:rsidR="002558C5" w:rsidRPr="002558C5">
        <w:rPr>
          <w:rFonts w:ascii="微软雅黑" w:eastAsia="微软雅黑" w:hAnsi="微软雅黑"/>
          <w:szCs w:val="21"/>
        </w:rPr>
        <w:t>同一个YY下的债权按照原来的排序</w:t>
      </w:r>
      <w:r w:rsidR="002558C5" w:rsidRPr="002558C5">
        <w:rPr>
          <w:rFonts w:ascii="微软雅黑" w:eastAsia="微软雅黑" w:hAnsi="微软雅黑" w:hint="eastAsia"/>
          <w:szCs w:val="21"/>
        </w:rPr>
        <w:t>。</w:t>
      </w:r>
    </w:p>
    <w:p w:rsidR="00842471" w:rsidRPr="00505AD1" w:rsidRDefault="006D25DD" w:rsidP="009B3072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4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④</w:t>
      </w:r>
      <w:r>
        <w:rPr>
          <w:rFonts w:ascii="微软雅黑" w:eastAsia="微软雅黑" w:hAnsi="微软雅黑"/>
          <w:szCs w:val="21"/>
        </w:rPr>
        <w:fldChar w:fldCharType="end"/>
      </w:r>
      <w:r w:rsidR="00842471">
        <w:rPr>
          <w:rFonts w:ascii="微软雅黑" w:eastAsia="微软雅黑" w:hAnsi="微软雅黑"/>
          <w:szCs w:val="21"/>
        </w:rPr>
        <w:t>列表页数量限制</w:t>
      </w:r>
      <w:r w:rsidR="00842471">
        <w:rPr>
          <w:rFonts w:ascii="微软雅黑" w:eastAsia="微软雅黑" w:hAnsi="微软雅黑" w:hint="eastAsia"/>
          <w:szCs w:val="21"/>
        </w:rPr>
        <w:t>： 列表</w:t>
      </w:r>
      <w:r w:rsidR="00842471">
        <w:rPr>
          <w:rFonts w:ascii="微软雅黑" w:eastAsia="微软雅黑" w:hAnsi="微软雅黑"/>
          <w:szCs w:val="21"/>
        </w:rPr>
        <w:t>页一页显示</w:t>
      </w:r>
      <w:r w:rsidR="00842471">
        <w:rPr>
          <w:rFonts w:ascii="微软雅黑" w:eastAsia="微软雅黑" w:hAnsi="微软雅黑" w:hint="eastAsia"/>
          <w:szCs w:val="21"/>
        </w:rPr>
        <w:t>10条</w:t>
      </w:r>
      <w:r w:rsidR="00842471">
        <w:rPr>
          <w:rFonts w:ascii="微软雅黑" w:eastAsia="微软雅黑" w:hAnsi="微软雅黑"/>
          <w:szCs w:val="21"/>
        </w:rPr>
        <w:t>，</w:t>
      </w:r>
      <w:r w:rsidR="009B3072">
        <w:rPr>
          <w:rFonts w:ascii="微软雅黑" w:eastAsia="微软雅黑" w:hAnsi="微软雅黑" w:hint="eastAsia"/>
          <w:szCs w:val="21"/>
        </w:rPr>
        <w:t>底部翻页</w:t>
      </w:r>
      <w:r w:rsidR="009B3072">
        <w:rPr>
          <w:rFonts w:ascii="微软雅黑" w:eastAsia="微软雅黑" w:hAnsi="微软雅黑"/>
          <w:szCs w:val="21"/>
        </w:rPr>
        <w:t>默认显示</w:t>
      </w:r>
      <w:r w:rsidR="00842471">
        <w:rPr>
          <w:rFonts w:ascii="微软雅黑" w:eastAsia="微软雅黑" w:hAnsi="微软雅黑" w:hint="eastAsia"/>
          <w:szCs w:val="21"/>
        </w:rPr>
        <w:t>5</w:t>
      </w:r>
      <w:r w:rsidR="009B3072">
        <w:rPr>
          <w:rFonts w:ascii="微软雅黑" w:eastAsia="微软雅黑" w:hAnsi="微软雅黑" w:hint="eastAsia"/>
          <w:szCs w:val="21"/>
        </w:rPr>
        <w:t>页</w:t>
      </w:r>
      <w:r w:rsidR="009B3072">
        <w:rPr>
          <w:rFonts w:ascii="微软雅黑" w:eastAsia="微软雅黑" w:hAnsi="微软雅黑"/>
          <w:szCs w:val="21"/>
        </w:rPr>
        <w:t>可直接点击</w:t>
      </w:r>
      <w:r w:rsidR="00842471">
        <w:rPr>
          <w:rFonts w:ascii="微软雅黑" w:eastAsia="微软雅黑" w:hAnsi="微软雅黑"/>
          <w:szCs w:val="21"/>
        </w:rPr>
        <w:t>，点击</w:t>
      </w:r>
      <w:r w:rsidR="009B3072">
        <w:rPr>
          <w:rFonts w:ascii="微软雅黑" w:eastAsia="微软雅黑" w:hAnsi="微软雅黑" w:hint="eastAsia"/>
          <w:szCs w:val="21"/>
        </w:rPr>
        <w:t>翻</w:t>
      </w:r>
      <w:r w:rsidR="00842471">
        <w:rPr>
          <w:rFonts w:ascii="微软雅黑" w:eastAsia="微软雅黑" w:hAnsi="微软雅黑"/>
          <w:szCs w:val="21"/>
        </w:rPr>
        <w:t>页按钮再显示</w:t>
      </w:r>
      <w:r w:rsidR="00842471">
        <w:rPr>
          <w:rFonts w:ascii="微软雅黑" w:eastAsia="微软雅黑" w:hAnsi="微软雅黑" w:hint="eastAsia"/>
          <w:szCs w:val="21"/>
        </w:rPr>
        <w:t>2页</w:t>
      </w:r>
      <w:r w:rsidR="00842471">
        <w:rPr>
          <w:rFonts w:ascii="微软雅黑" w:eastAsia="微软雅黑" w:hAnsi="微软雅黑"/>
          <w:szCs w:val="21"/>
        </w:rPr>
        <w:t>。</w:t>
      </w:r>
    </w:p>
    <w:p w:rsidR="002558C5" w:rsidRDefault="0013186B" w:rsidP="002558C5">
      <w:pPr>
        <w:rPr>
          <w:rFonts w:ascii="微软雅黑" w:eastAsia="微软雅黑" w:hAnsi="微软雅黑"/>
          <w:szCs w:val="21"/>
        </w:rPr>
      </w:pPr>
      <w:ins w:id="133" w:author="lenovo" w:date="2018-08-01T14:44:00Z">
        <w:r>
          <w:rPr>
            <w:rFonts w:ascii="微软雅黑" w:eastAsia="微软雅黑" w:hAnsi="微软雅黑"/>
            <w:szCs w:val="21"/>
          </w:rPr>
          <w:fldChar w:fldCharType="begin"/>
        </w:r>
        <w:r>
          <w:rPr>
            <w:rFonts w:ascii="微软雅黑" w:eastAsia="微软雅黑" w:hAnsi="微软雅黑"/>
            <w:szCs w:val="21"/>
          </w:rPr>
          <w:instrText xml:space="preserve"> </w:instrText>
        </w:r>
        <w:r>
          <w:rPr>
            <w:rFonts w:ascii="微软雅黑" w:eastAsia="微软雅黑" w:hAnsi="微软雅黑" w:hint="eastAsia"/>
            <w:szCs w:val="21"/>
          </w:rPr>
          <w:instrText>= 5 \* GB3</w:instrText>
        </w:r>
        <w:r>
          <w:rPr>
            <w:rFonts w:ascii="微软雅黑" w:eastAsia="微软雅黑" w:hAnsi="微软雅黑"/>
            <w:szCs w:val="21"/>
          </w:rPr>
          <w:instrText xml:space="preserve"> </w:instrText>
        </w:r>
      </w:ins>
      <w:r>
        <w:rPr>
          <w:rFonts w:ascii="微软雅黑" w:eastAsia="微软雅黑" w:hAnsi="微软雅黑"/>
          <w:szCs w:val="21"/>
        </w:rPr>
        <w:fldChar w:fldCharType="separate"/>
      </w:r>
      <w:ins w:id="134" w:author="lenovo" w:date="2018-08-01T14:44:00Z">
        <w:r>
          <w:rPr>
            <w:rFonts w:ascii="微软雅黑" w:eastAsia="微软雅黑" w:hAnsi="微软雅黑" w:hint="eastAsia"/>
            <w:noProof/>
            <w:szCs w:val="21"/>
          </w:rPr>
          <w:t>⑤</w:t>
        </w:r>
        <w:r>
          <w:rPr>
            <w:rFonts w:ascii="微软雅黑" w:eastAsia="微软雅黑" w:hAnsi="微软雅黑"/>
            <w:szCs w:val="21"/>
          </w:rPr>
          <w:fldChar w:fldCharType="end"/>
        </w:r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对自动投标工具页签下的债权</w:t>
        </w:r>
        <w:proofErr w:type="gramStart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展示做</w:t>
        </w:r>
        <w:proofErr w:type="gramEnd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灵活管理，当该列表</w:t>
        </w:r>
        <w:proofErr w:type="gramStart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页发生</w:t>
        </w:r>
        <w:proofErr w:type="gramEnd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系统性问题时，会做整体下架。</w:t>
        </w:r>
      </w:ins>
    </w:p>
    <w:p w:rsidR="0042491E" w:rsidRDefault="0042491E" w:rsidP="002558C5">
      <w:pPr>
        <w:rPr>
          <w:rFonts w:ascii="微软雅黑" w:eastAsia="微软雅黑" w:hAnsi="微软雅黑"/>
          <w:b/>
          <w:szCs w:val="21"/>
        </w:rPr>
      </w:pPr>
      <w:r w:rsidRPr="0042491E">
        <w:rPr>
          <w:rFonts w:ascii="微软雅黑" w:eastAsia="微软雅黑" w:hAnsi="微软雅黑"/>
          <w:b/>
          <w:szCs w:val="21"/>
        </w:rPr>
        <w:t>2</w:t>
      </w:r>
      <w:r w:rsidRPr="0042491E">
        <w:rPr>
          <w:rFonts w:ascii="微软雅黑" w:eastAsia="微软雅黑" w:hAnsi="微软雅黑" w:hint="eastAsia"/>
          <w:b/>
          <w:szCs w:val="21"/>
        </w:rPr>
        <w:t>）</w:t>
      </w:r>
      <w:proofErr w:type="gramStart"/>
      <w:r w:rsidR="00E41ABF">
        <w:rPr>
          <w:rFonts w:ascii="微软雅黑" w:eastAsia="微软雅黑" w:hAnsi="微软雅黑" w:hint="eastAsia"/>
          <w:b/>
          <w:szCs w:val="21"/>
        </w:rPr>
        <w:t>【</w:t>
      </w:r>
      <w:r w:rsidRPr="0042491E">
        <w:rPr>
          <w:rFonts w:ascii="微软雅黑" w:eastAsia="微软雅黑" w:hAnsi="微软雅黑" w:hint="eastAsia"/>
          <w:b/>
          <w:szCs w:val="21"/>
        </w:rPr>
        <w:t>手动</w:t>
      </w:r>
      <w:r w:rsidRPr="0042491E">
        <w:rPr>
          <w:rFonts w:ascii="微软雅黑" w:eastAsia="微软雅黑" w:hAnsi="微软雅黑"/>
          <w:b/>
          <w:szCs w:val="21"/>
        </w:rPr>
        <w:t>加入</w:t>
      </w:r>
      <w:r w:rsidR="00E41ABF">
        <w:rPr>
          <w:rFonts w:ascii="微软雅黑" w:eastAsia="微软雅黑" w:hAnsi="微软雅黑" w:hint="eastAsia"/>
          <w:b/>
          <w:szCs w:val="21"/>
        </w:rPr>
        <w:t>】</w:t>
      </w:r>
      <w:r w:rsidR="00CB2E98">
        <w:rPr>
          <w:rFonts w:ascii="微软雅黑" w:eastAsia="微软雅黑" w:hAnsi="微软雅黑" w:hint="eastAsia"/>
          <w:b/>
          <w:szCs w:val="21"/>
        </w:rPr>
        <w:t>页签</w:t>
      </w:r>
      <w:proofErr w:type="gramEnd"/>
      <w:r w:rsidR="00C243D7">
        <w:rPr>
          <w:rFonts w:ascii="微软雅黑" w:eastAsia="微软雅黑" w:hAnsi="微软雅黑" w:hint="eastAsia"/>
          <w:b/>
          <w:szCs w:val="21"/>
        </w:rPr>
        <w:t>——</w:t>
      </w:r>
      <w:r w:rsidR="00CB2E98">
        <w:rPr>
          <w:rFonts w:ascii="微软雅黑" w:eastAsia="微软雅黑" w:hAnsi="微软雅黑" w:hint="eastAsia"/>
          <w:b/>
          <w:szCs w:val="21"/>
        </w:rPr>
        <w:t>投标中状态</w:t>
      </w:r>
    </w:p>
    <w:p w:rsidR="003771FD" w:rsidRPr="003771FD" w:rsidRDefault="003771FD" w:rsidP="002558C5">
      <w:pPr>
        <w:rPr>
          <w:rFonts w:ascii="微软雅黑" w:eastAsia="微软雅黑" w:hAnsi="微软雅黑"/>
          <w:szCs w:val="21"/>
        </w:rPr>
      </w:pPr>
      <w:r w:rsidRPr="003771FD">
        <w:rPr>
          <w:rFonts w:ascii="微软雅黑" w:eastAsia="微软雅黑" w:hAnsi="微软雅黑" w:hint="eastAsia"/>
          <w:szCs w:val="21"/>
        </w:rPr>
        <w:t>当</w:t>
      </w:r>
      <w:r w:rsidRPr="003771FD">
        <w:rPr>
          <w:rFonts w:ascii="微软雅黑" w:eastAsia="微软雅黑" w:hAnsi="微软雅黑"/>
          <w:szCs w:val="21"/>
        </w:rPr>
        <w:t>选择【</w:t>
      </w:r>
      <w:r w:rsidRPr="003771FD">
        <w:rPr>
          <w:rFonts w:ascii="微软雅黑" w:eastAsia="微软雅黑" w:hAnsi="微软雅黑" w:hint="eastAsia"/>
          <w:szCs w:val="21"/>
        </w:rPr>
        <w:t>手动</w:t>
      </w:r>
      <w:r w:rsidRPr="003771FD">
        <w:rPr>
          <w:rFonts w:ascii="微软雅黑" w:eastAsia="微软雅黑" w:hAnsi="微软雅黑"/>
          <w:szCs w:val="21"/>
        </w:rPr>
        <w:t>加入】</w:t>
      </w:r>
      <w:r w:rsidRPr="003771FD">
        <w:rPr>
          <w:rFonts w:ascii="微软雅黑" w:eastAsia="微软雅黑" w:hAnsi="微软雅黑" w:hint="eastAsia"/>
          <w:szCs w:val="21"/>
        </w:rPr>
        <w:t>页签</w:t>
      </w:r>
      <w:r w:rsidRPr="003771FD">
        <w:rPr>
          <w:rFonts w:ascii="微软雅黑" w:eastAsia="微软雅黑" w:hAnsi="微软雅黑"/>
          <w:szCs w:val="21"/>
        </w:rPr>
        <w:t>，</w:t>
      </w:r>
      <w:r w:rsidRPr="003771FD">
        <w:rPr>
          <w:rFonts w:ascii="微软雅黑" w:eastAsia="微软雅黑" w:hAnsi="微软雅黑" w:hint="eastAsia"/>
          <w:szCs w:val="21"/>
        </w:rPr>
        <w:t>且</w:t>
      </w:r>
      <w:r w:rsidRPr="003771FD">
        <w:rPr>
          <w:rFonts w:ascii="微软雅黑" w:eastAsia="微软雅黑" w:hAnsi="微软雅黑"/>
          <w:szCs w:val="21"/>
        </w:rPr>
        <w:t>用户有投标中的状态时，默认显示该状态</w:t>
      </w:r>
      <w:r w:rsidR="003D43EF">
        <w:rPr>
          <w:rFonts w:ascii="微软雅黑" w:eastAsia="微软雅黑" w:hAnsi="微软雅黑" w:hint="eastAsia"/>
          <w:szCs w:val="21"/>
        </w:rPr>
        <w:t>，</w:t>
      </w:r>
      <w:r w:rsidR="003D43EF">
        <w:rPr>
          <w:rFonts w:ascii="微软雅黑" w:eastAsia="微软雅黑" w:hAnsi="微软雅黑"/>
          <w:szCs w:val="21"/>
        </w:rPr>
        <w:t>按照加入时间最近的前置显示</w:t>
      </w:r>
      <w:r w:rsidRPr="003771FD">
        <w:rPr>
          <w:rFonts w:ascii="微软雅黑" w:eastAsia="微软雅黑" w:hAnsi="微软雅黑" w:hint="eastAsia"/>
          <w:szCs w:val="21"/>
        </w:rPr>
        <w:t>；</w:t>
      </w:r>
      <w:r w:rsidRPr="003771FD">
        <w:rPr>
          <w:rFonts w:ascii="微软雅黑" w:eastAsia="微软雅黑" w:hAnsi="微软雅黑"/>
          <w:szCs w:val="21"/>
        </w:rPr>
        <w:t>当没有</w:t>
      </w:r>
      <w:r w:rsidRPr="003771FD">
        <w:rPr>
          <w:rFonts w:ascii="微软雅黑" w:eastAsia="微软雅黑" w:hAnsi="微软雅黑" w:hint="eastAsia"/>
          <w:szCs w:val="21"/>
        </w:rPr>
        <w:t>该</w:t>
      </w:r>
      <w:r w:rsidRPr="003771FD">
        <w:rPr>
          <w:rFonts w:ascii="微软雅黑" w:eastAsia="微软雅黑" w:hAnsi="微软雅黑"/>
          <w:szCs w:val="21"/>
        </w:rPr>
        <w:t>状态时，默认显示回款中状态。</w:t>
      </w:r>
    </w:p>
    <w:p w:rsidR="002558C5" w:rsidRPr="002558C5" w:rsidRDefault="00D46511" w:rsidP="002558C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53473B6" wp14:editId="212CF8F8">
            <wp:extent cx="5274310" cy="3552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A3" w:rsidRPr="00037DA3" w:rsidRDefault="00037DA3" w:rsidP="00037DA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Pr="00167572">
        <w:rPr>
          <w:rFonts w:ascii="微软雅黑" w:eastAsia="微软雅黑" w:hAnsi="微软雅黑" w:hint="eastAsia"/>
          <w:szCs w:val="21"/>
        </w:rPr>
        <w:t>表头</w:t>
      </w:r>
      <w:r w:rsidRPr="00167572">
        <w:rPr>
          <w:rFonts w:ascii="微软雅黑" w:eastAsia="微软雅黑" w:hAnsi="微软雅黑"/>
          <w:szCs w:val="21"/>
        </w:rPr>
        <w:t>字段</w:t>
      </w:r>
      <w:r w:rsidR="00C243D7">
        <w:rPr>
          <w:rFonts w:ascii="微软雅黑" w:eastAsia="微软雅黑" w:hAnsi="微软雅黑" w:hint="eastAsia"/>
          <w:szCs w:val="21"/>
        </w:rPr>
        <w:t>：</w:t>
      </w:r>
      <w:r w:rsidRPr="00037DA3">
        <w:rPr>
          <w:rFonts w:ascii="微软雅黑" w:eastAsia="微软雅黑" w:hAnsi="微软雅黑" w:hint="eastAsia"/>
          <w:szCs w:val="21"/>
        </w:rPr>
        <w:t>当前持有</w:t>
      </w:r>
      <w:r w:rsidRPr="00037DA3">
        <w:rPr>
          <w:rFonts w:ascii="微软雅黑" w:eastAsia="微软雅黑" w:hAnsi="微软雅黑"/>
          <w:szCs w:val="21"/>
        </w:rPr>
        <w:t>债权、累计利息收益、债权转让盈亏、全部待收本息</w:t>
      </w:r>
    </w:p>
    <w:p w:rsidR="00DB1168" w:rsidRDefault="00037DA3" w:rsidP="00500BE3">
      <w:pPr>
        <w:rPr>
          <w:rFonts w:ascii="微软雅黑" w:eastAsia="微软雅黑" w:hAnsi="微软雅黑"/>
          <w:szCs w:val="21"/>
        </w:rPr>
      </w:pPr>
      <w:r w:rsidRPr="002558C5">
        <w:rPr>
          <w:rFonts w:ascii="微软雅黑" w:eastAsia="微软雅黑" w:hAnsi="微软雅黑"/>
          <w:szCs w:val="21"/>
        </w:rPr>
        <w:fldChar w:fldCharType="begin"/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 w:hint="eastAsia"/>
          <w:szCs w:val="21"/>
        </w:rPr>
        <w:instrText>= 2 \* GB3</w:instrText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/>
          <w:szCs w:val="21"/>
        </w:rPr>
        <w:fldChar w:fldCharType="separate"/>
      </w:r>
      <w:r w:rsidRPr="002558C5">
        <w:rPr>
          <w:rFonts w:ascii="微软雅黑" w:eastAsia="微软雅黑" w:hAnsi="微软雅黑" w:hint="eastAsia"/>
          <w:noProof/>
          <w:szCs w:val="21"/>
        </w:rPr>
        <w:t>②</w:t>
      </w:r>
      <w:r w:rsidRPr="002558C5">
        <w:rPr>
          <w:rFonts w:ascii="微软雅黑" w:eastAsia="微软雅黑" w:hAnsi="微软雅黑"/>
          <w:szCs w:val="21"/>
        </w:rPr>
        <w:fldChar w:fldCharType="end"/>
      </w:r>
      <w:r w:rsidR="00DB1168">
        <w:rPr>
          <w:rFonts w:ascii="微软雅黑" w:eastAsia="微软雅黑" w:hAnsi="微软雅黑" w:hint="eastAsia"/>
          <w:szCs w:val="21"/>
        </w:rPr>
        <w:t>状态</w:t>
      </w:r>
      <w:r w:rsidR="00DB1168">
        <w:rPr>
          <w:rFonts w:ascii="微软雅黑" w:eastAsia="微软雅黑" w:hAnsi="微软雅黑"/>
          <w:szCs w:val="21"/>
        </w:rPr>
        <w:t>：投标中、回款中、已结清</w:t>
      </w:r>
    </w:p>
    <w:p w:rsidR="00DB1168" w:rsidRDefault="00DB1168" w:rsidP="00037DA3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点击每个</w:t>
      </w:r>
      <w:r>
        <w:rPr>
          <w:rFonts w:ascii="微软雅黑" w:eastAsia="微软雅黑" w:hAnsi="微软雅黑"/>
          <w:szCs w:val="21"/>
        </w:rPr>
        <w:t>状态后增加个数显示</w:t>
      </w:r>
    </w:p>
    <w:p w:rsidR="00037DA3" w:rsidRDefault="00500BE3" w:rsidP="00500BE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 w:rsidR="007443F2">
        <w:rPr>
          <w:rFonts w:ascii="微软雅黑" w:eastAsia="微软雅黑" w:hAnsi="微软雅黑" w:hint="eastAsia"/>
          <w:szCs w:val="21"/>
        </w:rPr>
        <w:t>列表</w:t>
      </w:r>
      <w:r w:rsidR="007443F2">
        <w:rPr>
          <w:rFonts w:ascii="微软雅黑" w:eastAsia="微软雅黑" w:hAnsi="微软雅黑"/>
          <w:szCs w:val="21"/>
        </w:rPr>
        <w:t>页</w:t>
      </w:r>
      <w:r w:rsidR="00037DA3" w:rsidRPr="002558C5">
        <w:rPr>
          <w:rFonts w:ascii="微软雅黑" w:eastAsia="微软雅黑" w:hAnsi="微软雅黑" w:hint="eastAsia"/>
          <w:szCs w:val="21"/>
        </w:rPr>
        <w:t>字段</w:t>
      </w:r>
      <w:r w:rsidR="00037DA3" w:rsidRPr="002558C5">
        <w:rPr>
          <w:rFonts w:ascii="微软雅黑" w:eastAsia="微软雅黑" w:hAnsi="微软雅黑"/>
          <w:szCs w:val="21"/>
        </w:rPr>
        <w:t>：债权编号、</w:t>
      </w:r>
      <w:r w:rsidR="00DB1168">
        <w:rPr>
          <w:rFonts w:ascii="微软雅黑" w:eastAsia="微软雅黑" w:hAnsi="微软雅黑" w:hint="eastAsia"/>
          <w:szCs w:val="21"/>
        </w:rPr>
        <w:t>加入</w:t>
      </w:r>
      <w:r w:rsidR="00037DA3" w:rsidRPr="002558C5">
        <w:rPr>
          <w:rFonts w:ascii="微软雅黑" w:eastAsia="微软雅黑" w:hAnsi="微软雅黑"/>
          <w:szCs w:val="21"/>
        </w:rPr>
        <w:t>金额、</w:t>
      </w:r>
      <w:proofErr w:type="gramStart"/>
      <w:r w:rsidR="00DB1168">
        <w:rPr>
          <w:rFonts w:ascii="微软雅黑" w:eastAsia="微软雅黑" w:hAnsi="微软雅黑" w:hint="eastAsia"/>
          <w:szCs w:val="21"/>
        </w:rPr>
        <w:t>年化收益率</w:t>
      </w:r>
      <w:proofErr w:type="gramEnd"/>
      <w:r w:rsidR="00DB1168">
        <w:rPr>
          <w:rFonts w:ascii="微软雅黑" w:eastAsia="微软雅黑" w:hAnsi="微软雅黑"/>
          <w:szCs w:val="21"/>
        </w:rPr>
        <w:t>（</w:t>
      </w:r>
      <w:r w:rsidR="00DB1168">
        <w:rPr>
          <w:rFonts w:ascii="微软雅黑" w:eastAsia="微软雅黑" w:hAnsi="微软雅黑" w:hint="eastAsia"/>
          <w:szCs w:val="21"/>
        </w:rPr>
        <w:t>历史</w:t>
      </w:r>
      <w:r w:rsidR="00DB1168">
        <w:rPr>
          <w:rFonts w:ascii="微软雅黑" w:eastAsia="微软雅黑" w:hAnsi="微软雅黑"/>
          <w:szCs w:val="21"/>
        </w:rPr>
        <w:t>）</w:t>
      </w:r>
      <w:r w:rsidR="00DB1168">
        <w:rPr>
          <w:rFonts w:ascii="微软雅黑" w:eastAsia="微软雅黑" w:hAnsi="微软雅黑" w:hint="eastAsia"/>
          <w:szCs w:val="21"/>
        </w:rPr>
        <w:t>、</w:t>
      </w:r>
      <w:r w:rsidR="00D46511">
        <w:rPr>
          <w:rFonts w:ascii="微软雅黑" w:eastAsia="微软雅黑" w:hAnsi="微软雅黑"/>
          <w:szCs w:val="21"/>
        </w:rPr>
        <w:t>期限、</w:t>
      </w:r>
      <w:r w:rsidR="00D46511">
        <w:rPr>
          <w:rFonts w:ascii="微软雅黑" w:eastAsia="微软雅黑" w:hAnsi="微软雅黑" w:hint="eastAsia"/>
          <w:szCs w:val="21"/>
        </w:rPr>
        <w:t>募集</w:t>
      </w:r>
      <w:r w:rsidR="00D46511">
        <w:rPr>
          <w:rFonts w:ascii="微软雅黑" w:eastAsia="微软雅黑" w:hAnsi="微软雅黑"/>
          <w:szCs w:val="21"/>
        </w:rPr>
        <w:t>进度</w:t>
      </w:r>
      <w:r w:rsidR="00DB1168">
        <w:rPr>
          <w:rFonts w:ascii="微软雅黑" w:eastAsia="微软雅黑" w:hAnsi="微软雅黑" w:hint="eastAsia"/>
          <w:szCs w:val="21"/>
        </w:rPr>
        <w:t>。</w:t>
      </w:r>
    </w:p>
    <w:p w:rsidR="00DB1168" w:rsidRDefault="007443F2" w:rsidP="00D465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4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④</w:t>
      </w:r>
      <w:r>
        <w:rPr>
          <w:rFonts w:ascii="微软雅黑" w:eastAsia="微软雅黑" w:hAnsi="微软雅黑"/>
          <w:szCs w:val="21"/>
        </w:rPr>
        <w:fldChar w:fldCharType="end"/>
      </w:r>
      <w:r w:rsidR="00037DA3">
        <w:rPr>
          <w:rFonts w:ascii="微软雅黑" w:eastAsia="微软雅黑" w:hAnsi="微软雅黑" w:hint="eastAsia"/>
          <w:szCs w:val="21"/>
        </w:rPr>
        <w:t>列表</w:t>
      </w:r>
      <w:r w:rsidR="00037DA3">
        <w:rPr>
          <w:rFonts w:ascii="微软雅黑" w:eastAsia="微软雅黑" w:hAnsi="微软雅黑"/>
          <w:szCs w:val="21"/>
        </w:rPr>
        <w:t>页</w:t>
      </w:r>
      <w:r w:rsidR="00037DA3" w:rsidRPr="002558C5">
        <w:rPr>
          <w:rFonts w:ascii="微软雅黑" w:eastAsia="微软雅黑" w:hAnsi="微软雅黑"/>
          <w:szCs w:val="21"/>
        </w:rPr>
        <w:t>排序规则：</w:t>
      </w:r>
      <w:r w:rsidR="00DB1168">
        <w:rPr>
          <w:rFonts w:ascii="微软雅黑" w:eastAsia="微软雅黑" w:hAnsi="微软雅黑" w:hint="eastAsia"/>
          <w:szCs w:val="21"/>
        </w:rPr>
        <w:t>按照购买</w:t>
      </w:r>
      <w:r w:rsidR="00DB1168">
        <w:rPr>
          <w:rFonts w:ascii="微软雅黑" w:eastAsia="微软雅黑" w:hAnsi="微软雅黑"/>
          <w:szCs w:val="21"/>
        </w:rPr>
        <w:t>时间最近的</w:t>
      </w:r>
      <w:r w:rsidR="00037DA3" w:rsidRPr="002558C5">
        <w:rPr>
          <w:rFonts w:ascii="微软雅黑" w:eastAsia="微软雅黑" w:hAnsi="微软雅黑"/>
          <w:szCs w:val="21"/>
        </w:rPr>
        <w:t>债权</w:t>
      </w:r>
      <w:r w:rsidR="00037DA3" w:rsidRPr="002558C5">
        <w:rPr>
          <w:rFonts w:ascii="微软雅黑" w:eastAsia="微软雅黑" w:hAnsi="微软雅黑" w:hint="eastAsia"/>
          <w:szCs w:val="21"/>
        </w:rPr>
        <w:t>前置</w:t>
      </w:r>
      <w:r w:rsidR="00037DA3" w:rsidRPr="002558C5">
        <w:rPr>
          <w:rFonts w:ascii="微软雅黑" w:eastAsia="微软雅黑" w:hAnsi="微软雅黑"/>
          <w:szCs w:val="21"/>
        </w:rPr>
        <w:t>显示</w:t>
      </w:r>
    </w:p>
    <w:p w:rsidR="00432FF0" w:rsidRDefault="007443F2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5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⑤</w:t>
      </w:r>
      <w:r>
        <w:rPr>
          <w:rFonts w:ascii="微软雅黑" w:eastAsia="微软雅黑" w:hAnsi="微软雅黑"/>
          <w:szCs w:val="21"/>
        </w:rPr>
        <w:fldChar w:fldCharType="end"/>
      </w:r>
      <w:r w:rsidR="00037DA3">
        <w:rPr>
          <w:rFonts w:ascii="微软雅黑" w:eastAsia="微软雅黑" w:hAnsi="微软雅黑"/>
          <w:szCs w:val="21"/>
        </w:rPr>
        <w:t>列表页数量限制</w:t>
      </w:r>
      <w:r w:rsidR="00037DA3">
        <w:rPr>
          <w:rFonts w:ascii="微软雅黑" w:eastAsia="微软雅黑" w:hAnsi="微软雅黑" w:hint="eastAsia"/>
          <w:szCs w:val="21"/>
        </w:rPr>
        <w:t>： 列表</w:t>
      </w:r>
      <w:r w:rsidR="00037DA3">
        <w:rPr>
          <w:rFonts w:ascii="微软雅黑" w:eastAsia="微软雅黑" w:hAnsi="微软雅黑"/>
          <w:szCs w:val="21"/>
        </w:rPr>
        <w:t>页一页显示</w:t>
      </w:r>
      <w:r w:rsidR="00037DA3">
        <w:rPr>
          <w:rFonts w:ascii="微软雅黑" w:eastAsia="微软雅黑" w:hAnsi="微软雅黑" w:hint="eastAsia"/>
          <w:szCs w:val="21"/>
        </w:rPr>
        <w:t>10条</w:t>
      </w:r>
      <w:r w:rsidR="00037DA3">
        <w:rPr>
          <w:rFonts w:ascii="微软雅黑" w:eastAsia="微软雅黑" w:hAnsi="微软雅黑"/>
          <w:szCs w:val="21"/>
        </w:rPr>
        <w:t>，</w:t>
      </w:r>
      <w:r w:rsidR="00037DA3">
        <w:rPr>
          <w:rFonts w:ascii="微软雅黑" w:eastAsia="微软雅黑" w:hAnsi="微软雅黑" w:hint="eastAsia"/>
          <w:szCs w:val="21"/>
        </w:rPr>
        <w:t>底部翻页</w:t>
      </w:r>
      <w:r w:rsidR="00037DA3">
        <w:rPr>
          <w:rFonts w:ascii="微软雅黑" w:eastAsia="微软雅黑" w:hAnsi="微软雅黑"/>
          <w:szCs w:val="21"/>
        </w:rPr>
        <w:t>默认显示</w:t>
      </w:r>
      <w:r w:rsidR="00037DA3">
        <w:rPr>
          <w:rFonts w:ascii="微软雅黑" w:eastAsia="微软雅黑" w:hAnsi="微软雅黑" w:hint="eastAsia"/>
          <w:szCs w:val="21"/>
        </w:rPr>
        <w:t>5页</w:t>
      </w:r>
      <w:r w:rsidR="00037DA3">
        <w:rPr>
          <w:rFonts w:ascii="微软雅黑" w:eastAsia="微软雅黑" w:hAnsi="微软雅黑"/>
          <w:szCs w:val="21"/>
        </w:rPr>
        <w:t>可直接点击，点击</w:t>
      </w:r>
      <w:r w:rsidR="00037DA3">
        <w:rPr>
          <w:rFonts w:ascii="微软雅黑" w:eastAsia="微软雅黑" w:hAnsi="微软雅黑" w:hint="eastAsia"/>
          <w:szCs w:val="21"/>
        </w:rPr>
        <w:t>翻</w:t>
      </w:r>
      <w:r w:rsidR="00037DA3">
        <w:rPr>
          <w:rFonts w:ascii="微软雅黑" w:eastAsia="微软雅黑" w:hAnsi="微软雅黑"/>
          <w:szCs w:val="21"/>
        </w:rPr>
        <w:t>页按钮再显示</w:t>
      </w:r>
      <w:r w:rsidR="00037DA3">
        <w:rPr>
          <w:rFonts w:ascii="微软雅黑" w:eastAsia="微软雅黑" w:hAnsi="微软雅黑" w:hint="eastAsia"/>
          <w:szCs w:val="21"/>
        </w:rPr>
        <w:t>2页</w:t>
      </w:r>
      <w:r w:rsidR="00037DA3">
        <w:rPr>
          <w:rFonts w:ascii="微软雅黑" w:eastAsia="微软雅黑" w:hAnsi="微软雅黑"/>
          <w:szCs w:val="21"/>
        </w:rPr>
        <w:t>。</w:t>
      </w:r>
    </w:p>
    <w:p w:rsidR="00432FF0" w:rsidRDefault="00432FF0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432FF0" w:rsidRDefault="00432FF0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CD5E8A" w:rsidRDefault="00CD5E8A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993B2B" w:rsidRDefault="00993B2B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993B2B" w:rsidRDefault="00993B2B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9F41E3" w:rsidRDefault="009F41E3" w:rsidP="00432FF0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CB2E98" w:rsidRPr="0042491E" w:rsidRDefault="00CB2E98" w:rsidP="00432FF0">
      <w:pPr>
        <w:ind w:left="315" w:hangingChars="150" w:hanging="31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3</w:t>
      </w:r>
      <w:r w:rsidRPr="0042491E">
        <w:rPr>
          <w:rFonts w:ascii="微软雅黑" w:eastAsia="微软雅黑" w:hAnsi="微软雅黑" w:hint="eastAsia"/>
          <w:b/>
          <w:szCs w:val="21"/>
        </w:rPr>
        <w:t>）</w:t>
      </w:r>
      <w:proofErr w:type="gramStart"/>
      <w:r w:rsidR="004A1D19">
        <w:rPr>
          <w:rFonts w:ascii="微软雅黑" w:eastAsia="微软雅黑" w:hAnsi="微软雅黑" w:hint="eastAsia"/>
          <w:b/>
          <w:szCs w:val="21"/>
        </w:rPr>
        <w:t>【</w:t>
      </w:r>
      <w:r w:rsidRPr="0042491E">
        <w:rPr>
          <w:rFonts w:ascii="微软雅黑" w:eastAsia="微软雅黑" w:hAnsi="微软雅黑" w:hint="eastAsia"/>
          <w:b/>
          <w:szCs w:val="21"/>
        </w:rPr>
        <w:t>手动</w:t>
      </w:r>
      <w:r w:rsidRPr="0042491E">
        <w:rPr>
          <w:rFonts w:ascii="微软雅黑" w:eastAsia="微软雅黑" w:hAnsi="微软雅黑"/>
          <w:b/>
          <w:szCs w:val="21"/>
        </w:rPr>
        <w:t>加入</w:t>
      </w:r>
      <w:r w:rsidR="004A1D19">
        <w:rPr>
          <w:rFonts w:ascii="微软雅黑" w:eastAsia="微软雅黑" w:hAnsi="微软雅黑" w:hint="eastAsia"/>
          <w:b/>
          <w:szCs w:val="21"/>
        </w:rPr>
        <w:t>】</w:t>
      </w:r>
      <w:r>
        <w:rPr>
          <w:rFonts w:ascii="微软雅黑" w:eastAsia="微软雅黑" w:hAnsi="微软雅黑" w:hint="eastAsia"/>
          <w:b/>
          <w:szCs w:val="21"/>
        </w:rPr>
        <w:t>页签</w:t>
      </w:r>
      <w:proofErr w:type="gramEnd"/>
      <w:r>
        <w:rPr>
          <w:rFonts w:ascii="微软雅黑" w:eastAsia="微软雅黑" w:hAnsi="微软雅黑" w:hint="eastAsia"/>
          <w:b/>
          <w:szCs w:val="21"/>
        </w:rPr>
        <w:t>——回款中状态</w:t>
      </w:r>
    </w:p>
    <w:p w:rsidR="00037DA3" w:rsidRPr="00CB2E98" w:rsidRDefault="004A1D19" w:rsidP="00514CA4">
      <w:pPr>
        <w:rPr>
          <w:rFonts w:ascii="微软雅黑" w:eastAsia="微软雅黑" w:hAnsi="微软雅黑"/>
          <w:szCs w:val="21"/>
        </w:rPr>
      </w:pPr>
      <w:del w:id="135" w:author="lenovo" w:date="2018-08-01T14:58:00Z">
        <w:r w:rsidDel="000B5A87">
          <w:rPr>
            <w:noProof/>
          </w:rPr>
          <w:drawing>
            <wp:inline distT="0" distB="0" distL="0" distR="0" wp14:anchorId="40B8E0F1" wp14:editId="19ADEC0A">
              <wp:extent cx="5274310" cy="3557270"/>
              <wp:effectExtent l="0" t="0" r="2540" b="5080"/>
              <wp:docPr id="25" name="图片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557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36" w:author="lenovo" w:date="2018-08-01T14:58:00Z">
        <w:r w:rsidR="000B5A87" w:rsidRPr="000B5A87">
          <w:rPr>
            <w:noProof/>
          </w:rPr>
          <w:t xml:space="preserve"> </w:t>
        </w:r>
      </w:ins>
      <w:ins w:id="137" w:author="lenovo" w:date="2018-08-02T18:25:00Z">
        <w:r w:rsidR="008A310A">
          <w:rPr>
            <w:noProof/>
          </w:rPr>
          <w:drawing>
            <wp:inline distT="0" distB="0" distL="0" distR="0" wp14:anchorId="06E60A7B" wp14:editId="5AAF0A60">
              <wp:extent cx="5274310" cy="3600450"/>
              <wp:effectExtent l="0" t="0" r="254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00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37DA3" w:rsidRDefault="00863E64" w:rsidP="00514C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选择回款中状态时，</w:t>
      </w:r>
      <w:r w:rsidR="001833D9">
        <w:rPr>
          <w:rFonts w:ascii="微软雅黑" w:eastAsia="微软雅黑" w:hAnsi="微软雅黑" w:hint="eastAsia"/>
          <w:szCs w:val="21"/>
        </w:rPr>
        <w:t>显示</w:t>
      </w:r>
      <w:r w:rsidR="001833D9">
        <w:rPr>
          <w:rFonts w:ascii="微软雅黑" w:eastAsia="微软雅黑" w:hAnsi="微软雅黑"/>
          <w:szCs w:val="21"/>
        </w:rPr>
        <w:t>债权个数，列表页</w:t>
      </w:r>
      <w:r>
        <w:rPr>
          <w:rFonts w:ascii="微软雅黑" w:eastAsia="微软雅黑" w:hAnsi="微软雅黑"/>
          <w:szCs w:val="21"/>
        </w:rPr>
        <w:t>默认</w:t>
      </w:r>
      <w:r>
        <w:rPr>
          <w:rFonts w:ascii="微软雅黑" w:eastAsia="微软雅黑" w:hAnsi="微软雅黑" w:hint="eastAsia"/>
          <w:szCs w:val="21"/>
        </w:rPr>
        <w:t>按照</w:t>
      </w:r>
      <w:r w:rsidR="004119AD">
        <w:rPr>
          <w:rFonts w:ascii="微软雅黑" w:eastAsia="微软雅黑" w:hAnsi="微软雅黑" w:hint="eastAsia"/>
          <w:szCs w:val="21"/>
        </w:rPr>
        <w:t>加入</w:t>
      </w:r>
      <w:r>
        <w:rPr>
          <w:rFonts w:ascii="微软雅黑" w:eastAsia="微软雅黑" w:hAnsi="微软雅黑"/>
          <w:szCs w:val="21"/>
        </w:rPr>
        <w:t>时间最近的前置显示。</w:t>
      </w:r>
    </w:p>
    <w:p w:rsidR="00037DA3" w:rsidRDefault="00863E64" w:rsidP="00514C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="004119AD">
        <w:rPr>
          <w:rFonts w:ascii="微软雅黑" w:eastAsia="微软雅黑" w:hAnsi="微软雅黑" w:hint="eastAsia"/>
          <w:szCs w:val="21"/>
        </w:rPr>
        <w:t>下拉</w:t>
      </w:r>
      <w:r w:rsidR="004119AD">
        <w:rPr>
          <w:rFonts w:ascii="微软雅黑" w:eastAsia="微软雅黑" w:hAnsi="微软雅黑"/>
          <w:szCs w:val="21"/>
        </w:rPr>
        <w:t>筛选项</w:t>
      </w:r>
      <w:r w:rsidR="004119AD">
        <w:rPr>
          <w:rFonts w:ascii="微软雅黑" w:eastAsia="微软雅黑" w:hAnsi="微软雅黑" w:hint="eastAsia"/>
          <w:szCs w:val="21"/>
        </w:rPr>
        <w:t>（交互</w:t>
      </w:r>
      <w:r w:rsidR="004119AD">
        <w:rPr>
          <w:rFonts w:ascii="微软雅黑" w:eastAsia="微软雅黑" w:hAnsi="微软雅黑"/>
          <w:szCs w:val="21"/>
        </w:rPr>
        <w:t>方式同目前我的回收中的YY）</w:t>
      </w:r>
    </w:p>
    <w:p w:rsidR="004119AD" w:rsidRDefault="004119AD" w:rsidP="00514CA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按</w:t>
      </w:r>
      <w:r>
        <w:rPr>
          <w:rFonts w:ascii="微软雅黑" w:eastAsia="微软雅黑" w:hAnsi="微软雅黑"/>
          <w:szCs w:val="21"/>
        </w:rPr>
        <w:t>加入时间：近</w:t>
      </w:r>
      <w:r>
        <w:rPr>
          <w:rFonts w:ascii="微软雅黑" w:eastAsia="微软雅黑" w:hAnsi="微软雅黑" w:hint="eastAsia"/>
          <w:szCs w:val="21"/>
        </w:rPr>
        <w:t>1个月   近3个月  近6个月</w:t>
      </w:r>
    </w:p>
    <w:p w:rsidR="004119AD" w:rsidDel="008A310A" w:rsidRDefault="004119AD" w:rsidP="00514CA4">
      <w:pPr>
        <w:rPr>
          <w:del w:id="138" w:author="lenovo" w:date="2018-08-02T18:25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del w:id="139" w:author="lenovo" w:date="2018-08-02T18:25:00Z">
        <w:r w:rsidDel="008A310A">
          <w:rPr>
            <w:rFonts w:ascii="微软雅黑" w:eastAsia="微软雅黑" w:hAnsi="微软雅黑" w:hint="eastAsia"/>
            <w:szCs w:val="21"/>
          </w:rPr>
          <w:delText>按</w:delText>
        </w:r>
        <w:r w:rsidDel="008A310A">
          <w:rPr>
            <w:rFonts w:ascii="微软雅黑" w:eastAsia="微软雅黑" w:hAnsi="微软雅黑"/>
            <w:szCs w:val="21"/>
          </w:rPr>
          <w:delText>能否转让：可转让</w:delText>
        </w:r>
        <w:r w:rsidDel="008A310A">
          <w:rPr>
            <w:rFonts w:ascii="微软雅黑" w:eastAsia="微软雅黑" w:hAnsi="微软雅黑" w:hint="eastAsia"/>
            <w:szCs w:val="21"/>
          </w:rPr>
          <w:delText xml:space="preserve">  不可</w:delText>
        </w:r>
        <w:r w:rsidDel="008A310A">
          <w:rPr>
            <w:rFonts w:ascii="微软雅黑" w:eastAsia="微软雅黑" w:hAnsi="微软雅黑"/>
            <w:szCs w:val="21"/>
          </w:rPr>
          <w:delText>转让</w:delText>
        </w:r>
      </w:del>
    </w:p>
    <w:p w:rsidR="001A1B2A" w:rsidRPr="004119AD" w:rsidRDefault="001A1B2A" w:rsidP="001A1B2A">
      <w:pPr>
        <w:rPr>
          <w:ins w:id="140" w:author="lenovo" w:date="2018-08-02T14:45:00Z"/>
          <w:rFonts w:ascii="微软雅黑" w:eastAsia="微软雅黑" w:hAnsi="微软雅黑"/>
          <w:szCs w:val="21"/>
        </w:rPr>
      </w:pPr>
      <w:ins w:id="141" w:author="lenovo" w:date="2018-08-02T14:45:00Z">
        <w:r>
          <w:rPr>
            <w:rFonts w:ascii="微软雅黑" w:eastAsia="微软雅黑" w:hAnsi="微软雅黑" w:hint="eastAsia"/>
            <w:szCs w:val="21"/>
          </w:rPr>
          <w:t>按</w:t>
        </w:r>
        <w:r>
          <w:rPr>
            <w:rFonts w:ascii="微软雅黑" w:eastAsia="微软雅黑" w:hAnsi="微软雅黑"/>
            <w:szCs w:val="21"/>
          </w:rPr>
          <w:t>剩余期数：</w:t>
        </w:r>
        <w:r>
          <w:rPr>
            <w:rFonts w:ascii="微软雅黑" w:eastAsia="微软雅黑" w:hAnsi="微软雅黑" w:hint="eastAsia"/>
            <w:szCs w:val="21"/>
          </w:rPr>
          <w:t>1</w:t>
        </w:r>
        <w:r>
          <w:rPr>
            <w:rFonts w:ascii="微软雅黑" w:eastAsia="微软雅黑" w:hAnsi="微软雅黑"/>
            <w:szCs w:val="21"/>
          </w:rPr>
          <w:t>~</w:t>
        </w:r>
        <w:proofErr w:type="gramStart"/>
        <w:r>
          <w:rPr>
            <w:rFonts w:ascii="微软雅黑" w:eastAsia="微软雅黑" w:hAnsi="微软雅黑"/>
            <w:szCs w:val="21"/>
          </w:rPr>
          <w:t>12  13</w:t>
        </w:r>
        <w:proofErr w:type="gramEnd"/>
        <w:r>
          <w:rPr>
            <w:rFonts w:ascii="微软雅黑" w:eastAsia="微软雅黑" w:hAnsi="微软雅黑"/>
            <w:szCs w:val="21"/>
          </w:rPr>
          <w:t>~24  25~36</w:t>
        </w:r>
      </w:ins>
    </w:p>
    <w:p w:rsidR="004119AD" w:rsidRPr="004119AD" w:rsidDel="001A1B2A" w:rsidRDefault="004119AD" w:rsidP="00514CA4">
      <w:pPr>
        <w:rPr>
          <w:del w:id="142" w:author="lenovo" w:date="2018-08-02T14:45:00Z"/>
          <w:rFonts w:ascii="微软雅黑" w:eastAsia="微软雅黑" w:hAnsi="微软雅黑"/>
          <w:szCs w:val="21"/>
        </w:rPr>
      </w:pPr>
      <w:del w:id="143" w:author="lenovo" w:date="2018-08-02T14:45:00Z">
        <w:r w:rsidDel="001A1B2A">
          <w:rPr>
            <w:rFonts w:ascii="微软雅黑" w:eastAsia="微软雅黑" w:hAnsi="微软雅黑"/>
            <w:szCs w:val="21"/>
          </w:rPr>
          <w:delText xml:space="preserve">  </w:delText>
        </w:r>
        <w:r w:rsidDel="001A1B2A">
          <w:rPr>
            <w:rFonts w:ascii="微软雅黑" w:eastAsia="微软雅黑" w:hAnsi="微软雅黑" w:hint="eastAsia"/>
            <w:szCs w:val="21"/>
          </w:rPr>
          <w:delText>按</w:delText>
        </w:r>
        <w:r w:rsidDel="001A1B2A">
          <w:rPr>
            <w:rFonts w:ascii="微软雅黑" w:eastAsia="微软雅黑" w:hAnsi="微软雅黑"/>
            <w:szCs w:val="21"/>
          </w:rPr>
          <w:delText>剩余期数：</w:delText>
        </w:r>
        <w:r w:rsidDel="001A1B2A">
          <w:rPr>
            <w:rFonts w:ascii="微软雅黑" w:eastAsia="微软雅黑" w:hAnsi="微软雅黑" w:hint="eastAsia"/>
            <w:szCs w:val="21"/>
          </w:rPr>
          <w:delText>1</w:delText>
        </w:r>
        <w:r w:rsidDel="001A1B2A">
          <w:rPr>
            <w:rFonts w:ascii="微软雅黑" w:eastAsia="微软雅黑" w:hAnsi="微软雅黑"/>
            <w:szCs w:val="21"/>
          </w:rPr>
          <w:delText>~8  9~16  17~24</w:delText>
        </w:r>
      </w:del>
    </w:p>
    <w:p w:rsidR="00037DA3" w:rsidRDefault="00500BE3" w:rsidP="00514CA4">
      <w:pPr>
        <w:rPr>
          <w:rFonts w:ascii="微软雅黑" w:eastAsia="微软雅黑" w:hAnsi="微软雅黑"/>
          <w:szCs w:val="21"/>
        </w:rPr>
      </w:pPr>
      <w:r w:rsidRPr="002558C5">
        <w:rPr>
          <w:rFonts w:ascii="微软雅黑" w:eastAsia="微软雅黑" w:hAnsi="微软雅黑"/>
          <w:szCs w:val="21"/>
        </w:rPr>
        <w:fldChar w:fldCharType="begin"/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 w:hint="eastAsia"/>
          <w:szCs w:val="21"/>
        </w:rPr>
        <w:instrText>= 2 \* GB3</w:instrText>
      </w:r>
      <w:r w:rsidRPr="002558C5">
        <w:rPr>
          <w:rFonts w:ascii="微软雅黑" w:eastAsia="微软雅黑" w:hAnsi="微软雅黑"/>
          <w:szCs w:val="21"/>
        </w:rPr>
        <w:instrText xml:space="preserve"> </w:instrText>
      </w:r>
      <w:r w:rsidRPr="002558C5">
        <w:rPr>
          <w:rFonts w:ascii="微软雅黑" w:eastAsia="微软雅黑" w:hAnsi="微软雅黑"/>
          <w:szCs w:val="21"/>
        </w:rPr>
        <w:fldChar w:fldCharType="separate"/>
      </w:r>
      <w:r w:rsidRPr="002558C5">
        <w:rPr>
          <w:rFonts w:ascii="微软雅黑" w:eastAsia="微软雅黑" w:hAnsi="微软雅黑" w:hint="eastAsia"/>
          <w:noProof/>
          <w:szCs w:val="21"/>
        </w:rPr>
        <w:t>②</w:t>
      </w:r>
      <w:r w:rsidRPr="002558C5"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右侧【</w:t>
      </w:r>
      <w:r>
        <w:rPr>
          <w:rFonts w:ascii="微软雅黑" w:eastAsia="微软雅黑" w:hAnsi="微软雅黑"/>
          <w:szCs w:val="21"/>
        </w:rPr>
        <w:t>月回款日</w:t>
      </w:r>
      <w:r>
        <w:rPr>
          <w:rFonts w:ascii="微软雅黑" w:eastAsia="微软雅黑" w:hAnsi="微软雅黑" w:hint="eastAsia"/>
          <w:szCs w:val="21"/>
        </w:rPr>
        <w:t>】</w:t>
      </w:r>
      <w:r>
        <w:rPr>
          <w:rFonts w:ascii="微软雅黑" w:eastAsia="微软雅黑" w:hAnsi="微软雅黑"/>
          <w:szCs w:val="21"/>
        </w:rPr>
        <w:t>日历，</w:t>
      </w:r>
      <w:r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~31</w:t>
      </w:r>
      <w:r>
        <w:rPr>
          <w:rFonts w:ascii="微软雅黑" w:eastAsia="微软雅黑" w:hAnsi="微软雅黑" w:hint="eastAsia"/>
          <w:szCs w:val="21"/>
        </w:rPr>
        <w:t>号</w:t>
      </w:r>
      <w:r w:rsidR="00CD5E8A">
        <w:rPr>
          <w:rFonts w:ascii="微软雅黑" w:eastAsia="微软雅黑" w:hAnsi="微软雅黑" w:hint="eastAsia"/>
          <w:szCs w:val="21"/>
        </w:rPr>
        <w:t>，</w:t>
      </w:r>
      <w:r w:rsidR="002F3976">
        <w:rPr>
          <w:rFonts w:ascii="微软雅黑" w:eastAsia="微软雅黑" w:hAnsi="微软雅黑" w:hint="eastAsia"/>
          <w:szCs w:val="21"/>
        </w:rPr>
        <w:t>月份</w:t>
      </w:r>
      <w:r w:rsidR="002F3976">
        <w:rPr>
          <w:rFonts w:ascii="微软雅黑" w:eastAsia="微软雅黑" w:hAnsi="微软雅黑"/>
          <w:szCs w:val="21"/>
        </w:rPr>
        <w:t>根据</w:t>
      </w:r>
      <w:r w:rsidR="002F3976">
        <w:rPr>
          <w:rFonts w:ascii="微软雅黑" w:eastAsia="微软雅黑" w:hAnsi="微软雅黑" w:hint="eastAsia"/>
          <w:szCs w:val="21"/>
        </w:rPr>
        <w:t>当前</w:t>
      </w:r>
      <w:r w:rsidR="002F3976">
        <w:rPr>
          <w:rFonts w:ascii="微软雅黑" w:eastAsia="微软雅黑" w:hAnsi="微软雅黑"/>
          <w:szCs w:val="21"/>
        </w:rPr>
        <w:t>月份展示。</w:t>
      </w:r>
      <w:r>
        <w:rPr>
          <w:rFonts w:ascii="微软雅黑" w:eastAsia="微软雅黑" w:hAnsi="微软雅黑"/>
          <w:szCs w:val="21"/>
        </w:rPr>
        <w:t>选择后可按照回款日筛选</w:t>
      </w:r>
      <w:r>
        <w:rPr>
          <w:rFonts w:ascii="微软雅黑" w:eastAsia="微软雅黑" w:hAnsi="微软雅黑" w:hint="eastAsia"/>
          <w:szCs w:val="21"/>
        </w:rPr>
        <w:t>债权</w:t>
      </w:r>
      <w:r>
        <w:rPr>
          <w:rFonts w:ascii="微软雅黑" w:eastAsia="微软雅黑" w:hAnsi="微软雅黑"/>
          <w:szCs w:val="21"/>
        </w:rPr>
        <w:t>列表。</w:t>
      </w:r>
    </w:p>
    <w:p w:rsidR="00563B7E" w:rsidRDefault="00563B7E" w:rsidP="00563B7E">
      <w:pPr>
        <w:rPr>
          <w:ins w:id="144" w:author="lenovo" w:date="2018-08-02T18:25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/>
          <w:szCs w:val="21"/>
        </w:rPr>
        <w:t>页</w:t>
      </w:r>
      <w:r w:rsidRPr="002558C5">
        <w:rPr>
          <w:rFonts w:ascii="微软雅黑" w:eastAsia="微软雅黑" w:hAnsi="微软雅黑" w:hint="eastAsia"/>
          <w:szCs w:val="21"/>
        </w:rPr>
        <w:t>字段</w:t>
      </w:r>
      <w:r w:rsidRPr="002558C5">
        <w:rPr>
          <w:rFonts w:ascii="微软雅黑" w:eastAsia="微软雅黑" w:hAnsi="微软雅黑"/>
          <w:szCs w:val="21"/>
        </w:rPr>
        <w:t>：债权编号、</w:t>
      </w:r>
      <w:r>
        <w:rPr>
          <w:rFonts w:ascii="微软雅黑" w:eastAsia="微软雅黑" w:hAnsi="微软雅黑" w:hint="eastAsia"/>
          <w:szCs w:val="21"/>
        </w:rPr>
        <w:t>加入</w:t>
      </w:r>
      <w:r w:rsidRPr="002558C5">
        <w:rPr>
          <w:rFonts w:ascii="微软雅黑" w:eastAsia="微软雅黑" w:hAnsi="微软雅黑"/>
          <w:szCs w:val="21"/>
        </w:rPr>
        <w:t>金额、</w:t>
      </w:r>
      <w:ins w:id="145" w:author="lenovo" w:date="2018-08-02T14:46:00Z">
        <w:r w:rsidR="00156EE3">
          <w:rPr>
            <w:rFonts w:ascii="微软雅黑" w:eastAsia="微软雅黑" w:hAnsi="微软雅黑" w:hint="eastAsia"/>
            <w:szCs w:val="21"/>
          </w:rPr>
          <w:t>剩余</w:t>
        </w:r>
      </w:ins>
      <w:del w:id="146" w:author="lenovo" w:date="2018-08-01T16:11:00Z">
        <w:r w:rsidDel="00812045">
          <w:rPr>
            <w:rFonts w:ascii="微软雅黑" w:eastAsia="微软雅黑" w:hAnsi="微软雅黑" w:hint="eastAsia"/>
            <w:szCs w:val="21"/>
          </w:rPr>
          <w:delText>剩余</w:delText>
        </w:r>
      </w:del>
      <w:r>
        <w:rPr>
          <w:rFonts w:ascii="微软雅黑" w:eastAsia="微软雅黑" w:hAnsi="微软雅黑"/>
          <w:szCs w:val="21"/>
        </w:rPr>
        <w:t>期数、</w:t>
      </w:r>
      <w:r w:rsidR="005A1ABF">
        <w:rPr>
          <w:rFonts w:ascii="微软雅黑" w:eastAsia="微软雅黑" w:hAnsi="微软雅黑" w:hint="eastAsia"/>
          <w:szCs w:val="21"/>
        </w:rPr>
        <w:t>已</w:t>
      </w:r>
      <w:r w:rsidR="005A1ABF">
        <w:rPr>
          <w:rFonts w:ascii="微软雅黑" w:eastAsia="微软雅黑" w:hAnsi="微软雅黑"/>
          <w:szCs w:val="21"/>
        </w:rPr>
        <w:t>收本息</w:t>
      </w:r>
      <w:r w:rsidR="005A1ABF">
        <w:rPr>
          <w:rFonts w:ascii="微软雅黑" w:eastAsia="微软雅黑" w:hAnsi="微软雅黑" w:hint="eastAsia"/>
          <w:szCs w:val="21"/>
        </w:rPr>
        <w:t>、</w:t>
      </w:r>
      <w:r w:rsidR="005A1ABF">
        <w:rPr>
          <w:rFonts w:ascii="微软雅黑" w:eastAsia="微软雅黑" w:hAnsi="微软雅黑"/>
          <w:szCs w:val="21"/>
        </w:rPr>
        <w:t>待收本息、</w:t>
      </w:r>
      <w:ins w:id="147" w:author="lenovo" w:date="2018-08-01T14:58:00Z">
        <w:r w:rsidR="000B5A87">
          <w:rPr>
            <w:rFonts w:ascii="微软雅黑" w:eastAsia="微软雅黑" w:hAnsi="微软雅黑" w:hint="eastAsia"/>
            <w:szCs w:val="21"/>
          </w:rPr>
          <w:t>下一回款日</w:t>
        </w:r>
        <w:r w:rsidR="000B5A87">
          <w:rPr>
            <w:rFonts w:ascii="微软雅黑" w:eastAsia="微软雅黑" w:hAnsi="微软雅黑"/>
            <w:szCs w:val="21"/>
          </w:rPr>
          <w:t>、</w:t>
        </w:r>
      </w:ins>
      <w:r w:rsidR="00FB4142">
        <w:rPr>
          <w:rFonts w:ascii="微软雅黑" w:eastAsia="微软雅黑" w:hAnsi="微软雅黑" w:hint="eastAsia"/>
          <w:szCs w:val="21"/>
        </w:rPr>
        <w:t>【转让</w:t>
      </w:r>
      <w:r w:rsidR="00FB4142">
        <w:rPr>
          <w:rFonts w:ascii="微软雅黑" w:eastAsia="微软雅黑" w:hAnsi="微软雅黑"/>
          <w:szCs w:val="21"/>
        </w:rPr>
        <w:t>】</w:t>
      </w:r>
      <w:r w:rsidR="00FB4142">
        <w:rPr>
          <w:rFonts w:ascii="微软雅黑" w:eastAsia="微软雅黑" w:hAnsi="微软雅黑" w:hint="eastAsia"/>
          <w:szCs w:val="21"/>
        </w:rPr>
        <w:t>按钮</w:t>
      </w:r>
      <w:del w:id="148" w:author="lenovo" w:date="2018-08-06T18:23:00Z">
        <w:r w:rsidR="00FB4142" w:rsidDel="00E23388">
          <w:rPr>
            <w:rFonts w:ascii="微软雅黑" w:eastAsia="微软雅黑" w:hAnsi="微软雅黑"/>
            <w:szCs w:val="21"/>
          </w:rPr>
          <w:delText>（</w:delText>
        </w:r>
        <w:r w:rsidR="00FB4142" w:rsidDel="00E23388">
          <w:rPr>
            <w:rFonts w:ascii="微软雅黑" w:eastAsia="微软雅黑" w:hAnsi="微软雅黑" w:hint="eastAsia"/>
            <w:szCs w:val="21"/>
          </w:rPr>
          <w:delText>仅当</w:delText>
        </w:r>
        <w:r w:rsidR="00FB4142" w:rsidDel="00E23388">
          <w:rPr>
            <w:rFonts w:ascii="微软雅黑" w:eastAsia="微软雅黑" w:hAnsi="微软雅黑"/>
            <w:szCs w:val="21"/>
          </w:rPr>
          <w:delText>可转让时显示）</w:delText>
        </w:r>
      </w:del>
    </w:p>
    <w:p w:rsidR="00740DB0" w:rsidRDefault="00740DB0" w:rsidP="00563B7E">
      <w:pPr>
        <w:rPr>
          <w:ins w:id="149" w:author="lenovo" w:date="2018-08-06T18:23:00Z"/>
          <w:rFonts w:ascii="微软雅黑" w:eastAsia="微软雅黑" w:hAnsi="微软雅黑"/>
          <w:szCs w:val="21"/>
        </w:rPr>
      </w:pPr>
      <w:ins w:id="150" w:author="lenovo" w:date="2018-08-02T18:25:00Z">
        <w:r>
          <w:rPr>
            <w:rFonts w:ascii="微软雅黑" w:eastAsia="微软雅黑" w:hAnsi="微软雅黑" w:hint="eastAsia"/>
            <w:szCs w:val="21"/>
          </w:rPr>
          <w:t>若是</w:t>
        </w:r>
        <w:r>
          <w:rPr>
            <w:rFonts w:ascii="微软雅黑" w:eastAsia="微软雅黑" w:hAnsi="微软雅黑"/>
            <w:szCs w:val="21"/>
          </w:rPr>
          <w:t>买的债转标，则</w:t>
        </w:r>
      </w:ins>
      <w:ins w:id="151" w:author="lenovo" w:date="2018-08-02T18:26:00Z">
        <w:r>
          <w:rPr>
            <w:rFonts w:ascii="微软雅黑" w:eastAsia="微软雅黑" w:hAnsi="微软雅黑"/>
            <w:szCs w:val="21"/>
          </w:rPr>
          <w:t>【</w:t>
        </w:r>
        <w:r>
          <w:rPr>
            <w:rFonts w:ascii="微软雅黑" w:eastAsia="微软雅黑" w:hAnsi="微软雅黑" w:hint="eastAsia"/>
            <w:szCs w:val="21"/>
          </w:rPr>
          <w:t>加入</w:t>
        </w:r>
        <w:r>
          <w:rPr>
            <w:rFonts w:ascii="微软雅黑" w:eastAsia="微软雅黑" w:hAnsi="微软雅黑"/>
            <w:szCs w:val="21"/>
          </w:rPr>
          <w:t>金额】</w:t>
        </w:r>
        <w:r>
          <w:rPr>
            <w:rFonts w:ascii="微软雅黑" w:eastAsia="微软雅黑" w:hAnsi="微软雅黑" w:hint="eastAsia"/>
            <w:szCs w:val="21"/>
          </w:rPr>
          <w:t>=</w:t>
        </w:r>
        <w:r>
          <w:rPr>
            <w:rFonts w:ascii="微软雅黑" w:eastAsia="微软雅黑" w:hAnsi="微软雅黑"/>
            <w:szCs w:val="21"/>
          </w:rPr>
          <w:t>转让价格</w:t>
        </w:r>
      </w:ins>
      <w:ins w:id="152" w:author="lenovo" w:date="2018-08-02T18:27:00Z">
        <w:r w:rsidR="005E20E4">
          <w:rPr>
            <w:rFonts w:ascii="微软雅黑" w:eastAsia="微软雅黑" w:hAnsi="微软雅黑" w:hint="eastAsia"/>
            <w:szCs w:val="21"/>
          </w:rPr>
          <w:t>=</w:t>
        </w:r>
        <w:r w:rsidR="00E0404C">
          <w:rPr>
            <w:rFonts w:ascii="微软雅黑" w:eastAsia="微软雅黑" w:hAnsi="微软雅黑" w:hint="eastAsia"/>
            <w:szCs w:val="21"/>
          </w:rPr>
          <w:t>【</w:t>
        </w:r>
        <w:r w:rsidR="005E20E4">
          <w:rPr>
            <w:rFonts w:ascii="微软雅黑" w:eastAsia="微软雅黑" w:hAnsi="微软雅黑"/>
            <w:szCs w:val="21"/>
          </w:rPr>
          <w:t>已转入</w:t>
        </w:r>
        <w:r w:rsidR="00E0404C">
          <w:rPr>
            <w:rFonts w:ascii="微软雅黑" w:eastAsia="微软雅黑" w:hAnsi="微软雅黑" w:hint="eastAsia"/>
            <w:szCs w:val="21"/>
          </w:rPr>
          <w:t>】</w:t>
        </w:r>
        <w:r w:rsidR="005E20E4">
          <w:rPr>
            <w:rFonts w:ascii="微软雅黑" w:eastAsia="微软雅黑" w:hAnsi="微软雅黑" w:hint="eastAsia"/>
            <w:szCs w:val="21"/>
          </w:rPr>
          <w:t>页签</w:t>
        </w:r>
        <w:r w:rsidR="005E20E4">
          <w:rPr>
            <w:rFonts w:ascii="微软雅黑" w:eastAsia="微软雅黑" w:hAnsi="微软雅黑"/>
            <w:szCs w:val="21"/>
          </w:rPr>
          <w:t>下的支付金额</w:t>
        </w:r>
      </w:ins>
    </w:p>
    <w:p w:rsidR="00E23388" w:rsidRDefault="00E23388" w:rsidP="00563B7E">
      <w:pPr>
        <w:rPr>
          <w:ins w:id="153" w:author="lenovo" w:date="2018-08-06T18:23:00Z"/>
          <w:rFonts w:ascii="微软雅黑" w:eastAsia="微软雅黑" w:hAnsi="微软雅黑"/>
          <w:szCs w:val="21"/>
        </w:rPr>
      </w:pPr>
    </w:p>
    <w:p w:rsidR="00E23388" w:rsidRPr="00E23388" w:rsidRDefault="00E23388" w:rsidP="00563B7E">
      <w:pPr>
        <w:rPr>
          <w:ins w:id="154" w:author="lenovo" w:date="2018-08-06T18:25:00Z"/>
          <w:rFonts w:ascii="微软雅黑" w:eastAsia="微软雅黑" w:hAnsi="微软雅黑"/>
          <w:szCs w:val="21"/>
          <w:highlight w:val="yellow"/>
          <w:rPrChange w:id="155" w:author="lenovo" w:date="2018-08-06T18:27:00Z">
            <w:rPr>
              <w:ins w:id="156" w:author="lenovo" w:date="2018-08-06T18:25:00Z"/>
              <w:rFonts w:ascii="微软雅黑" w:eastAsia="微软雅黑" w:hAnsi="微软雅黑"/>
              <w:szCs w:val="21"/>
            </w:rPr>
          </w:rPrChange>
        </w:rPr>
      </w:pPr>
      <w:ins w:id="157" w:author="lenovo" w:date="2018-08-06T18:23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58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点击【转让</w:t>
        </w:r>
        <w:r w:rsidRPr="00E23388">
          <w:rPr>
            <w:rFonts w:ascii="微软雅黑" w:eastAsia="微软雅黑" w:hAnsi="微软雅黑"/>
            <w:szCs w:val="21"/>
            <w:highlight w:val="yellow"/>
            <w:rPrChange w:id="159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】</w:t>
        </w:r>
      </w:ins>
      <w:ins w:id="160" w:author="lenovo" w:date="2018-08-06T19:29:00Z">
        <w:r w:rsidR="00F107AF">
          <w:rPr>
            <w:rFonts w:ascii="微软雅黑" w:eastAsia="微软雅黑" w:hAnsi="微软雅黑" w:hint="eastAsia"/>
            <w:szCs w:val="21"/>
            <w:highlight w:val="yellow"/>
          </w:rPr>
          <w:t>：</w:t>
        </w:r>
      </w:ins>
      <w:ins w:id="161" w:author="lenovo" w:date="2018-08-06T18:23:00Z">
        <w:r w:rsidRPr="00E23388">
          <w:rPr>
            <w:rFonts w:ascii="微软雅黑" w:eastAsia="微软雅黑" w:hAnsi="微软雅黑"/>
            <w:szCs w:val="21"/>
            <w:highlight w:val="yellow"/>
            <w:rPrChange w:id="162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可发起债转的标的</w:t>
        </w:r>
      </w:ins>
      <w:ins w:id="163" w:author="lenovo" w:date="2018-08-06T18:24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64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（且在</w:t>
        </w:r>
        <w:r w:rsidRPr="00E23388">
          <w:rPr>
            <w:rFonts w:ascii="微软雅黑" w:eastAsia="微软雅黑" w:hAnsi="微软雅黑"/>
            <w:szCs w:val="21"/>
            <w:highlight w:val="yellow"/>
            <w:rPrChange w:id="165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可发起债转的时间内点击）</w:t>
        </w:r>
        <w:r w:rsidRPr="00E23388">
          <w:rPr>
            <w:rFonts w:ascii="微软雅黑" w:eastAsia="微软雅黑" w:hAnsi="微软雅黑" w:hint="eastAsia"/>
            <w:szCs w:val="21"/>
            <w:highlight w:val="yellow"/>
            <w:rPrChange w:id="166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跳转债转</w:t>
        </w:r>
        <w:r w:rsidRPr="00E23388">
          <w:rPr>
            <w:rFonts w:ascii="微软雅黑" w:eastAsia="微软雅黑" w:hAnsi="微软雅黑"/>
            <w:szCs w:val="21"/>
            <w:highlight w:val="yellow"/>
            <w:rPrChange w:id="167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页</w:t>
        </w:r>
      </w:ins>
      <w:ins w:id="168" w:author="lenovo" w:date="2018-08-06T19:29:00Z">
        <w:r w:rsidR="00F107AF">
          <w:rPr>
            <w:rFonts w:ascii="微软雅黑" w:eastAsia="微软雅黑" w:hAnsi="微软雅黑" w:hint="eastAsia"/>
            <w:szCs w:val="21"/>
            <w:highlight w:val="yellow"/>
          </w:rPr>
          <w:t>，</w:t>
        </w:r>
        <w:r w:rsidR="00F107AF">
          <w:rPr>
            <w:rFonts w:ascii="微软雅黑" w:eastAsia="微软雅黑" w:hAnsi="微软雅黑"/>
            <w:szCs w:val="21"/>
            <w:highlight w:val="yellow"/>
          </w:rPr>
          <w:t>该按钮变为【</w:t>
        </w:r>
      </w:ins>
      <w:ins w:id="169" w:author="lenovo" w:date="2018-08-06T19:31:00Z">
        <w:r w:rsidR="00632DD5">
          <w:rPr>
            <w:rFonts w:ascii="微软雅黑" w:eastAsia="微软雅黑" w:hAnsi="微软雅黑" w:hint="eastAsia"/>
            <w:szCs w:val="21"/>
            <w:highlight w:val="yellow"/>
          </w:rPr>
          <w:t>转让中</w:t>
        </w:r>
      </w:ins>
      <w:ins w:id="170" w:author="lenovo" w:date="2018-08-06T19:29:00Z">
        <w:r w:rsidR="00F107AF">
          <w:rPr>
            <w:rFonts w:ascii="微软雅黑" w:eastAsia="微软雅黑" w:hAnsi="微软雅黑"/>
            <w:szCs w:val="21"/>
            <w:highlight w:val="yellow"/>
          </w:rPr>
          <w:t>】</w:t>
        </w:r>
      </w:ins>
      <w:ins w:id="171" w:author="lenovo" w:date="2018-08-06T18:25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72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。</w:t>
        </w:r>
      </w:ins>
    </w:p>
    <w:p w:rsidR="00E23388" w:rsidRPr="00E23388" w:rsidRDefault="00E23388" w:rsidP="00563B7E">
      <w:pPr>
        <w:rPr>
          <w:ins w:id="173" w:author="lenovo" w:date="2018-08-06T18:26:00Z"/>
          <w:rFonts w:ascii="微软雅黑" w:eastAsia="微软雅黑" w:hAnsi="微软雅黑"/>
          <w:szCs w:val="21"/>
          <w:highlight w:val="yellow"/>
          <w:rPrChange w:id="174" w:author="lenovo" w:date="2018-08-06T18:27:00Z">
            <w:rPr>
              <w:ins w:id="175" w:author="lenovo" w:date="2018-08-06T18:26:00Z"/>
              <w:rFonts w:ascii="微软雅黑" w:eastAsia="微软雅黑" w:hAnsi="微软雅黑"/>
              <w:szCs w:val="21"/>
            </w:rPr>
          </w:rPrChange>
        </w:rPr>
      </w:pPr>
      <w:ins w:id="176" w:author="lenovo" w:date="2018-08-06T18:25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77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不可</w:t>
        </w:r>
        <w:r w:rsidRPr="00E23388">
          <w:rPr>
            <w:rFonts w:ascii="微软雅黑" w:eastAsia="微软雅黑" w:hAnsi="微软雅黑"/>
            <w:szCs w:val="21"/>
            <w:highlight w:val="yellow"/>
            <w:rPrChange w:id="178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发起的债</w:t>
        </w:r>
        <w:proofErr w:type="gramStart"/>
        <w:r w:rsidRPr="00E23388">
          <w:rPr>
            <w:rFonts w:ascii="微软雅黑" w:eastAsia="微软雅黑" w:hAnsi="微软雅黑"/>
            <w:szCs w:val="21"/>
            <w:highlight w:val="yellow"/>
            <w:rPrChange w:id="179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转标点击后</w:t>
        </w:r>
      </w:ins>
      <w:ins w:id="180" w:author="lenovo" w:date="2018-08-06T18:26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81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文字</w:t>
        </w:r>
      </w:ins>
      <w:proofErr w:type="gramEnd"/>
      <w:ins w:id="182" w:author="lenovo" w:date="2018-08-06T18:25:00Z">
        <w:r w:rsidRPr="00E23388">
          <w:rPr>
            <w:rFonts w:ascii="微软雅黑" w:eastAsia="微软雅黑" w:hAnsi="微软雅黑"/>
            <w:szCs w:val="21"/>
            <w:highlight w:val="yellow"/>
            <w:rPrChange w:id="183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提示：该标的</w:t>
        </w:r>
        <w:r w:rsidRPr="00E23388">
          <w:rPr>
            <w:rFonts w:ascii="微软雅黑" w:eastAsia="微软雅黑" w:hAnsi="微软雅黑" w:hint="eastAsia"/>
            <w:szCs w:val="21"/>
            <w:highlight w:val="yellow"/>
            <w:rPrChange w:id="184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不</w:t>
        </w:r>
        <w:r w:rsidRPr="00E23388">
          <w:rPr>
            <w:rFonts w:ascii="微软雅黑" w:eastAsia="微软雅黑" w:hAnsi="微软雅黑"/>
            <w:szCs w:val="21"/>
            <w:highlight w:val="yellow"/>
            <w:rPrChange w:id="185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满足债权转让</w:t>
        </w:r>
      </w:ins>
      <w:ins w:id="186" w:author="lenovo" w:date="2018-08-06T18:26:00Z">
        <w:r w:rsidRPr="00E23388">
          <w:rPr>
            <w:rFonts w:ascii="微软雅黑" w:eastAsia="微软雅黑" w:hAnsi="微软雅黑"/>
            <w:szCs w:val="21"/>
            <w:highlight w:val="yellow"/>
            <w:rPrChange w:id="187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条件，</w:t>
        </w:r>
      </w:ins>
      <w:ins w:id="188" w:author="lenovo" w:date="2018-08-06T18:25:00Z">
        <w:r w:rsidRPr="00E23388">
          <w:rPr>
            <w:rFonts w:ascii="微软雅黑" w:eastAsia="微软雅黑" w:hAnsi="微软雅黑"/>
            <w:szCs w:val="21"/>
            <w:highlight w:val="yellow"/>
            <w:rPrChange w:id="189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不可发起</w:t>
        </w:r>
      </w:ins>
      <w:ins w:id="190" w:author="lenovo" w:date="2018-08-06T18:26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91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转让</w:t>
        </w:r>
        <w:r w:rsidRPr="00E23388">
          <w:rPr>
            <w:rFonts w:ascii="微软雅黑" w:eastAsia="微软雅黑" w:hAnsi="微软雅黑"/>
            <w:szCs w:val="21"/>
            <w:highlight w:val="yellow"/>
            <w:rPrChange w:id="192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。</w:t>
        </w:r>
      </w:ins>
    </w:p>
    <w:p w:rsidR="00E23388" w:rsidRPr="00E23388" w:rsidRDefault="00E23388" w:rsidP="00563B7E">
      <w:pPr>
        <w:rPr>
          <w:rFonts w:ascii="微软雅黑" w:eastAsia="微软雅黑" w:hAnsi="微软雅黑"/>
          <w:szCs w:val="21"/>
        </w:rPr>
      </w:pPr>
      <w:ins w:id="193" w:author="lenovo" w:date="2018-08-06T18:26:00Z">
        <w:r w:rsidRPr="00E23388">
          <w:rPr>
            <w:rFonts w:ascii="微软雅黑" w:eastAsia="微软雅黑" w:hAnsi="微软雅黑" w:hint="eastAsia"/>
            <w:szCs w:val="21"/>
            <w:highlight w:val="yellow"/>
            <w:rPrChange w:id="194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当在</w:t>
        </w:r>
        <w:r w:rsidRPr="00E23388">
          <w:rPr>
            <w:rFonts w:ascii="微软雅黑" w:eastAsia="微软雅黑" w:hAnsi="微软雅黑"/>
            <w:szCs w:val="21"/>
            <w:highlight w:val="yellow"/>
            <w:rPrChange w:id="195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23:30~24:00点击该按钮文字提示：此时间</w:t>
        </w:r>
      </w:ins>
      <w:ins w:id="196" w:author="lenovo" w:date="2018-08-06T18:27:00Z">
        <w:r w:rsidRPr="00E23388">
          <w:rPr>
            <w:rFonts w:ascii="微软雅黑" w:eastAsia="微软雅黑" w:hAnsi="微软雅黑"/>
            <w:szCs w:val="21"/>
            <w:highlight w:val="yellow"/>
            <w:rPrChange w:id="197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段为系统日切时间，不</w:t>
        </w:r>
        <w:r w:rsidRPr="00E23388">
          <w:rPr>
            <w:rFonts w:ascii="微软雅黑" w:eastAsia="微软雅黑" w:hAnsi="微软雅黑" w:hint="eastAsia"/>
            <w:szCs w:val="21"/>
            <w:highlight w:val="yellow"/>
            <w:rPrChange w:id="198" w:author="lenovo" w:date="2018-08-06T18:27:00Z">
              <w:rPr>
                <w:rFonts w:ascii="微软雅黑" w:eastAsia="微软雅黑" w:hAnsi="微软雅黑" w:hint="eastAsia"/>
                <w:szCs w:val="21"/>
              </w:rPr>
            </w:rPrChange>
          </w:rPr>
          <w:t>可</w:t>
        </w:r>
        <w:r w:rsidRPr="00E23388">
          <w:rPr>
            <w:rFonts w:ascii="微软雅黑" w:eastAsia="微软雅黑" w:hAnsi="微软雅黑"/>
            <w:szCs w:val="21"/>
            <w:highlight w:val="yellow"/>
            <w:rPrChange w:id="199" w:author="lenovo" w:date="2018-08-06T18:27:00Z">
              <w:rPr>
                <w:rFonts w:ascii="微软雅黑" w:eastAsia="微软雅黑" w:hAnsi="微软雅黑"/>
                <w:szCs w:val="21"/>
              </w:rPr>
            </w:rPrChange>
          </w:rPr>
          <w:t>发起转让操作。</w:t>
        </w:r>
      </w:ins>
    </w:p>
    <w:p w:rsidR="00351DA4" w:rsidRDefault="00351DA4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4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④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>列表页数量限制</w:t>
      </w:r>
      <w:r>
        <w:rPr>
          <w:rFonts w:ascii="微软雅黑" w:eastAsia="微软雅黑" w:hAnsi="微软雅黑" w:hint="eastAsia"/>
          <w:szCs w:val="21"/>
        </w:rPr>
        <w:t>： 列表</w:t>
      </w:r>
      <w:r>
        <w:rPr>
          <w:rFonts w:ascii="微软雅黑" w:eastAsia="微软雅黑" w:hAnsi="微软雅黑"/>
          <w:szCs w:val="21"/>
        </w:rPr>
        <w:t>页一页显示</w:t>
      </w:r>
      <w:r>
        <w:rPr>
          <w:rFonts w:ascii="微软雅黑" w:eastAsia="微软雅黑" w:hAnsi="微软雅黑" w:hint="eastAsia"/>
          <w:szCs w:val="21"/>
        </w:rPr>
        <w:t>10条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底部翻页</w:t>
      </w:r>
      <w:r>
        <w:rPr>
          <w:rFonts w:ascii="微软雅黑" w:eastAsia="微软雅黑" w:hAnsi="微软雅黑"/>
          <w:szCs w:val="21"/>
        </w:rPr>
        <w:t>默认显示</w:t>
      </w:r>
      <w:r>
        <w:rPr>
          <w:rFonts w:ascii="微软雅黑" w:eastAsia="微软雅黑" w:hAnsi="微软雅黑" w:hint="eastAsia"/>
          <w:szCs w:val="21"/>
        </w:rPr>
        <w:t>5页</w:t>
      </w:r>
      <w:r>
        <w:rPr>
          <w:rFonts w:ascii="微软雅黑" w:eastAsia="微软雅黑" w:hAnsi="微软雅黑"/>
          <w:szCs w:val="21"/>
        </w:rPr>
        <w:t>可直接点击，点击</w:t>
      </w:r>
      <w:r>
        <w:rPr>
          <w:rFonts w:ascii="微软雅黑" w:eastAsia="微软雅黑" w:hAnsi="微软雅黑" w:hint="eastAsia"/>
          <w:szCs w:val="21"/>
        </w:rPr>
        <w:t>翻</w:t>
      </w:r>
      <w:r>
        <w:rPr>
          <w:rFonts w:ascii="微软雅黑" w:eastAsia="微软雅黑" w:hAnsi="微软雅黑"/>
          <w:szCs w:val="21"/>
        </w:rPr>
        <w:t>页按钮再显示</w:t>
      </w:r>
      <w:r>
        <w:rPr>
          <w:rFonts w:ascii="微软雅黑" w:eastAsia="微软雅黑" w:hAnsi="微软雅黑" w:hint="eastAsia"/>
          <w:szCs w:val="21"/>
        </w:rPr>
        <w:t>2页</w:t>
      </w:r>
      <w:r>
        <w:rPr>
          <w:rFonts w:ascii="微软雅黑" w:eastAsia="微软雅黑" w:hAnsi="微软雅黑"/>
          <w:szCs w:val="21"/>
        </w:rPr>
        <w:t>。</w:t>
      </w:r>
    </w:p>
    <w:p w:rsidR="006014CE" w:rsidRDefault="00CD5E8A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r w:rsidRPr="0067059E">
        <w:rPr>
          <w:rFonts w:ascii="微软雅黑" w:eastAsia="微软雅黑" w:hAnsi="微软雅黑"/>
          <w:szCs w:val="21"/>
        </w:rPr>
        <w:fldChar w:fldCharType="begin"/>
      </w:r>
      <w:r w:rsidRPr="0067059E">
        <w:rPr>
          <w:rFonts w:ascii="微软雅黑" w:eastAsia="微软雅黑" w:hAnsi="微软雅黑"/>
          <w:szCs w:val="21"/>
        </w:rPr>
        <w:instrText xml:space="preserve"> </w:instrText>
      </w:r>
      <w:r w:rsidRPr="0067059E">
        <w:rPr>
          <w:rFonts w:ascii="微软雅黑" w:eastAsia="微软雅黑" w:hAnsi="微软雅黑" w:hint="eastAsia"/>
          <w:szCs w:val="21"/>
        </w:rPr>
        <w:instrText>= 5 \* GB3</w:instrText>
      </w:r>
      <w:r w:rsidRPr="0067059E">
        <w:rPr>
          <w:rFonts w:ascii="微软雅黑" w:eastAsia="微软雅黑" w:hAnsi="微软雅黑"/>
          <w:szCs w:val="21"/>
        </w:rPr>
        <w:instrText xml:space="preserve"> </w:instrText>
      </w:r>
      <w:r w:rsidRPr="0067059E">
        <w:rPr>
          <w:rFonts w:ascii="微软雅黑" w:eastAsia="微软雅黑" w:hAnsi="微软雅黑"/>
          <w:szCs w:val="21"/>
        </w:rPr>
        <w:fldChar w:fldCharType="separate"/>
      </w:r>
      <w:r w:rsidRPr="0067059E">
        <w:rPr>
          <w:rFonts w:ascii="微软雅黑" w:eastAsia="微软雅黑" w:hAnsi="微软雅黑" w:hint="eastAsia"/>
          <w:noProof/>
          <w:szCs w:val="21"/>
        </w:rPr>
        <w:t>⑤</w:t>
      </w:r>
      <w:r w:rsidRPr="0067059E">
        <w:rPr>
          <w:rFonts w:ascii="微软雅黑" w:eastAsia="微软雅黑" w:hAnsi="微软雅黑"/>
          <w:szCs w:val="21"/>
        </w:rPr>
        <w:fldChar w:fldCharType="end"/>
      </w:r>
      <w:r w:rsidR="0067059E" w:rsidRPr="0067059E">
        <w:rPr>
          <w:rFonts w:ascii="微软雅黑" w:eastAsia="微软雅黑" w:hAnsi="微软雅黑" w:hint="eastAsia"/>
          <w:szCs w:val="21"/>
        </w:rPr>
        <w:t>回款中</w:t>
      </w:r>
      <w:r w:rsidR="0067059E" w:rsidRPr="0067059E">
        <w:rPr>
          <w:rFonts w:ascii="微软雅黑" w:eastAsia="微软雅黑" w:hAnsi="微软雅黑"/>
          <w:szCs w:val="21"/>
        </w:rPr>
        <w:t>页签底部展示</w:t>
      </w:r>
      <w:r w:rsidR="006014CE" w:rsidRPr="0067059E">
        <w:rPr>
          <w:rFonts w:ascii="微软雅黑" w:eastAsia="微软雅黑" w:hAnsi="微软雅黑" w:hint="eastAsia"/>
          <w:szCs w:val="21"/>
        </w:rPr>
        <w:t>温馨</w:t>
      </w:r>
      <w:r w:rsidR="0067059E" w:rsidRPr="0067059E">
        <w:rPr>
          <w:rFonts w:ascii="微软雅黑" w:eastAsia="微软雅黑" w:hAnsi="微软雅黑"/>
          <w:szCs w:val="21"/>
        </w:rPr>
        <w:t>提</w:t>
      </w:r>
      <w:r w:rsidR="006014CE" w:rsidRPr="0067059E">
        <w:rPr>
          <w:rFonts w:ascii="微软雅黑" w:eastAsia="微软雅黑" w:hAnsi="微软雅黑"/>
          <w:szCs w:val="21"/>
        </w:rPr>
        <w:t>：</w:t>
      </w:r>
    </w:p>
    <w:p w:rsidR="006014CE" w:rsidRDefault="006014CE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温馨提示</w:t>
      </w:r>
      <w:r>
        <w:rPr>
          <w:rFonts w:ascii="微软雅黑" w:eastAsia="微软雅黑" w:hAnsi="微软雅黑"/>
          <w:szCs w:val="21"/>
        </w:rPr>
        <w:t>：</w:t>
      </w:r>
    </w:p>
    <w:p w:rsidR="006014CE" w:rsidRPr="00DD272D" w:rsidRDefault="006014CE" w:rsidP="006014C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DD272D">
        <w:rPr>
          <w:rFonts w:ascii="微软雅黑" w:eastAsia="微软雅黑" w:hAnsi="微软雅黑"/>
          <w:szCs w:val="21"/>
        </w:rPr>
        <w:t>友金</w:t>
      </w:r>
      <w:proofErr w:type="gramEnd"/>
      <w:r w:rsidRPr="00DD272D">
        <w:rPr>
          <w:rFonts w:ascii="微软雅黑" w:eastAsia="微软雅黑" w:hAnsi="微软雅黑" w:hint="eastAsia"/>
          <w:szCs w:val="21"/>
        </w:rPr>
        <w:t>e富持有</w:t>
      </w:r>
      <w:r w:rsidRPr="00DD272D">
        <w:rPr>
          <w:rFonts w:ascii="微软雅黑" w:eastAsia="微软雅黑" w:hAnsi="微软雅黑"/>
          <w:szCs w:val="21"/>
        </w:rPr>
        <w:t>满</w:t>
      </w:r>
      <w:r w:rsidRPr="00DD272D">
        <w:rPr>
          <w:rFonts w:ascii="微软雅黑" w:eastAsia="微软雅黑" w:hAnsi="微软雅黑" w:hint="eastAsia"/>
          <w:szCs w:val="21"/>
        </w:rPr>
        <w:t>30天后可</w:t>
      </w:r>
      <w:r w:rsidRPr="00DD272D">
        <w:rPr>
          <w:rFonts w:ascii="微软雅黑" w:eastAsia="微软雅黑" w:hAnsi="微软雅黑"/>
          <w:szCs w:val="21"/>
        </w:rPr>
        <w:t>发起转让，发起转让的时间</w:t>
      </w:r>
      <w:proofErr w:type="gramStart"/>
      <w:r w:rsidRPr="00DD272D">
        <w:rPr>
          <w:rFonts w:ascii="微软雅黑" w:eastAsia="微软雅黑" w:hAnsi="微软雅黑"/>
          <w:szCs w:val="21"/>
        </w:rPr>
        <w:t>需</w:t>
      </w:r>
      <w:r w:rsidRPr="00DD272D">
        <w:rPr>
          <w:rFonts w:ascii="微软雅黑" w:eastAsia="微软雅黑" w:hAnsi="微软雅黑" w:hint="eastAsia"/>
          <w:szCs w:val="21"/>
        </w:rPr>
        <w:t>距离</w:t>
      </w:r>
      <w:proofErr w:type="gramEnd"/>
      <w:r w:rsidRPr="00DD272D">
        <w:rPr>
          <w:rFonts w:ascii="微软雅黑" w:eastAsia="微软雅黑" w:hAnsi="微软雅黑" w:hint="eastAsia"/>
          <w:szCs w:val="21"/>
        </w:rPr>
        <w:t>下</w:t>
      </w:r>
      <w:proofErr w:type="gramStart"/>
      <w:r w:rsidRPr="00DD272D">
        <w:rPr>
          <w:rFonts w:ascii="微软雅黑" w:eastAsia="微软雅黑" w:hAnsi="微软雅黑" w:hint="eastAsia"/>
          <w:szCs w:val="21"/>
        </w:rPr>
        <w:t>一</w:t>
      </w:r>
      <w:r w:rsidRPr="00DD272D">
        <w:rPr>
          <w:rFonts w:ascii="微软雅黑" w:eastAsia="微软雅黑" w:hAnsi="微软雅黑"/>
          <w:szCs w:val="21"/>
        </w:rPr>
        <w:t>回款日</w:t>
      </w:r>
      <w:r w:rsidRPr="00DD272D">
        <w:rPr>
          <w:rFonts w:ascii="微软雅黑" w:eastAsia="微软雅黑" w:hAnsi="微软雅黑" w:hint="eastAsia"/>
          <w:szCs w:val="21"/>
        </w:rPr>
        <w:t>超过</w:t>
      </w:r>
      <w:proofErr w:type="gramEnd"/>
      <w:r w:rsidRPr="00DD272D">
        <w:rPr>
          <w:rFonts w:ascii="微软雅黑" w:eastAsia="微软雅黑" w:hAnsi="微软雅黑" w:hint="eastAsia"/>
          <w:szCs w:val="21"/>
        </w:rPr>
        <w:t>3天。</w:t>
      </w:r>
    </w:p>
    <w:p w:rsidR="006014CE" w:rsidRDefault="006014CE" w:rsidP="006014CE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逾期</w:t>
      </w:r>
      <w:r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 w:hint="eastAsia"/>
          <w:szCs w:val="21"/>
        </w:rPr>
        <w:t>下</w:t>
      </w:r>
      <w:r>
        <w:rPr>
          <w:rFonts w:ascii="微软雅黑" w:eastAsia="微软雅黑" w:hAnsi="微软雅黑"/>
          <w:szCs w:val="21"/>
        </w:rPr>
        <w:t>的债权不允许发起转让</w:t>
      </w:r>
      <w:r w:rsidR="008017FD">
        <w:rPr>
          <w:rFonts w:ascii="微软雅黑" w:eastAsia="微软雅黑" w:hAnsi="微软雅黑" w:hint="eastAsia"/>
          <w:szCs w:val="21"/>
        </w:rPr>
        <w:t>。</w:t>
      </w:r>
    </w:p>
    <w:p w:rsidR="006014CE" w:rsidDel="00E9208C" w:rsidRDefault="006014CE" w:rsidP="00351DA4">
      <w:pPr>
        <w:ind w:left="315" w:hangingChars="150" w:hanging="315"/>
        <w:rPr>
          <w:del w:id="200" w:author="lenovo" w:date="2018-08-01T14:48:00Z"/>
          <w:rFonts w:ascii="微软雅黑" w:eastAsia="微软雅黑" w:hAnsi="微软雅黑"/>
          <w:szCs w:val="21"/>
        </w:rPr>
      </w:pPr>
    </w:p>
    <w:p w:rsidR="00A312EE" w:rsidRPr="00986D39" w:rsidDel="00E9208C" w:rsidRDefault="00A312EE" w:rsidP="00351DA4">
      <w:pPr>
        <w:ind w:left="315" w:hangingChars="150" w:hanging="315"/>
        <w:rPr>
          <w:del w:id="201" w:author="lenovo" w:date="2018-08-01T14:48:00Z"/>
          <w:rFonts w:ascii="微软雅黑" w:eastAsia="微软雅黑" w:hAnsi="微软雅黑"/>
          <w:szCs w:val="21"/>
        </w:rPr>
      </w:pPr>
    </w:p>
    <w:p w:rsidR="00CD5E8A" w:rsidRDefault="00A312EE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6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⑥</w:t>
      </w:r>
      <w:r>
        <w:rPr>
          <w:rFonts w:ascii="微软雅黑" w:eastAsia="微软雅黑" w:hAnsi="微软雅黑"/>
          <w:szCs w:val="21"/>
        </w:rPr>
        <w:fldChar w:fldCharType="end"/>
      </w:r>
      <w:r w:rsidR="00CD5E8A">
        <w:rPr>
          <w:rFonts w:ascii="微软雅黑" w:eastAsia="微软雅黑" w:hAnsi="微软雅黑" w:hint="eastAsia"/>
          <w:szCs w:val="21"/>
        </w:rPr>
        <w:t>【展开</w:t>
      </w:r>
      <w:r w:rsidR="00CD5E8A">
        <w:rPr>
          <w:rFonts w:ascii="微软雅黑" w:eastAsia="微软雅黑" w:hAnsi="微软雅黑"/>
          <w:szCs w:val="21"/>
        </w:rPr>
        <w:t>】</w:t>
      </w:r>
      <w:r w:rsidR="00CD5E8A">
        <w:rPr>
          <w:rFonts w:ascii="微软雅黑" w:eastAsia="微软雅黑" w:hAnsi="微软雅黑" w:hint="eastAsia"/>
          <w:szCs w:val="21"/>
        </w:rPr>
        <w:t>点击</w:t>
      </w:r>
      <w:r w:rsidR="00CD5E8A">
        <w:rPr>
          <w:rFonts w:ascii="微软雅黑" w:eastAsia="微软雅黑" w:hAnsi="微软雅黑"/>
          <w:szCs w:val="21"/>
        </w:rPr>
        <w:t>后展示回款</w:t>
      </w:r>
      <w:ins w:id="202" w:author="lenovo" w:date="2018-08-01T15:46:00Z">
        <w:r w:rsidR="007A5DDD">
          <w:rPr>
            <w:rFonts w:ascii="微软雅黑" w:eastAsia="微软雅黑" w:hAnsi="微软雅黑" w:hint="eastAsia"/>
            <w:szCs w:val="21"/>
          </w:rPr>
          <w:t>表</w:t>
        </w:r>
      </w:ins>
      <w:del w:id="203" w:author="lenovo" w:date="2018-08-01T15:46:00Z">
        <w:r w:rsidR="000567C7" w:rsidDel="007A5DDD">
          <w:rPr>
            <w:rFonts w:ascii="微软雅黑" w:eastAsia="微软雅黑" w:hAnsi="微软雅黑" w:hint="eastAsia"/>
            <w:szCs w:val="21"/>
          </w:rPr>
          <w:delText>计划</w:delText>
        </w:r>
      </w:del>
      <w:r w:rsidR="00CD5E8A">
        <w:rPr>
          <w:rFonts w:ascii="微软雅黑" w:eastAsia="微软雅黑" w:hAnsi="微软雅黑"/>
          <w:szCs w:val="21"/>
        </w:rPr>
        <w:t>和合同</w:t>
      </w:r>
    </w:p>
    <w:p w:rsidR="00BF1D47" w:rsidRDefault="00CD5E8A" w:rsidP="00351DA4">
      <w:pPr>
        <w:ind w:left="315" w:hangingChars="150" w:hanging="315"/>
        <w:rPr>
          <w:ins w:id="204" w:author="lenovo" w:date="2018-08-02T18:30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ins w:id="205" w:author="lenovo" w:date="2018-08-02T18:28:00Z">
        <w:r w:rsidR="00BF1D47">
          <w:rPr>
            <w:rFonts w:ascii="微软雅黑" w:eastAsia="微软雅黑" w:hAnsi="微软雅黑" w:hint="eastAsia"/>
            <w:szCs w:val="21"/>
          </w:rPr>
          <w:t>若</w:t>
        </w:r>
        <w:r w:rsidR="00BF1D47">
          <w:rPr>
            <w:rFonts w:ascii="微软雅黑" w:eastAsia="微软雅黑" w:hAnsi="微软雅黑"/>
            <w:szCs w:val="21"/>
          </w:rPr>
          <w:t>买的是</w:t>
        </w:r>
        <w:r w:rsidR="00BF1D47">
          <w:rPr>
            <w:rFonts w:ascii="微软雅黑" w:eastAsia="微软雅黑" w:hAnsi="微软雅黑" w:hint="eastAsia"/>
            <w:szCs w:val="21"/>
          </w:rPr>
          <w:t>原始</w:t>
        </w:r>
        <w:r w:rsidR="00BF1D47">
          <w:rPr>
            <w:rFonts w:ascii="微软雅黑" w:eastAsia="微软雅黑" w:hAnsi="微软雅黑"/>
            <w:szCs w:val="21"/>
          </w:rPr>
          <w:t>债权：合同——</w:t>
        </w:r>
      </w:ins>
      <w:del w:id="206" w:author="lenovo" w:date="2018-08-02T18:28:00Z">
        <w:r w:rsidDel="00BF1D47">
          <w:rPr>
            <w:rFonts w:ascii="微软雅黑" w:eastAsia="微软雅黑" w:hAnsi="微软雅黑"/>
            <w:szCs w:val="21"/>
          </w:rPr>
          <w:delText>合同</w:delText>
        </w:r>
        <w:r w:rsidDel="00BF1D47">
          <w:rPr>
            <w:rFonts w:ascii="微软雅黑" w:eastAsia="微软雅黑" w:hAnsi="微软雅黑" w:hint="eastAsia"/>
            <w:szCs w:val="21"/>
          </w:rPr>
          <w:delText>：</w:delText>
        </w:r>
      </w:del>
      <w:r>
        <w:rPr>
          <w:rFonts w:ascii="微软雅黑" w:eastAsia="微软雅黑" w:hAnsi="微软雅黑" w:hint="eastAsia"/>
          <w:szCs w:val="21"/>
        </w:rPr>
        <w:t>《借款</w:t>
      </w:r>
      <w:r>
        <w:rPr>
          <w:rFonts w:ascii="微软雅黑" w:eastAsia="微软雅黑" w:hAnsi="微软雅黑"/>
          <w:szCs w:val="21"/>
        </w:rPr>
        <w:t>及担保协议</w:t>
      </w:r>
      <w:r>
        <w:rPr>
          <w:rFonts w:ascii="微软雅黑" w:eastAsia="微软雅黑" w:hAnsi="微软雅黑" w:hint="eastAsia"/>
          <w:szCs w:val="21"/>
        </w:rPr>
        <w:t>》</w:t>
      </w:r>
    </w:p>
    <w:p w:rsidR="00CD5E8A" w:rsidRDefault="00BF1D47" w:rsidP="00351DA4">
      <w:pPr>
        <w:ind w:left="315" w:hangingChars="150" w:hanging="315"/>
        <w:rPr>
          <w:ins w:id="207" w:author="lenovo" w:date="2018-08-02T18:31:00Z"/>
          <w:rFonts w:ascii="微软雅黑" w:eastAsia="微软雅黑" w:hAnsi="微软雅黑"/>
          <w:szCs w:val="21"/>
        </w:rPr>
      </w:pPr>
      <w:ins w:id="208" w:author="lenovo" w:date="2018-08-02T18:30:00Z">
        <w:r>
          <w:rPr>
            <w:rFonts w:ascii="微软雅黑" w:eastAsia="微软雅黑" w:hAnsi="微软雅黑" w:hint="eastAsia"/>
            <w:szCs w:val="21"/>
          </w:rPr>
          <w:t xml:space="preserve">                    委托</w:t>
        </w:r>
        <w:r>
          <w:rPr>
            <w:rFonts w:ascii="微软雅黑" w:eastAsia="微软雅黑" w:hAnsi="微软雅黑"/>
            <w:szCs w:val="21"/>
          </w:rPr>
          <w:t>协议——</w:t>
        </w:r>
      </w:ins>
      <w:del w:id="209" w:author="lenovo" w:date="2018-08-01T14:47:00Z">
        <w:r w:rsidR="00CD5E8A" w:rsidDel="00E9208C">
          <w:rPr>
            <w:rFonts w:ascii="微软雅黑" w:eastAsia="微软雅黑" w:hAnsi="微软雅黑" w:hint="eastAsia"/>
            <w:szCs w:val="21"/>
          </w:rPr>
          <w:delText>或者《借款</w:delText>
        </w:r>
        <w:r w:rsidR="00CD5E8A" w:rsidDel="00E9208C">
          <w:rPr>
            <w:rFonts w:ascii="微软雅黑" w:eastAsia="微软雅黑" w:hAnsi="微软雅黑"/>
            <w:szCs w:val="21"/>
          </w:rPr>
          <w:delText>及债权转让协议》</w:delText>
        </w:r>
        <w:r w:rsidR="00CD5E8A" w:rsidDel="00E9208C">
          <w:rPr>
            <w:rFonts w:ascii="微软雅黑" w:eastAsia="微软雅黑" w:hAnsi="微软雅黑" w:hint="eastAsia"/>
            <w:szCs w:val="21"/>
          </w:rPr>
          <w:delText>+</w:delText>
        </w:r>
      </w:del>
      <w:r w:rsidR="00CD5E8A">
        <w:rPr>
          <w:rFonts w:ascii="微软雅黑" w:eastAsia="微软雅黑" w:hAnsi="微软雅黑"/>
          <w:szCs w:val="21"/>
        </w:rPr>
        <w:t>《</w:t>
      </w:r>
      <w:r w:rsidR="00CD5E8A">
        <w:rPr>
          <w:rFonts w:ascii="微软雅黑" w:eastAsia="微软雅黑" w:hAnsi="微软雅黑" w:hint="eastAsia"/>
          <w:szCs w:val="21"/>
        </w:rPr>
        <w:t>催收</w:t>
      </w:r>
      <w:r w:rsidR="00CD5E8A">
        <w:rPr>
          <w:rFonts w:ascii="微软雅黑" w:eastAsia="微软雅黑" w:hAnsi="微软雅黑"/>
          <w:szCs w:val="21"/>
        </w:rPr>
        <w:t>授权委托书》</w:t>
      </w:r>
    </w:p>
    <w:p w:rsidR="00BF1D47" w:rsidRDefault="00BF1D47" w:rsidP="00BF1D47">
      <w:pPr>
        <w:ind w:left="315" w:hangingChars="150" w:hanging="315"/>
        <w:rPr>
          <w:ins w:id="210" w:author="lenovo" w:date="2018-08-02T18:31:00Z"/>
          <w:rFonts w:ascii="微软雅黑" w:eastAsia="微软雅黑" w:hAnsi="微软雅黑"/>
          <w:szCs w:val="21"/>
        </w:rPr>
      </w:pPr>
      <w:ins w:id="211" w:author="lenovo" w:date="2018-08-02T18:31:00Z">
        <w:r>
          <w:rPr>
            <w:rFonts w:ascii="微软雅黑" w:eastAsia="微软雅黑" w:hAnsi="微软雅黑" w:hint="eastAsia"/>
            <w:szCs w:val="21"/>
          </w:rPr>
          <w:lastRenderedPageBreak/>
          <w:t>若</w:t>
        </w:r>
        <w:r>
          <w:rPr>
            <w:rFonts w:ascii="微软雅黑" w:eastAsia="微软雅黑" w:hAnsi="微软雅黑"/>
            <w:szCs w:val="21"/>
          </w:rPr>
          <w:t>买的是债转标：合同——</w:t>
        </w:r>
        <w:r>
          <w:rPr>
            <w:rFonts w:ascii="微软雅黑" w:eastAsia="微软雅黑" w:hAnsi="微软雅黑" w:hint="eastAsia"/>
            <w:szCs w:val="21"/>
          </w:rPr>
          <w:t>《借款</w:t>
        </w:r>
        <w:r>
          <w:rPr>
            <w:rFonts w:ascii="微软雅黑" w:eastAsia="微软雅黑" w:hAnsi="微软雅黑"/>
            <w:szCs w:val="21"/>
          </w:rPr>
          <w:t>债</w:t>
        </w:r>
        <w:r>
          <w:rPr>
            <w:rFonts w:ascii="微软雅黑" w:eastAsia="微软雅黑" w:hAnsi="微软雅黑" w:hint="eastAsia"/>
            <w:szCs w:val="21"/>
          </w:rPr>
          <w:t>权</w:t>
        </w:r>
        <w:r>
          <w:rPr>
            <w:rFonts w:ascii="微软雅黑" w:eastAsia="微软雅黑" w:hAnsi="微软雅黑"/>
            <w:szCs w:val="21"/>
          </w:rPr>
          <w:t>转让协议</w:t>
        </w:r>
        <w:r>
          <w:rPr>
            <w:rFonts w:ascii="微软雅黑" w:eastAsia="微软雅黑" w:hAnsi="微软雅黑" w:hint="eastAsia"/>
            <w:szCs w:val="21"/>
          </w:rPr>
          <w:t>》</w:t>
        </w:r>
      </w:ins>
    </w:p>
    <w:p w:rsidR="00BF1D47" w:rsidRDefault="00BF1D47" w:rsidP="00BF1D47">
      <w:pPr>
        <w:ind w:left="315" w:hangingChars="150" w:hanging="315"/>
        <w:rPr>
          <w:ins w:id="212" w:author="lenovo" w:date="2018-08-02T18:31:00Z"/>
          <w:rFonts w:ascii="微软雅黑" w:eastAsia="微软雅黑" w:hAnsi="微软雅黑"/>
          <w:szCs w:val="21"/>
        </w:rPr>
      </w:pPr>
      <w:ins w:id="213" w:author="lenovo" w:date="2018-08-02T18:31:00Z">
        <w:r>
          <w:rPr>
            <w:rFonts w:ascii="微软雅黑" w:eastAsia="微软雅黑" w:hAnsi="微软雅黑" w:hint="eastAsia"/>
            <w:szCs w:val="21"/>
          </w:rPr>
          <w:t xml:space="preserve">                委托</w:t>
        </w:r>
        <w:r>
          <w:rPr>
            <w:rFonts w:ascii="微软雅黑" w:eastAsia="微软雅黑" w:hAnsi="微软雅黑"/>
            <w:szCs w:val="21"/>
          </w:rPr>
          <w:t>协议——《</w:t>
        </w:r>
        <w:r>
          <w:rPr>
            <w:rFonts w:ascii="微软雅黑" w:eastAsia="微软雅黑" w:hAnsi="微软雅黑" w:hint="eastAsia"/>
            <w:szCs w:val="21"/>
          </w:rPr>
          <w:t>催收</w:t>
        </w:r>
        <w:r>
          <w:rPr>
            <w:rFonts w:ascii="微软雅黑" w:eastAsia="微软雅黑" w:hAnsi="微软雅黑"/>
            <w:szCs w:val="21"/>
          </w:rPr>
          <w:t>授权委托书》</w:t>
        </w:r>
      </w:ins>
    </w:p>
    <w:p w:rsidR="00E9208C" w:rsidRDefault="00E9208C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</w:p>
    <w:p w:rsidR="00D90F97" w:rsidRDefault="00E47C13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回款</w:t>
      </w:r>
      <w:ins w:id="214" w:author="lenovo" w:date="2018-08-01T15:46:00Z">
        <w:r w:rsidR="007A5DDD">
          <w:rPr>
            <w:rFonts w:ascii="微软雅黑" w:eastAsia="微软雅黑" w:hAnsi="微软雅黑" w:hint="eastAsia"/>
            <w:szCs w:val="21"/>
          </w:rPr>
          <w:t>表</w:t>
        </w:r>
      </w:ins>
      <w:del w:id="215" w:author="lenovo" w:date="2018-08-01T15:46:00Z">
        <w:r w:rsidDel="007A5DDD">
          <w:rPr>
            <w:rFonts w:ascii="微软雅黑" w:eastAsia="微软雅黑" w:hAnsi="微软雅黑" w:hint="eastAsia"/>
            <w:szCs w:val="21"/>
          </w:rPr>
          <w:delText>计划</w:delText>
        </w:r>
      </w:del>
      <w:r w:rsidR="00D90F97">
        <w:rPr>
          <w:rFonts w:ascii="微软雅黑" w:eastAsia="微软雅黑" w:hAnsi="微软雅黑"/>
          <w:szCs w:val="21"/>
        </w:rPr>
        <w:t>：</w:t>
      </w:r>
    </w:p>
    <w:p w:rsidR="00D90F97" w:rsidRDefault="00D90F97" w:rsidP="00351DA4">
      <w:pPr>
        <w:ind w:left="315" w:hangingChars="150" w:hanging="315"/>
        <w:rPr>
          <w:rFonts w:ascii="微软雅黑" w:eastAsia="微软雅黑" w:hAnsi="微软雅黑"/>
          <w:szCs w:val="21"/>
        </w:rPr>
      </w:pPr>
      <w:del w:id="216" w:author="lenovo" w:date="2018-08-08T16:28:00Z">
        <w:r w:rsidDel="00673BD9">
          <w:rPr>
            <w:noProof/>
          </w:rPr>
          <w:drawing>
            <wp:inline distT="0" distB="0" distL="0" distR="0" wp14:anchorId="713C2835" wp14:editId="2BDF763C">
              <wp:extent cx="5274310" cy="3666490"/>
              <wp:effectExtent l="0" t="0" r="2540" b="0"/>
              <wp:docPr id="26" name="图片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66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17" w:author="lenovo" w:date="2018-08-08T16:28:00Z">
        <w:r w:rsidR="00673BD9">
          <w:rPr>
            <w:noProof/>
          </w:rPr>
          <w:drawing>
            <wp:inline distT="0" distB="0" distL="0" distR="0" wp14:anchorId="5F173BDC" wp14:editId="334A77B1">
              <wp:extent cx="5267325" cy="3619500"/>
              <wp:effectExtent l="0" t="0" r="9525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3619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A1FC0" w:rsidDel="00CF1A51" w:rsidRDefault="000A1FC0" w:rsidP="000A1FC0">
      <w:pPr>
        <w:pStyle w:val="10"/>
        <w:ind w:firstLineChars="0" w:firstLine="0"/>
        <w:rPr>
          <w:del w:id="218" w:author="lenovo" w:date="2018-08-01T14:49:00Z"/>
          <w:rFonts w:ascii="微软雅黑" w:eastAsia="微软雅黑" w:hAnsi="微软雅黑"/>
          <w:noProof/>
        </w:rPr>
      </w:pPr>
      <w:del w:id="219" w:author="lenovo" w:date="2018-08-01T14:48:00Z">
        <w:r w:rsidDel="00CF1A51">
          <w:rPr>
            <w:rFonts w:ascii="微软雅黑" w:eastAsia="微软雅黑" w:hAnsi="微软雅黑" w:hint="eastAsia"/>
            <w:noProof/>
          </w:rPr>
          <w:delText>如果</w:delText>
        </w:r>
        <w:r w:rsidDel="00CF1A51">
          <w:rPr>
            <w:rFonts w:ascii="微软雅黑" w:eastAsia="微软雅黑" w:hAnsi="微软雅黑"/>
            <w:noProof/>
          </w:rPr>
          <w:delText>是购买的债权转让，该</w:delText>
        </w:r>
        <w:r w:rsidDel="00CF1A51">
          <w:rPr>
            <w:rFonts w:ascii="微软雅黑" w:eastAsia="微软雅黑" w:hAnsi="微软雅黑" w:hint="eastAsia"/>
            <w:noProof/>
          </w:rPr>
          <w:delText>回账</w:delText>
        </w:r>
        <w:r w:rsidDel="00CF1A51">
          <w:rPr>
            <w:rFonts w:ascii="微软雅黑" w:eastAsia="微软雅黑" w:hAnsi="微软雅黑"/>
            <w:noProof/>
          </w:rPr>
          <w:delText>列表从购买的期数</w:delText>
        </w:r>
        <w:r w:rsidDel="00CF1A51">
          <w:rPr>
            <w:rFonts w:ascii="微软雅黑" w:eastAsia="微软雅黑" w:hAnsi="微软雅黑" w:hint="eastAsia"/>
            <w:noProof/>
          </w:rPr>
          <w:delText>开始</w:delText>
        </w:r>
        <w:r w:rsidDel="00CF1A51">
          <w:rPr>
            <w:rFonts w:ascii="微软雅黑" w:eastAsia="微软雅黑" w:hAnsi="微软雅黑"/>
            <w:noProof/>
          </w:rPr>
          <w:delText>展示</w:delText>
        </w:r>
        <w:r w:rsidDel="00CF1A51">
          <w:rPr>
            <w:rFonts w:ascii="微软雅黑" w:eastAsia="微软雅黑" w:hAnsi="微软雅黑" w:hint="eastAsia"/>
            <w:noProof/>
          </w:rPr>
          <w:delText>；</w:delText>
        </w:r>
      </w:del>
      <w:del w:id="220" w:author="lenovo" w:date="2018-08-01T14:49:00Z">
        <w:r w:rsidDel="00CF1A51">
          <w:rPr>
            <w:rFonts w:ascii="微软雅黑" w:eastAsia="微软雅黑" w:hAnsi="微软雅黑"/>
            <w:noProof/>
          </w:rPr>
          <w:delText>购买的友金</w:delText>
        </w:r>
        <w:r w:rsidDel="00CF1A51">
          <w:rPr>
            <w:rFonts w:ascii="微软雅黑" w:eastAsia="微软雅黑" w:hAnsi="微软雅黑" w:hint="eastAsia"/>
            <w:noProof/>
          </w:rPr>
          <w:delText>e富</w:delText>
        </w:r>
        <w:r w:rsidDel="00CF1A51">
          <w:rPr>
            <w:rFonts w:ascii="微软雅黑" w:eastAsia="微软雅黑" w:hAnsi="微软雅黑"/>
            <w:noProof/>
          </w:rPr>
          <w:delText>，则从第一期</w:delText>
        </w:r>
        <w:r w:rsidDel="00CF1A51">
          <w:rPr>
            <w:rFonts w:ascii="微软雅黑" w:eastAsia="微软雅黑" w:hAnsi="微软雅黑" w:hint="eastAsia"/>
            <w:noProof/>
          </w:rPr>
          <w:delText>开始</w:delText>
        </w:r>
        <w:r w:rsidDel="00CF1A51">
          <w:rPr>
            <w:rFonts w:ascii="微软雅黑" w:eastAsia="微软雅黑" w:hAnsi="微软雅黑"/>
            <w:noProof/>
          </w:rPr>
          <w:delText>展示。</w:delText>
        </w:r>
      </w:del>
    </w:p>
    <w:p w:rsidR="000A1FC0" w:rsidRDefault="000A1FC0" w:rsidP="000A1FC0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字段</w:t>
      </w:r>
      <w:r>
        <w:rPr>
          <w:rFonts w:ascii="微软雅黑" w:eastAsia="微软雅黑" w:hAnsi="微软雅黑"/>
          <w:noProof/>
        </w:rPr>
        <w:t>：</w:t>
      </w:r>
    </w:p>
    <w:p w:rsidR="000A1FC0" w:rsidRDefault="000A1FC0" w:rsidP="000A1FC0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</w:t>
      </w:r>
      <w:r>
        <w:rPr>
          <w:rFonts w:ascii="微软雅黑" w:eastAsia="微软雅黑" w:hAnsi="微软雅黑"/>
          <w:noProof/>
        </w:rPr>
        <w:t>应收本息</w:t>
      </w:r>
      <w:r>
        <w:rPr>
          <w:rFonts w:ascii="微软雅黑" w:eastAsia="微软雅黑" w:hAnsi="微软雅黑" w:hint="eastAsia"/>
          <w:noProof/>
        </w:rPr>
        <w:t>（期数</w:t>
      </w:r>
      <w:r>
        <w:rPr>
          <w:rFonts w:ascii="微软雅黑" w:eastAsia="微软雅黑" w:hAnsi="微软雅黑"/>
          <w:noProof/>
        </w:rPr>
        <w:t>）</w:t>
      </w:r>
      <w:r>
        <w:rPr>
          <w:rFonts w:ascii="微软雅黑" w:eastAsia="微软雅黑" w:hAnsi="微软雅黑" w:hint="eastAsia"/>
          <w:noProof/>
        </w:rPr>
        <w:t>】</w:t>
      </w:r>
      <w:r>
        <w:rPr>
          <w:rFonts w:ascii="微软雅黑" w:eastAsia="微软雅黑" w:hAnsi="微软雅黑"/>
          <w:noProof/>
        </w:rPr>
        <w:t>：</w:t>
      </w:r>
      <w:ins w:id="221" w:author="lenovo" w:date="2018-08-01T14:49:00Z">
        <w:r w:rsidR="000B5A87">
          <w:rPr>
            <w:rFonts w:ascii="微软雅黑" w:eastAsia="微软雅黑" w:hAnsi="微软雅黑" w:hint="eastAsia"/>
            <w:noProof/>
          </w:rPr>
          <w:t>按照用户</w:t>
        </w:r>
        <w:r w:rsidR="000B5A87">
          <w:rPr>
            <w:rFonts w:ascii="微软雅黑" w:eastAsia="微软雅黑" w:hAnsi="微软雅黑"/>
            <w:noProof/>
          </w:rPr>
          <w:t>购买金额计算</w:t>
        </w:r>
      </w:ins>
      <w:ins w:id="222" w:author="lenovo" w:date="2018-08-01T14:50:00Z">
        <w:r w:rsidR="000B5A87">
          <w:rPr>
            <w:rFonts w:ascii="微软雅黑" w:eastAsia="微软雅黑" w:hAnsi="微软雅黑" w:hint="eastAsia"/>
            <w:noProof/>
          </w:rPr>
          <w:t>应收</w:t>
        </w:r>
        <w:r w:rsidR="000B5A87">
          <w:rPr>
            <w:rFonts w:ascii="微软雅黑" w:eastAsia="微软雅黑" w:hAnsi="微软雅黑"/>
            <w:noProof/>
          </w:rPr>
          <w:t>本息。</w:t>
        </w:r>
      </w:ins>
      <w:del w:id="223" w:author="lenovo" w:date="2018-08-01T14:49:00Z">
        <w:r w:rsidDel="000B5A87">
          <w:rPr>
            <w:rFonts w:ascii="微软雅黑" w:eastAsia="微软雅黑" w:hAnsi="微软雅黑" w:hint="eastAsia"/>
            <w:noProof/>
          </w:rPr>
          <w:delText>如果</w:delText>
        </w:r>
        <w:r w:rsidDel="000B5A87">
          <w:rPr>
            <w:rFonts w:ascii="微软雅黑" w:eastAsia="微软雅黑" w:hAnsi="微软雅黑"/>
            <w:noProof/>
          </w:rPr>
          <w:delText>是债权转让标，则期数为剩余期数。</w:delText>
        </w:r>
      </w:del>
    </w:p>
    <w:p w:rsidR="000A1FC0" w:rsidRDefault="000A1FC0" w:rsidP="000A1FC0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【已收</w:t>
      </w:r>
      <w:r>
        <w:rPr>
          <w:rFonts w:ascii="微软雅黑" w:eastAsia="微软雅黑" w:hAnsi="微软雅黑"/>
          <w:noProof/>
        </w:rPr>
        <w:t>本息</w:t>
      </w:r>
      <w:r>
        <w:rPr>
          <w:rFonts w:ascii="微软雅黑" w:eastAsia="微软雅黑" w:hAnsi="微软雅黑" w:hint="eastAsia"/>
          <w:noProof/>
        </w:rPr>
        <w:t>】</w:t>
      </w:r>
      <w:r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>按照</w:t>
      </w:r>
      <w:r>
        <w:rPr>
          <w:rFonts w:ascii="微软雅黑" w:eastAsia="微软雅黑" w:hAnsi="微软雅黑"/>
          <w:noProof/>
        </w:rPr>
        <w:t>实际情况展示，没有则为</w:t>
      </w:r>
      <w:r>
        <w:rPr>
          <w:rFonts w:ascii="微软雅黑" w:eastAsia="微软雅黑" w:hAnsi="微软雅黑" w:hint="eastAsia"/>
          <w:noProof/>
        </w:rPr>
        <w:t>【-</w:t>
      </w:r>
      <w:r>
        <w:rPr>
          <w:rFonts w:ascii="微软雅黑" w:eastAsia="微软雅黑" w:hAnsi="微软雅黑"/>
          <w:noProof/>
        </w:rPr>
        <w:t>-</w:t>
      </w:r>
      <w:r>
        <w:rPr>
          <w:rFonts w:ascii="微软雅黑" w:eastAsia="微软雅黑" w:hAnsi="微软雅黑" w:hint="eastAsia"/>
          <w:noProof/>
        </w:rPr>
        <w:t>】</w:t>
      </w:r>
      <w:r>
        <w:rPr>
          <w:rFonts w:ascii="微软雅黑" w:eastAsia="微软雅黑" w:hAnsi="微软雅黑"/>
          <w:noProof/>
        </w:rPr>
        <w:t>。</w:t>
      </w:r>
    </w:p>
    <w:p w:rsidR="000A1FC0" w:rsidRDefault="000A1FC0" w:rsidP="000A1FC0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【明细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：</w:t>
      </w:r>
      <w:r>
        <w:rPr>
          <w:rFonts w:ascii="微软雅黑" w:eastAsia="微软雅黑" w:hAnsi="微软雅黑"/>
          <w:noProof/>
        </w:rPr>
        <w:t>包括本金、利息、罚息</w:t>
      </w:r>
      <w:r w:rsidR="00EA7698">
        <w:rPr>
          <w:rFonts w:ascii="微软雅黑" w:eastAsia="微软雅黑" w:hAnsi="微软雅黑" w:hint="eastAsia"/>
          <w:noProof/>
        </w:rPr>
        <w:t>（包括</w:t>
      </w:r>
      <w:r w:rsidR="00EA7698">
        <w:rPr>
          <w:rFonts w:ascii="微软雅黑" w:eastAsia="微软雅黑" w:hAnsi="微软雅黑"/>
          <w:noProof/>
        </w:rPr>
        <w:t>提前还款违约金在里面）</w:t>
      </w:r>
      <w:r>
        <w:rPr>
          <w:rFonts w:ascii="微软雅黑" w:eastAsia="微软雅黑" w:hAnsi="微软雅黑" w:hint="eastAsia"/>
          <w:noProof/>
        </w:rPr>
        <w:t>。</w:t>
      </w:r>
    </w:p>
    <w:p w:rsidR="00156EE3" w:rsidDel="000B5A87" w:rsidRDefault="000A1FC0" w:rsidP="00156EE3">
      <w:pPr>
        <w:pStyle w:val="10"/>
        <w:ind w:firstLineChars="0" w:firstLine="0"/>
        <w:rPr>
          <w:ins w:id="224" w:author="lenovo" w:date="2018-08-02T14:46:00Z"/>
          <w:del w:id="225" w:author="lenovo" w:date="2018-08-01T14:52:00Z"/>
          <w:rFonts w:ascii="微软雅黑" w:eastAsia="微软雅黑" w:hAnsi="微软雅黑"/>
          <w:noProof/>
        </w:rPr>
      </w:pPr>
      <w:del w:id="226" w:author="lenovo" w:date="2018-08-08T16:27:00Z">
        <w:r w:rsidDel="00673BD9">
          <w:rPr>
            <w:rFonts w:ascii="微软雅黑" w:eastAsia="微软雅黑" w:hAnsi="微软雅黑" w:hint="eastAsia"/>
            <w:noProof/>
          </w:rPr>
          <w:delText>【还款</w:delText>
        </w:r>
        <w:r w:rsidDel="00673BD9">
          <w:rPr>
            <w:rFonts w:ascii="微软雅黑" w:eastAsia="微软雅黑" w:hAnsi="微软雅黑"/>
            <w:noProof/>
          </w:rPr>
          <w:delText>状态】</w:delText>
        </w:r>
        <w:r w:rsidDel="00673BD9">
          <w:rPr>
            <w:rFonts w:ascii="微软雅黑" w:eastAsia="微软雅黑" w:hAnsi="微软雅黑" w:hint="eastAsia"/>
            <w:noProof/>
          </w:rPr>
          <w:delText>：</w:delText>
        </w:r>
        <w:r w:rsidDel="00673BD9">
          <w:rPr>
            <w:rFonts w:ascii="微软雅黑" w:eastAsia="微软雅黑" w:hAnsi="微软雅黑"/>
            <w:noProof/>
          </w:rPr>
          <w:delText>分为正常还款、</w:delText>
        </w:r>
        <w:r w:rsidDel="00673BD9">
          <w:rPr>
            <w:rFonts w:ascii="微软雅黑" w:eastAsia="微软雅黑" w:hAnsi="微软雅黑" w:hint="eastAsia"/>
            <w:noProof/>
          </w:rPr>
          <w:delText>逾期</w:delText>
        </w:r>
        <w:r w:rsidDel="00673BD9">
          <w:rPr>
            <w:rFonts w:ascii="微软雅黑" w:eastAsia="微软雅黑" w:hAnsi="微软雅黑"/>
            <w:noProof/>
          </w:rPr>
          <w:delText>还款、还款中</w:delText>
        </w:r>
        <w:r w:rsidR="00667989" w:rsidDel="00673BD9">
          <w:rPr>
            <w:rFonts w:ascii="微软雅黑" w:eastAsia="微软雅黑" w:hAnsi="微软雅黑" w:hint="eastAsia"/>
            <w:noProof/>
          </w:rPr>
          <w:delText>、</w:delText>
        </w:r>
        <w:r w:rsidR="00667989" w:rsidDel="00673BD9">
          <w:rPr>
            <w:rFonts w:ascii="微软雅黑" w:eastAsia="微软雅黑" w:hAnsi="微软雅黑"/>
            <w:noProof/>
          </w:rPr>
          <w:delText>提前还款</w:delText>
        </w:r>
        <w:r w:rsidR="00667989" w:rsidDel="00673BD9">
          <w:rPr>
            <w:rFonts w:ascii="微软雅黑" w:eastAsia="微软雅黑" w:hAnsi="微软雅黑" w:hint="eastAsia"/>
            <w:noProof/>
          </w:rPr>
          <w:delText>四</w:delText>
        </w:r>
        <w:r w:rsidDel="00673BD9">
          <w:rPr>
            <w:rFonts w:ascii="微软雅黑" w:eastAsia="微软雅黑" w:hAnsi="微软雅黑"/>
            <w:noProof/>
          </w:rPr>
          <w:delText>种。</w:delText>
        </w:r>
      </w:del>
      <w:ins w:id="227" w:author="lenovo" w:date="2018-08-02T14:46:00Z">
        <w:r w:rsidR="00156EE3">
          <w:rPr>
            <w:rFonts w:ascii="微软雅黑" w:eastAsia="微软雅黑" w:hAnsi="微软雅黑" w:hint="eastAsia"/>
            <w:noProof/>
          </w:rPr>
          <w:t>当</w:t>
        </w:r>
        <w:r w:rsidR="00156EE3">
          <w:rPr>
            <w:rFonts w:ascii="微软雅黑" w:eastAsia="微软雅黑" w:hAnsi="微软雅黑"/>
            <w:noProof/>
          </w:rPr>
          <w:t>提前还款时，列表仅记录到提前还款当日</w:t>
        </w:r>
        <w:r w:rsidR="00156EE3">
          <w:rPr>
            <w:rFonts w:ascii="微软雅黑" w:eastAsia="微软雅黑" w:hAnsi="微软雅黑" w:hint="eastAsia"/>
            <w:noProof/>
          </w:rPr>
          <w:t>那</w:t>
        </w:r>
        <w:r w:rsidR="00156EE3">
          <w:rPr>
            <w:rFonts w:ascii="微软雅黑" w:eastAsia="微软雅黑" w:hAnsi="微软雅黑"/>
            <w:noProof/>
          </w:rPr>
          <w:t>一行，</w:t>
        </w:r>
        <w:r w:rsidR="00156EE3">
          <w:rPr>
            <w:rFonts w:ascii="微软雅黑" w:eastAsia="微软雅黑" w:hAnsi="微软雅黑" w:hint="eastAsia"/>
            <w:noProof/>
          </w:rPr>
          <w:t>后面列表</w:t>
        </w:r>
        <w:r w:rsidR="00156EE3">
          <w:rPr>
            <w:rFonts w:ascii="微软雅黑" w:eastAsia="微软雅黑" w:hAnsi="微软雅黑"/>
            <w:noProof/>
          </w:rPr>
          <w:t>都不存在。</w:t>
        </w:r>
      </w:ins>
    </w:p>
    <w:p w:rsidR="00156EE3" w:rsidRDefault="00156EE3" w:rsidP="00156EE3">
      <w:pPr>
        <w:rPr>
          <w:ins w:id="228" w:author="lenovo" w:date="2018-08-02T14:46:00Z"/>
          <w:rFonts w:ascii="微软雅黑" w:eastAsia="微软雅黑" w:hAnsi="微软雅黑"/>
          <w:szCs w:val="21"/>
        </w:rPr>
      </w:pPr>
    </w:p>
    <w:p w:rsidR="000B5A87" w:rsidRPr="00156EE3" w:rsidDel="000B5A87" w:rsidRDefault="00673BD9" w:rsidP="000A1FC0">
      <w:pPr>
        <w:pStyle w:val="10"/>
        <w:ind w:firstLineChars="0" w:firstLine="0"/>
        <w:rPr>
          <w:del w:id="229" w:author="lenovo" w:date="2018-08-01T14:52:00Z"/>
          <w:rFonts w:ascii="微软雅黑" w:eastAsia="微软雅黑" w:hAnsi="微软雅黑" w:hint="eastAsia"/>
          <w:noProof/>
        </w:rPr>
      </w:pPr>
      <w:ins w:id="230" w:author="lenovo" w:date="2018-08-08T16:26:00Z">
        <w:r>
          <w:rPr>
            <w:rFonts w:ascii="微软雅黑" w:eastAsia="微软雅黑" w:hAnsi="微软雅黑" w:hint="eastAsia"/>
            <w:noProof/>
          </w:rPr>
          <w:t>不展示【还款状态</w:t>
        </w:r>
        <w:r>
          <w:rPr>
            <w:rFonts w:ascii="微软雅黑" w:eastAsia="微软雅黑" w:hAnsi="微软雅黑"/>
            <w:noProof/>
          </w:rPr>
          <w:t>】这列，且未发生的还款不展示。</w:t>
        </w:r>
      </w:ins>
    </w:p>
    <w:p w:rsidR="00043A72" w:rsidRDefault="00043A72" w:rsidP="000A1FC0">
      <w:pPr>
        <w:rPr>
          <w:rFonts w:ascii="微软雅黑" w:eastAsia="微软雅黑" w:hAnsi="微软雅黑"/>
          <w:szCs w:val="21"/>
        </w:rPr>
      </w:pPr>
    </w:p>
    <w:p w:rsidR="00043A72" w:rsidRDefault="00043A72" w:rsidP="000A1FC0">
      <w:pPr>
        <w:rPr>
          <w:rFonts w:ascii="微软雅黑" w:eastAsia="微软雅黑" w:hAnsi="微软雅黑"/>
          <w:szCs w:val="21"/>
        </w:rPr>
      </w:pPr>
    </w:p>
    <w:p w:rsidR="000A72D0" w:rsidRDefault="00BE3C2A" w:rsidP="000A72D0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fldChar w:fldCharType="begin"/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 w:hint="eastAsia"/>
          <w:noProof/>
        </w:rPr>
        <w:instrText>= 7 \* GB3</w:instrText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/>
          <w:noProof/>
        </w:rPr>
        <w:fldChar w:fldCharType="separate"/>
      </w:r>
      <w:r>
        <w:rPr>
          <w:rFonts w:ascii="微软雅黑" w:eastAsia="微软雅黑" w:hAnsi="微软雅黑" w:hint="eastAsia"/>
          <w:noProof/>
        </w:rPr>
        <w:t>⑦</w:t>
      </w:r>
      <w:r>
        <w:rPr>
          <w:rFonts w:ascii="微软雅黑" w:eastAsia="微软雅黑" w:hAnsi="微软雅黑"/>
          <w:noProof/>
        </w:rPr>
        <w:fldChar w:fldCharType="end"/>
      </w:r>
      <w:r w:rsidR="000A72D0">
        <w:rPr>
          <w:rFonts w:ascii="微软雅黑" w:eastAsia="微软雅黑" w:hAnsi="微软雅黑" w:hint="eastAsia"/>
          <w:noProof/>
        </w:rPr>
        <w:t>转让</w:t>
      </w:r>
      <w:r w:rsidR="000A72D0">
        <w:rPr>
          <w:rFonts w:ascii="微软雅黑" w:eastAsia="微软雅黑" w:hAnsi="微软雅黑"/>
          <w:noProof/>
        </w:rPr>
        <w:t>操作页</w:t>
      </w:r>
    </w:p>
    <w:p w:rsidR="000A72D0" w:rsidRDefault="00F95FA1" w:rsidP="000A72D0">
      <w:pPr>
        <w:pStyle w:val="10"/>
        <w:ind w:firstLineChars="0" w:firstLine="0"/>
        <w:rPr>
          <w:rFonts w:ascii="微软雅黑" w:eastAsia="微软雅黑" w:hAnsi="微软雅黑"/>
          <w:noProof/>
        </w:rPr>
      </w:pPr>
      <w:del w:id="231" w:author="lenovo" w:date="2018-08-02T18:32:00Z">
        <w:r w:rsidDel="00BF1D47">
          <w:rPr>
            <w:noProof/>
          </w:rPr>
          <w:drawing>
            <wp:inline distT="0" distB="0" distL="0" distR="0" wp14:anchorId="036E7C35" wp14:editId="538EF086">
              <wp:extent cx="4686300" cy="3628977"/>
              <wp:effectExtent l="0" t="0" r="0" b="0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8990" cy="3631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2" w:author="lenovo" w:date="2018-08-02T18:32:00Z">
        <w:r w:rsidR="00BF1D47" w:rsidRPr="00BF1D47">
          <w:rPr>
            <w:noProof/>
          </w:rPr>
          <w:t xml:space="preserve"> </w:t>
        </w:r>
      </w:ins>
      <w:ins w:id="233" w:author="lenovo" w:date="2018-08-06T18:54:00Z">
        <w:r w:rsidR="00CF2192">
          <w:rPr>
            <w:noProof/>
          </w:rPr>
          <w:lastRenderedPageBreak/>
          <w:drawing>
            <wp:inline distT="0" distB="0" distL="0" distR="0" wp14:anchorId="11A781F1" wp14:editId="5E837E3C">
              <wp:extent cx="5274310" cy="4018280"/>
              <wp:effectExtent l="0" t="0" r="2540" b="1270"/>
              <wp:docPr id="34" name="图片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1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A72D0" w:rsidRPr="009737F6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  <w:highlight w:val="yellow"/>
          <w:rPrChange w:id="234" w:author="lenovo" w:date="2018-08-06T19:05:00Z">
            <w:rPr>
              <w:rFonts w:ascii="微软雅黑" w:eastAsia="微软雅黑" w:hAnsi="微软雅黑"/>
              <w:noProof/>
            </w:rPr>
          </w:rPrChange>
        </w:rPr>
      </w:pPr>
      <w:r w:rsidRPr="009737F6">
        <w:rPr>
          <w:rFonts w:ascii="微软雅黑" w:eastAsia="微软雅黑" w:hAnsi="微软雅黑" w:hint="eastAsia"/>
          <w:noProof/>
          <w:highlight w:val="yellow"/>
          <w:rPrChange w:id="235" w:author="lenovo" w:date="2018-08-06T19:05:00Z">
            <w:rPr>
              <w:rFonts w:ascii="微软雅黑" w:eastAsia="微软雅黑" w:hAnsi="微软雅黑" w:hint="eastAsia"/>
              <w:noProof/>
            </w:rPr>
          </w:rPrChange>
        </w:rPr>
        <w:t>表头</w:t>
      </w:r>
      <w:r w:rsidRPr="009737F6">
        <w:rPr>
          <w:rFonts w:ascii="微软雅黑" w:eastAsia="微软雅黑" w:hAnsi="微软雅黑"/>
          <w:noProof/>
          <w:highlight w:val="yellow"/>
          <w:rPrChange w:id="236" w:author="lenovo" w:date="2018-08-06T19:05:00Z">
            <w:rPr>
              <w:rFonts w:ascii="微软雅黑" w:eastAsia="微软雅黑" w:hAnsi="微软雅黑"/>
              <w:noProof/>
            </w:rPr>
          </w:rPrChange>
        </w:rPr>
        <w:t>字段：</w:t>
      </w:r>
      <w:r w:rsidRPr="009737F6">
        <w:rPr>
          <w:rFonts w:ascii="微软雅黑" w:eastAsia="微软雅黑" w:hAnsi="微软雅黑" w:hint="eastAsia"/>
          <w:noProof/>
          <w:highlight w:val="yellow"/>
          <w:rPrChange w:id="237" w:author="lenovo" w:date="2018-08-06T19:05:00Z">
            <w:rPr>
              <w:rFonts w:ascii="微软雅黑" w:eastAsia="微软雅黑" w:hAnsi="微软雅黑" w:hint="eastAsia"/>
              <w:noProof/>
            </w:rPr>
          </w:rPrChange>
        </w:rPr>
        <w:t>剩余</w:t>
      </w:r>
      <w:r w:rsidRPr="009737F6">
        <w:rPr>
          <w:rFonts w:ascii="微软雅黑" w:eastAsia="微软雅黑" w:hAnsi="微软雅黑"/>
          <w:noProof/>
          <w:highlight w:val="yellow"/>
          <w:rPrChange w:id="238" w:author="lenovo" w:date="2018-08-06T19:05:00Z">
            <w:rPr>
              <w:rFonts w:ascii="微软雅黑" w:eastAsia="微软雅黑" w:hAnsi="微软雅黑"/>
              <w:noProof/>
            </w:rPr>
          </w:rPrChange>
        </w:rPr>
        <w:t>本金、当前价值、当期价值</w:t>
      </w:r>
      <w:ins w:id="239" w:author="lenovo" w:date="2018-08-06T18:54:00Z">
        <w:r w:rsidR="00CF2192" w:rsidRPr="009737F6">
          <w:rPr>
            <w:rFonts w:ascii="微软雅黑" w:eastAsia="微软雅黑" w:hAnsi="微软雅黑" w:hint="eastAsia"/>
            <w:noProof/>
            <w:highlight w:val="yellow"/>
            <w:rPrChange w:id="240" w:author="lenovo" w:date="2018-08-06T19:05:00Z">
              <w:rPr>
                <w:rFonts w:ascii="微软雅黑" w:eastAsia="微软雅黑" w:hAnsi="微软雅黑" w:hint="eastAsia"/>
                <w:noProof/>
              </w:rPr>
            </w:rPrChange>
          </w:rPr>
          <w:t>、</w:t>
        </w:r>
        <w:r w:rsidR="00CF2192" w:rsidRPr="009737F6">
          <w:rPr>
            <w:rFonts w:ascii="微软雅黑" w:eastAsia="微软雅黑" w:hAnsi="微软雅黑"/>
            <w:noProof/>
            <w:highlight w:val="yellow"/>
            <w:rPrChange w:id="241" w:author="lenovo" w:date="2018-08-06T19:05:00Z">
              <w:rPr>
                <w:rFonts w:ascii="微软雅黑" w:eastAsia="微软雅黑" w:hAnsi="微软雅黑"/>
                <w:noProof/>
              </w:rPr>
            </w:rPrChange>
          </w:rPr>
          <w:t>剩余期数</w:t>
        </w:r>
      </w:ins>
    </w:p>
    <w:p w:rsidR="000A72D0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当前</w:t>
      </w:r>
      <w:r>
        <w:rPr>
          <w:rFonts w:ascii="微软雅黑" w:eastAsia="微软雅黑" w:hAnsi="微软雅黑"/>
          <w:noProof/>
        </w:rPr>
        <w:t>价值浮标</w:t>
      </w:r>
      <w:r>
        <w:rPr>
          <w:rFonts w:ascii="微软雅黑" w:eastAsia="微软雅黑" w:hAnsi="微软雅黑" w:hint="eastAsia"/>
          <w:noProof/>
        </w:rPr>
        <w:t>：当前</w:t>
      </w:r>
      <w:r>
        <w:rPr>
          <w:rFonts w:ascii="微软雅黑" w:eastAsia="微软雅黑" w:hAnsi="微软雅黑"/>
          <w:noProof/>
        </w:rPr>
        <w:t>价值=剩余本金+当期未结清利息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即为截止转让当日该债权的实际价值</w:t>
      </w:r>
    </w:p>
    <w:p w:rsidR="000A72D0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当期</w:t>
      </w:r>
      <w:r>
        <w:rPr>
          <w:rFonts w:ascii="微软雅黑" w:eastAsia="微软雅黑" w:hAnsi="微软雅黑"/>
          <w:noProof/>
        </w:rPr>
        <w:t>价值浮标：</w:t>
      </w:r>
      <w:r>
        <w:rPr>
          <w:rFonts w:ascii="微软雅黑" w:eastAsia="微软雅黑" w:hAnsi="微软雅黑" w:hint="eastAsia"/>
          <w:noProof/>
        </w:rPr>
        <w:t>当期</w:t>
      </w:r>
      <w:r>
        <w:rPr>
          <w:rFonts w:ascii="微软雅黑" w:eastAsia="微软雅黑" w:hAnsi="微软雅黑"/>
          <w:noProof/>
        </w:rPr>
        <w:t>价值=剩余</w:t>
      </w:r>
      <w:r>
        <w:rPr>
          <w:rFonts w:ascii="微软雅黑" w:eastAsia="微软雅黑" w:hAnsi="微软雅黑" w:hint="eastAsia"/>
          <w:noProof/>
        </w:rPr>
        <w:t>本金</w:t>
      </w:r>
      <w:r>
        <w:rPr>
          <w:rFonts w:ascii="微软雅黑" w:eastAsia="微软雅黑" w:hAnsi="微软雅黑"/>
          <w:noProof/>
        </w:rPr>
        <w:t>+</w:t>
      </w:r>
      <w:r>
        <w:rPr>
          <w:rFonts w:ascii="微软雅黑" w:eastAsia="微软雅黑" w:hAnsi="微软雅黑" w:hint="eastAsia"/>
          <w:noProof/>
        </w:rPr>
        <w:t>当期利息</w:t>
      </w:r>
    </w:p>
    <w:p w:rsidR="000A72D0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转让</w:t>
      </w:r>
      <w:r>
        <w:rPr>
          <w:rFonts w:ascii="微软雅黑" w:eastAsia="微软雅黑" w:hAnsi="微软雅黑"/>
          <w:noProof/>
        </w:rPr>
        <w:t>管理费浮标：</w:t>
      </w:r>
      <w:r>
        <w:rPr>
          <w:rFonts w:ascii="微软雅黑" w:eastAsia="微软雅黑" w:hAnsi="微软雅黑" w:hint="eastAsia"/>
          <w:noProof/>
        </w:rPr>
        <w:t>转让</w:t>
      </w:r>
      <w:r>
        <w:rPr>
          <w:rFonts w:ascii="微软雅黑" w:eastAsia="微软雅黑" w:hAnsi="微软雅黑"/>
          <w:noProof/>
        </w:rPr>
        <w:t>费率</w:t>
      </w:r>
      <w:r>
        <w:rPr>
          <w:rFonts w:ascii="微软雅黑" w:eastAsia="微软雅黑" w:hAnsi="微软雅黑" w:hint="eastAsia"/>
          <w:noProof/>
        </w:rPr>
        <w:t>=</w:t>
      </w:r>
      <w:r>
        <w:rPr>
          <w:rFonts w:ascii="微软雅黑" w:eastAsia="微软雅黑" w:hAnsi="微软雅黑"/>
          <w:noProof/>
        </w:rPr>
        <w:t>转让价格</w:t>
      </w:r>
      <w:r>
        <w:rPr>
          <w:rFonts w:ascii="微软雅黑" w:eastAsia="微软雅黑" w:hAnsi="微软雅黑" w:hint="eastAsia"/>
          <w:noProof/>
        </w:rPr>
        <w:t>*</w:t>
      </w:r>
      <w:r>
        <w:rPr>
          <w:rFonts w:ascii="微软雅黑" w:eastAsia="微软雅黑" w:hAnsi="微软雅黑"/>
          <w:noProof/>
        </w:rPr>
        <w:t>0.2%</w:t>
      </w:r>
    </w:p>
    <w:p w:rsidR="0073494C" w:rsidRPr="004D301D" w:rsidRDefault="0073494C" w:rsidP="000A72D0">
      <w:pPr>
        <w:pStyle w:val="10"/>
        <w:numPr>
          <w:ilvl w:val="0"/>
          <w:numId w:val="6"/>
        </w:numPr>
        <w:ind w:firstLineChars="0"/>
        <w:rPr>
          <w:ins w:id="242" w:author="lenovo" w:date="2018-08-06T18:55:00Z"/>
          <w:rFonts w:ascii="微软雅黑" w:eastAsia="微软雅黑" w:hAnsi="微软雅黑"/>
          <w:noProof/>
          <w:highlight w:val="yellow"/>
          <w:rPrChange w:id="243" w:author="lenovo" w:date="2018-08-06T19:01:00Z">
            <w:rPr>
              <w:ins w:id="244" w:author="lenovo" w:date="2018-08-06T18:55:00Z"/>
              <w:rFonts w:ascii="微软雅黑" w:eastAsia="微软雅黑" w:hAnsi="微软雅黑"/>
              <w:noProof/>
            </w:rPr>
          </w:rPrChange>
        </w:rPr>
      </w:pPr>
      <w:ins w:id="245" w:author="lenovo" w:date="2018-08-03T14:27:00Z">
        <w:r w:rsidRPr="004D301D">
          <w:rPr>
            <w:rFonts w:ascii="微软雅黑" w:eastAsia="微软雅黑" w:hAnsi="微软雅黑" w:hint="eastAsia"/>
            <w:noProof/>
            <w:highlight w:val="yellow"/>
            <w:rPrChange w:id="246" w:author="lenovo" w:date="2018-08-06T19:01:00Z">
              <w:rPr>
                <w:rFonts w:ascii="微软雅黑" w:eastAsia="微软雅黑" w:hAnsi="微软雅黑" w:hint="eastAsia"/>
                <w:noProof/>
              </w:rPr>
            </w:rPrChange>
          </w:rPr>
          <w:t>建议</w:t>
        </w:r>
        <w:r w:rsidRPr="004D301D">
          <w:rPr>
            <w:rFonts w:ascii="微软雅黑" w:eastAsia="微软雅黑" w:hAnsi="微软雅黑"/>
            <w:noProof/>
            <w:highlight w:val="yellow"/>
            <w:rPrChange w:id="247" w:author="lenovo" w:date="2018-08-06T19:01:00Z">
              <w:rPr>
                <w:rFonts w:ascii="微软雅黑" w:eastAsia="微软雅黑" w:hAnsi="微软雅黑"/>
                <w:noProof/>
              </w:rPr>
            </w:rPrChange>
          </w:rPr>
          <w:t>价格：</w:t>
        </w:r>
      </w:ins>
      <w:ins w:id="248" w:author="lenovo" w:date="2018-08-06T18:55:00Z">
        <w:r w:rsidR="00CF2192" w:rsidRPr="004D301D">
          <w:rPr>
            <w:rFonts w:ascii="微软雅黑" w:eastAsia="微软雅黑" w:hAnsi="微软雅黑"/>
            <w:noProof/>
            <w:highlight w:val="yellow"/>
            <w:rPrChange w:id="249" w:author="lenovo" w:date="2018-08-06T19:01:00Z">
              <w:rPr>
                <w:rFonts w:ascii="微软雅黑" w:eastAsia="微软雅黑" w:hAnsi="微软雅黑"/>
                <w:noProof/>
              </w:rPr>
            </w:rPrChange>
          </w:rPr>
          <w:t xml:space="preserve"> </w:t>
        </w:r>
      </w:ins>
    </w:p>
    <w:p w:rsidR="00C66D3B" w:rsidRDefault="00CF2192">
      <w:pPr>
        <w:pStyle w:val="10"/>
        <w:ind w:left="420" w:firstLineChars="0" w:firstLine="0"/>
        <w:rPr>
          <w:ins w:id="250" w:author="lenovo" w:date="2018-08-06T18:55:00Z"/>
          <w:rFonts w:ascii="微软雅黑" w:eastAsia="微软雅黑" w:hAnsi="微软雅黑"/>
          <w:i/>
          <w:noProof/>
        </w:rPr>
        <w:pPrChange w:id="251" w:author="lenovo" w:date="2018-08-06T18:55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252" w:author="lenovo" w:date="2018-08-06T18:55:00Z">
        <w:r w:rsidRPr="00CF2192">
          <w:rPr>
            <w:rFonts w:ascii="微软雅黑" w:eastAsia="微软雅黑" w:hAnsi="微软雅黑" w:hint="eastAsia"/>
            <w:noProof/>
            <w:rPrChange w:id="253" w:author="lenovo" w:date="2018-08-06T18:56:00Z">
              <w:rPr>
                <w:rFonts w:hint="eastAsia"/>
              </w:rPr>
            </w:rPrChange>
          </w:rPr>
          <w:t>下限：债权剩余本金</w:t>
        </w:r>
        <w:r w:rsidRPr="00CF2192">
          <w:rPr>
            <w:rFonts w:ascii="微软雅黑" w:eastAsia="微软雅黑" w:hAnsi="微软雅黑"/>
            <w:noProof/>
            <w:rPrChange w:id="254" w:author="lenovo" w:date="2018-08-06T18:56:00Z">
              <w:rPr/>
            </w:rPrChange>
          </w:rPr>
          <w:br/>
        </w:r>
        <w:r w:rsidRPr="00CF2192">
          <w:rPr>
            <w:rFonts w:ascii="微软雅黑" w:eastAsia="微软雅黑" w:hAnsi="微软雅黑" w:hint="eastAsia"/>
            <w:noProof/>
            <w:rPrChange w:id="255" w:author="lenovo" w:date="2018-08-06T18:56:00Z">
              <w:rPr>
                <w:rFonts w:hint="eastAsia"/>
              </w:rPr>
            </w:rPrChange>
          </w:rPr>
          <w:t>上限：</w:t>
        </w:r>
        <w:r w:rsidR="00C66D3B" w:rsidRPr="00C66D3B">
          <w:rPr>
            <w:rFonts w:ascii="微软雅黑" w:eastAsia="微软雅黑" w:hAnsi="微软雅黑"/>
            <w:noProof/>
            <w:rPrChange w:id="256" w:author="lenovo" w:date="2018-08-06T18:58:00Z">
              <w:rPr>
                <w:rFonts w:ascii="微软雅黑" w:eastAsia="微软雅黑" w:hAnsi="微软雅黑"/>
                <w:i/>
                <w:noProof/>
              </w:rPr>
            </w:rPrChange>
          </w:rPr>
          <w:t>当期价值</w:t>
        </w:r>
      </w:ins>
    </w:p>
    <w:p w:rsidR="00CF2192" w:rsidRPr="00C66D3B" w:rsidRDefault="00CF2192">
      <w:pPr>
        <w:pStyle w:val="10"/>
        <w:ind w:left="420" w:firstLineChars="0" w:firstLine="0"/>
        <w:rPr>
          <w:ins w:id="257" w:author="lenovo" w:date="2018-08-03T14:27:00Z"/>
          <w:rFonts w:ascii="微软雅黑" w:eastAsia="微软雅黑" w:hAnsi="微软雅黑"/>
          <w:i/>
          <w:noProof/>
          <w:rPrChange w:id="258" w:author="lenovo" w:date="2018-08-06T18:57:00Z">
            <w:rPr>
              <w:ins w:id="259" w:author="lenovo" w:date="2018-08-03T14:27:00Z"/>
              <w:rFonts w:ascii="微软雅黑" w:eastAsia="微软雅黑" w:hAnsi="微软雅黑"/>
              <w:noProof/>
            </w:rPr>
          </w:rPrChange>
        </w:rPr>
        <w:pPrChange w:id="260" w:author="lenovo" w:date="2018-08-06T18:55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261" w:author="lenovo" w:date="2018-08-06T18:55:00Z">
        <w:r w:rsidRPr="00C66D3B">
          <w:rPr>
            <w:rFonts w:ascii="微软雅黑" w:eastAsia="微软雅黑" w:hAnsi="微软雅黑"/>
            <w:i/>
            <w:noProof/>
            <w:rPrChange w:id="262" w:author="lenovo" w:date="2018-08-06T18:57:00Z">
              <w:rPr/>
            </w:rPrChange>
          </w:rPr>
          <w:t>(</w:t>
        </w:r>
        <w:r w:rsidRPr="00C66D3B">
          <w:rPr>
            <w:rFonts w:ascii="微软雅黑" w:eastAsia="微软雅黑" w:hAnsi="微软雅黑" w:hint="eastAsia"/>
            <w:i/>
            <w:noProof/>
            <w:rPrChange w:id="263" w:author="lenovo" w:date="2018-08-06T18:57:00Z">
              <w:rPr>
                <w:rFonts w:hint="eastAsia"/>
              </w:rPr>
            </w:rPrChange>
          </w:rPr>
          <w:t>标的剩余本金</w:t>
        </w:r>
        <w:r w:rsidRPr="00C66D3B">
          <w:rPr>
            <w:rFonts w:ascii="微软雅黑" w:eastAsia="微软雅黑" w:hAnsi="微软雅黑"/>
            <w:i/>
            <w:noProof/>
            <w:rPrChange w:id="264" w:author="lenovo" w:date="2018-08-06T18:57:00Z">
              <w:rPr/>
            </w:rPrChange>
          </w:rPr>
          <w:t>+</w:t>
        </w:r>
        <w:r w:rsidRPr="00C66D3B">
          <w:rPr>
            <w:rFonts w:ascii="微软雅黑" w:eastAsia="微软雅黑" w:hAnsi="微软雅黑" w:hint="eastAsia"/>
            <w:i/>
            <w:noProof/>
            <w:rPrChange w:id="265" w:author="lenovo" w:date="2018-08-06T18:57:00Z">
              <w:rPr>
                <w:rFonts w:hint="eastAsia"/>
              </w:rPr>
            </w:rPrChange>
          </w:rPr>
          <w:t>当期利息</w:t>
        </w:r>
        <w:r w:rsidRPr="00C66D3B">
          <w:rPr>
            <w:rFonts w:ascii="微软雅黑" w:eastAsia="微软雅黑" w:hAnsi="微软雅黑"/>
            <w:i/>
            <w:noProof/>
            <w:rPrChange w:id="266" w:author="lenovo" w:date="2018-08-06T18:57:00Z">
              <w:rPr/>
            </w:rPrChange>
          </w:rPr>
          <w:t>) * (</w:t>
        </w:r>
        <w:r w:rsidRPr="00C66D3B">
          <w:rPr>
            <w:rFonts w:ascii="微软雅黑" w:eastAsia="微软雅黑" w:hAnsi="微软雅黑" w:hint="eastAsia"/>
            <w:i/>
            <w:noProof/>
            <w:rPrChange w:id="267" w:author="lenovo" w:date="2018-08-06T18:57:00Z">
              <w:rPr>
                <w:rFonts w:hint="eastAsia"/>
              </w:rPr>
            </w:rPrChange>
          </w:rPr>
          <w:t>债权剩余本金</w:t>
        </w:r>
        <w:r w:rsidRPr="00C66D3B">
          <w:rPr>
            <w:rFonts w:ascii="微软雅黑" w:eastAsia="微软雅黑" w:hAnsi="微软雅黑"/>
            <w:i/>
            <w:noProof/>
            <w:rPrChange w:id="268" w:author="lenovo" w:date="2018-08-06T18:57:00Z">
              <w:rPr/>
            </w:rPrChange>
          </w:rPr>
          <w:t> / </w:t>
        </w:r>
        <w:r w:rsidRPr="00C66D3B">
          <w:rPr>
            <w:rFonts w:ascii="微软雅黑" w:eastAsia="微软雅黑" w:hAnsi="微软雅黑" w:hint="eastAsia"/>
            <w:i/>
            <w:noProof/>
            <w:rPrChange w:id="269" w:author="lenovo" w:date="2018-08-06T18:57:00Z">
              <w:rPr>
                <w:rFonts w:hint="eastAsia"/>
              </w:rPr>
            </w:rPrChange>
          </w:rPr>
          <w:t>标的剩余本金</w:t>
        </w:r>
        <w:r w:rsidRPr="00C66D3B">
          <w:rPr>
            <w:rFonts w:ascii="微软雅黑" w:eastAsia="微软雅黑" w:hAnsi="微软雅黑"/>
            <w:i/>
            <w:noProof/>
            <w:rPrChange w:id="270" w:author="lenovo" w:date="2018-08-06T18:57:00Z">
              <w:rPr/>
            </w:rPrChange>
          </w:rPr>
          <w:t>)  (</w:t>
        </w:r>
        <w:r w:rsidRPr="00C66D3B">
          <w:rPr>
            <w:rFonts w:ascii="微软雅黑" w:eastAsia="微软雅黑" w:hAnsi="微软雅黑" w:hint="eastAsia"/>
            <w:i/>
            <w:noProof/>
            <w:rPrChange w:id="271" w:author="lenovo" w:date="2018-08-06T18:57:00Z">
              <w:rPr>
                <w:rFonts w:hint="eastAsia"/>
              </w:rPr>
            </w:rPrChange>
          </w:rPr>
          <w:t>四舍五入得出结果</w:t>
        </w:r>
        <w:r w:rsidR="00C66D3B" w:rsidRPr="00C66D3B">
          <w:rPr>
            <w:rFonts w:ascii="微软雅黑" w:eastAsia="微软雅黑" w:hAnsi="微软雅黑"/>
            <w:i/>
            <w:noProof/>
            <w:rPrChange w:id="272" w:author="lenovo" w:date="2018-08-06T18:57:00Z">
              <w:rPr>
                <w:rFonts w:ascii="微软雅黑" w:eastAsia="微软雅黑" w:hAnsi="微软雅黑"/>
                <w:noProof/>
              </w:rPr>
            </w:rPrChange>
          </w:rPr>
          <w:t>A)</w:t>
        </w:r>
        <w:r w:rsidR="00C66D3B" w:rsidRPr="00C66D3B">
          <w:rPr>
            <w:rFonts w:ascii="微软雅黑" w:eastAsia="微软雅黑" w:hAnsi="微软雅黑"/>
            <w:i/>
            <w:noProof/>
            <w:rPrChange w:id="273" w:author="lenovo" w:date="2018-08-06T18:57:00Z">
              <w:rPr>
                <w:rFonts w:ascii="微软雅黑" w:eastAsia="微软雅黑" w:hAnsi="微软雅黑"/>
                <w:noProof/>
              </w:rPr>
            </w:rPrChange>
          </w:rPr>
          <w:br/>
        </w:r>
        <w:r w:rsidRPr="00C66D3B">
          <w:rPr>
            <w:rFonts w:ascii="微软雅黑" w:eastAsia="微软雅黑" w:hAnsi="微软雅黑" w:hint="eastAsia"/>
            <w:i/>
            <w:noProof/>
            <w:rPrChange w:id="274" w:author="lenovo" w:date="2018-08-06T18:57:00Z">
              <w:rPr>
                <w:rFonts w:hint="eastAsia"/>
              </w:rPr>
            </w:rPrChange>
          </w:rPr>
          <w:t>计算</w:t>
        </w:r>
        <w:r w:rsidRPr="00C66D3B">
          <w:rPr>
            <w:rFonts w:ascii="微软雅黑" w:eastAsia="微软雅黑" w:hAnsi="微软雅黑"/>
            <w:i/>
            <w:noProof/>
            <w:rPrChange w:id="275" w:author="lenovo" w:date="2018-08-06T18:57:00Z">
              <w:rPr/>
            </w:rPrChange>
          </w:rPr>
          <w:t>15</w:t>
        </w:r>
        <w:r w:rsidRPr="00C66D3B">
          <w:rPr>
            <w:rFonts w:ascii="微软雅黑" w:eastAsia="微软雅黑" w:hAnsi="微软雅黑" w:hint="eastAsia"/>
            <w:i/>
            <w:noProof/>
            <w:rPrChange w:id="276" w:author="lenovo" w:date="2018-08-06T18:57:00Z">
              <w:rPr>
                <w:rFonts w:hint="eastAsia"/>
              </w:rPr>
            </w:rPrChange>
          </w:rPr>
          <w:t>天后的价值：每日利息</w:t>
        </w:r>
        <w:r w:rsidRPr="00C66D3B">
          <w:rPr>
            <w:rFonts w:ascii="微软雅黑" w:eastAsia="微软雅黑" w:hAnsi="微软雅黑"/>
            <w:i/>
            <w:noProof/>
            <w:rPrChange w:id="277" w:author="lenovo" w:date="2018-08-06T18:57:00Z">
              <w:rPr/>
            </w:rPrChange>
          </w:rPr>
          <w:t>= (A-</w:t>
        </w:r>
        <w:r w:rsidRPr="00C66D3B">
          <w:rPr>
            <w:rFonts w:ascii="微软雅黑" w:eastAsia="微软雅黑" w:hAnsi="微软雅黑" w:hint="eastAsia"/>
            <w:i/>
            <w:noProof/>
            <w:rPrChange w:id="278" w:author="lenovo" w:date="2018-08-06T18:57:00Z">
              <w:rPr>
                <w:rFonts w:hint="eastAsia"/>
              </w:rPr>
            </w:rPrChange>
          </w:rPr>
          <w:t>债权剩余本金</w:t>
        </w:r>
        <w:r w:rsidRPr="00C66D3B">
          <w:rPr>
            <w:rFonts w:ascii="微软雅黑" w:eastAsia="微软雅黑" w:hAnsi="微软雅黑"/>
            <w:i/>
            <w:noProof/>
            <w:rPrChange w:id="279" w:author="lenovo" w:date="2018-08-06T18:57:00Z">
              <w:rPr/>
            </w:rPrChange>
          </w:rPr>
          <w:t>) / 30 </w:t>
        </w:r>
        <w:r w:rsidRPr="00C66D3B">
          <w:rPr>
            <w:rFonts w:ascii="微软雅黑" w:eastAsia="微软雅黑" w:hAnsi="微软雅黑" w:hint="eastAsia"/>
            <w:i/>
            <w:noProof/>
            <w:rPrChange w:id="280" w:author="lenovo" w:date="2018-08-06T18:57:00Z">
              <w:rPr>
                <w:rFonts w:hint="eastAsia"/>
              </w:rPr>
            </w:rPrChange>
          </w:rPr>
          <w:t>（四舍五入得出结果</w:t>
        </w:r>
        <w:r w:rsidRPr="00C66D3B">
          <w:rPr>
            <w:rFonts w:ascii="微软雅黑" w:eastAsia="微软雅黑" w:hAnsi="微软雅黑"/>
            <w:i/>
            <w:noProof/>
            <w:rPrChange w:id="281" w:author="lenovo" w:date="2018-08-06T18:57:00Z">
              <w:rPr/>
            </w:rPrChange>
          </w:rPr>
          <w:t>B</w:t>
        </w:r>
        <w:r w:rsidRPr="00C66D3B">
          <w:rPr>
            <w:rFonts w:ascii="微软雅黑" w:eastAsia="微软雅黑" w:hAnsi="微软雅黑" w:hint="eastAsia"/>
            <w:i/>
            <w:noProof/>
            <w:rPrChange w:id="282" w:author="lenovo" w:date="2018-08-06T18:57:00Z">
              <w:rPr>
                <w:rFonts w:hint="eastAsia"/>
              </w:rPr>
            </w:rPrChange>
          </w:rPr>
          <w:t>）</w:t>
        </w:r>
        <w:r w:rsidRPr="00C66D3B">
          <w:rPr>
            <w:rFonts w:ascii="微软雅黑" w:eastAsia="微软雅黑" w:hAnsi="微软雅黑"/>
            <w:i/>
            <w:noProof/>
            <w:rPrChange w:id="283" w:author="lenovo" w:date="2018-08-06T18:57:00Z">
              <w:rPr/>
            </w:rPrChange>
          </w:rPr>
          <w:br/>
          <w:t>     15</w:t>
        </w:r>
        <w:r w:rsidRPr="00C66D3B">
          <w:rPr>
            <w:rFonts w:ascii="微软雅黑" w:eastAsia="微软雅黑" w:hAnsi="微软雅黑" w:hint="eastAsia"/>
            <w:i/>
            <w:noProof/>
            <w:rPrChange w:id="284" w:author="lenovo" w:date="2018-08-06T18:57:00Z">
              <w:rPr>
                <w:rFonts w:hint="eastAsia"/>
              </w:rPr>
            </w:rPrChange>
          </w:rPr>
          <w:t>天后的价值：</w:t>
        </w:r>
        <w:r w:rsidRPr="00C66D3B">
          <w:rPr>
            <w:rFonts w:ascii="微软雅黑" w:eastAsia="微软雅黑" w:hAnsi="微软雅黑"/>
            <w:i/>
            <w:noProof/>
            <w:rPrChange w:id="285" w:author="lenovo" w:date="2018-08-06T18:57:00Z">
              <w:rPr/>
            </w:rPrChange>
          </w:rPr>
          <w:t>B*(</w:t>
        </w:r>
        <w:r w:rsidRPr="00C66D3B">
          <w:rPr>
            <w:rFonts w:ascii="微软雅黑" w:eastAsia="微软雅黑" w:hAnsi="微软雅黑" w:hint="eastAsia"/>
            <w:i/>
            <w:noProof/>
            <w:rPrChange w:id="286" w:author="lenovo" w:date="2018-08-06T18:57:00Z">
              <w:rPr>
                <w:rFonts w:hint="eastAsia"/>
              </w:rPr>
            </w:rPrChange>
          </w:rPr>
          <w:t>距离上一次还款日天数</w:t>
        </w:r>
        <w:r w:rsidRPr="00C66D3B">
          <w:rPr>
            <w:rFonts w:ascii="微软雅黑" w:eastAsia="微软雅黑" w:hAnsi="微软雅黑"/>
            <w:i/>
            <w:noProof/>
            <w:rPrChange w:id="287" w:author="lenovo" w:date="2018-08-06T18:57:00Z">
              <w:rPr/>
            </w:rPrChange>
          </w:rPr>
          <w:t>+15) + </w:t>
        </w:r>
        <w:r w:rsidRPr="00C66D3B">
          <w:rPr>
            <w:rFonts w:ascii="微软雅黑" w:eastAsia="微软雅黑" w:hAnsi="微软雅黑" w:hint="eastAsia"/>
            <w:i/>
            <w:noProof/>
            <w:rPrChange w:id="288" w:author="lenovo" w:date="2018-08-06T18:57:00Z">
              <w:rPr>
                <w:rFonts w:hint="eastAsia"/>
              </w:rPr>
            </w:rPrChange>
          </w:rPr>
          <w:t>债权剩余本金</w:t>
        </w:r>
        <w:r w:rsidRPr="00C66D3B">
          <w:rPr>
            <w:rFonts w:ascii="微软雅黑" w:eastAsia="微软雅黑" w:hAnsi="微软雅黑"/>
            <w:i/>
            <w:noProof/>
            <w:rPrChange w:id="289" w:author="lenovo" w:date="2018-08-06T18:57:00Z">
              <w:rPr/>
            </w:rPrChange>
          </w:rPr>
          <w:t> (</w:t>
        </w:r>
        <w:r w:rsidRPr="00C66D3B">
          <w:rPr>
            <w:rFonts w:ascii="微软雅黑" w:eastAsia="微软雅黑" w:hAnsi="微软雅黑" w:hint="eastAsia"/>
            <w:i/>
            <w:noProof/>
            <w:rPrChange w:id="290" w:author="lenovo" w:date="2018-08-06T18:57:00Z">
              <w:rPr>
                <w:rFonts w:hint="eastAsia"/>
              </w:rPr>
            </w:rPrChange>
          </w:rPr>
          <w:t>四舍五入得出结果</w:t>
        </w:r>
        <w:r w:rsidR="00C66D3B" w:rsidRPr="00C66D3B">
          <w:rPr>
            <w:rFonts w:ascii="微软雅黑" w:eastAsia="微软雅黑" w:hAnsi="微软雅黑"/>
            <w:i/>
            <w:noProof/>
            <w:rPrChange w:id="291" w:author="lenovo" w:date="2018-08-06T18:57:00Z">
              <w:rPr>
                <w:rFonts w:ascii="微软雅黑" w:eastAsia="微软雅黑" w:hAnsi="微软雅黑"/>
                <w:noProof/>
              </w:rPr>
            </w:rPrChange>
          </w:rPr>
          <w:t>C)</w:t>
        </w:r>
        <w:r w:rsidR="00C66D3B" w:rsidRPr="00C66D3B">
          <w:rPr>
            <w:rFonts w:ascii="微软雅黑" w:eastAsia="微软雅黑" w:hAnsi="微软雅黑"/>
            <w:i/>
            <w:noProof/>
            <w:rPrChange w:id="292" w:author="lenovo" w:date="2018-08-06T18:57:00Z">
              <w:rPr>
                <w:rFonts w:ascii="微软雅黑" w:eastAsia="微软雅黑" w:hAnsi="微软雅黑"/>
                <w:noProof/>
              </w:rPr>
            </w:rPrChange>
          </w:rPr>
          <w:br/>
        </w:r>
        <w:r w:rsidRPr="00C66D3B">
          <w:rPr>
            <w:rFonts w:ascii="微软雅黑" w:eastAsia="微软雅黑" w:hAnsi="微软雅黑" w:hint="eastAsia"/>
            <w:i/>
            <w:noProof/>
            <w:rPrChange w:id="293" w:author="lenovo" w:date="2018-08-06T18:57:00Z">
              <w:rPr>
                <w:rFonts w:hint="eastAsia"/>
              </w:rPr>
            </w:rPrChange>
          </w:rPr>
          <w:lastRenderedPageBreak/>
          <w:t>比较</w:t>
        </w:r>
        <w:r w:rsidRPr="00C66D3B">
          <w:rPr>
            <w:rFonts w:ascii="微软雅黑" w:eastAsia="微软雅黑" w:hAnsi="微软雅黑"/>
            <w:i/>
            <w:noProof/>
            <w:rPrChange w:id="294" w:author="lenovo" w:date="2018-08-06T18:57:00Z">
              <w:rPr/>
            </w:rPrChange>
          </w:rPr>
          <w:t>A</w:t>
        </w:r>
        <w:r w:rsidRPr="00C66D3B">
          <w:rPr>
            <w:rFonts w:ascii="微软雅黑" w:eastAsia="微软雅黑" w:hAnsi="微软雅黑" w:hint="eastAsia"/>
            <w:i/>
            <w:noProof/>
            <w:rPrChange w:id="295" w:author="lenovo" w:date="2018-08-06T18:57:00Z">
              <w:rPr>
                <w:rFonts w:hint="eastAsia"/>
              </w:rPr>
            </w:rPrChange>
          </w:rPr>
          <w:t>、</w:t>
        </w:r>
        <w:r w:rsidRPr="00C66D3B">
          <w:rPr>
            <w:rFonts w:ascii="微软雅黑" w:eastAsia="微软雅黑" w:hAnsi="微软雅黑"/>
            <w:i/>
            <w:noProof/>
            <w:rPrChange w:id="296" w:author="lenovo" w:date="2018-08-06T18:57:00Z">
              <w:rPr/>
            </w:rPrChange>
          </w:rPr>
          <w:t>C</w:t>
        </w:r>
        <w:r w:rsidRPr="00C66D3B">
          <w:rPr>
            <w:rFonts w:ascii="微软雅黑" w:eastAsia="微软雅黑" w:hAnsi="微软雅黑" w:hint="eastAsia"/>
            <w:i/>
            <w:noProof/>
            <w:rPrChange w:id="297" w:author="lenovo" w:date="2018-08-06T18:57:00Z">
              <w:rPr>
                <w:rFonts w:hint="eastAsia"/>
              </w:rPr>
            </w:rPrChange>
          </w:rPr>
          <w:t>，取较小者为上限</w:t>
        </w:r>
      </w:ins>
    </w:p>
    <w:p w:rsidR="00FB352C" w:rsidRPr="005946C9" w:rsidRDefault="00FB352C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  <w:highlight w:val="yellow"/>
          <w:rPrChange w:id="298" w:author="lenovo" w:date="2018-08-06T19:04:00Z">
            <w:rPr>
              <w:rFonts w:ascii="微软雅黑" w:eastAsia="微软雅黑" w:hAnsi="微软雅黑"/>
              <w:noProof/>
            </w:rPr>
          </w:rPrChange>
        </w:rPr>
      </w:pPr>
      <w:r w:rsidRPr="005946C9">
        <w:rPr>
          <w:rFonts w:ascii="微软雅黑" w:eastAsia="微软雅黑" w:hAnsi="微软雅黑" w:hint="eastAsia"/>
          <w:noProof/>
          <w:highlight w:val="yellow"/>
          <w:rPrChange w:id="299" w:author="lenovo" w:date="2018-08-06T19:04:00Z">
            <w:rPr>
              <w:rFonts w:ascii="微软雅黑" w:eastAsia="微软雅黑" w:hAnsi="微软雅黑" w:hint="eastAsia"/>
              <w:noProof/>
            </w:rPr>
          </w:rPrChange>
        </w:rPr>
        <w:t>转让</w:t>
      </w:r>
      <w:r w:rsidRPr="005946C9">
        <w:rPr>
          <w:rFonts w:ascii="微软雅黑" w:eastAsia="微软雅黑" w:hAnsi="微软雅黑"/>
          <w:noProof/>
          <w:highlight w:val="yellow"/>
          <w:rPrChange w:id="300" w:author="lenovo" w:date="2018-08-06T19:04:00Z">
            <w:rPr>
              <w:rFonts w:ascii="微软雅黑" w:eastAsia="微软雅黑" w:hAnsi="微软雅黑"/>
              <w:noProof/>
            </w:rPr>
          </w:rPrChange>
        </w:rPr>
        <w:t>价格输入框</w:t>
      </w:r>
      <w:r w:rsidRPr="005946C9">
        <w:rPr>
          <w:rFonts w:ascii="微软雅黑" w:eastAsia="微软雅黑" w:hAnsi="微软雅黑" w:hint="eastAsia"/>
          <w:noProof/>
          <w:highlight w:val="yellow"/>
          <w:rPrChange w:id="301" w:author="lenovo" w:date="2018-08-06T19:04:00Z">
            <w:rPr>
              <w:rFonts w:ascii="微软雅黑" w:eastAsia="微软雅黑" w:hAnsi="微软雅黑" w:hint="eastAsia"/>
              <w:noProof/>
            </w:rPr>
          </w:rPrChange>
        </w:rPr>
        <w:t>：</w:t>
      </w:r>
      <w:ins w:id="302" w:author="lenovo" w:date="2018-08-06T19:01:00Z">
        <w:r w:rsidR="004D301D" w:rsidRPr="005946C9">
          <w:rPr>
            <w:rFonts w:ascii="微软雅黑" w:eastAsia="微软雅黑" w:hAnsi="微软雅黑" w:hint="eastAsia"/>
            <w:noProof/>
            <w:highlight w:val="yellow"/>
            <w:rPrChange w:id="303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t>不要求</w:t>
        </w:r>
        <w:r w:rsidR="004D301D" w:rsidRPr="005946C9">
          <w:rPr>
            <w:rFonts w:ascii="微软雅黑" w:eastAsia="微软雅黑" w:hAnsi="微软雅黑"/>
            <w:noProof/>
            <w:highlight w:val="yellow"/>
            <w:rPrChange w:id="304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必须在建议价格内</w:t>
        </w:r>
        <w:r w:rsidR="004D301D" w:rsidRPr="005946C9">
          <w:rPr>
            <w:rFonts w:ascii="微软雅黑" w:eastAsia="微软雅黑" w:hAnsi="微软雅黑" w:hint="eastAsia"/>
            <w:noProof/>
            <w:highlight w:val="yellow"/>
            <w:rPrChange w:id="305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t>，可超过</w:t>
        </w:r>
        <w:r w:rsidR="004D301D" w:rsidRPr="005946C9">
          <w:rPr>
            <w:rFonts w:ascii="微软雅黑" w:eastAsia="微软雅黑" w:hAnsi="微软雅黑"/>
            <w:noProof/>
            <w:highlight w:val="yellow"/>
            <w:rPrChange w:id="306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该</w:t>
        </w:r>
        <w:r w:rsidR="004D301D" w:rsidRPr="005946C9">
          <w:rPr>
            <w:rFonts w:ascii="微软雅黑" w:eastAsia="微软雅黑" w:hAnsi="微软雅黑" w:hint="eastAsia"/>
            <w:noProof/>
            <w:highlight w:val="yellow"/>
            <w:rPrChange w:id="307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t>价格</w:t>
        </w:r>
        <w:r w:rsidR="004D301D" w:rsidRPr="005946C9">
          <w:rPr>
            <w:rFonts w:ascii="微软雅黑" w:eastAsia="微软雅黑" w:hAnsi="微软雅黑"/>
            <w:noProof/>
            <w:highlight w:val="yellow"/>
            <w:rPrChange w:id="308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。</w:t>
        </w:r>
        <w:r w:rsidR="004D301D" w:rsidRPr="005946C9">
          <w:rPr>
            <w:rFonts w:ascii="微软雅黑" w:eastAsia="微软雅黑" w:hAnsi="微软雅黑" w:hint="eastAsia"/>
            <w:noProof/>
            <w:highlight w:val="yellow"/>
            <w:rPrChange w:id="309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t>但会</w:t>
        </w:r>
        <w:r w:rsidR="004D301D" w:rsidRPr="005946C9">
          <w:rPr>
            <w:rFonts w:ascii="微软雅黑" w:eastAsia="微软雅黑" w:hAnsi="微软雅黑"/>
            <w:noProof/>
            <w:highlight w:val="yellow"/>
            <w:rPrChange w:id="310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对</w:t>
        </w:r>
      </w:ins>
      <w:del w:id="311" w:author="lenovo" w:date="2018-08-06T19:01:00Z">
        <w:r w:rsidRPr="005946C9" w:rsidDel="004D301D">
          <w:rPr>
            <w:rFonts w:ascii="微软雅黑" w:eastAsia="微软雅黑" w:hAnsi="微软雅黑"/>
            <w:noProof/>
            <w:highlight w:val="yellow"/>
            <w:rPrChange w:id="312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delText>做</w:delText>
        </w:r>
      </w:del>
      <w:r w:rsidRPr="005946C9">
        <w:rPr>
          <w:rFonts w:ascii="微软雅黑" w:eastAsia="微软雅黑" w:hAnsi="微软雅黑"/>
          <w:noProof/>
          <w:highlight w:val="yellow"/>
          <w:rPrChange w:id="313" w:author="lenovo" w:date="2018-08-06T19:04:00Z">
            <w:rPr>
              <w:rFonts w:ascii="微软雅黑" w:eastAsia="微软雅黑" w:hAnsi="微软雅黑"/>
              <w:noProof/>
            </w:rPr>
          </w:rPrChange>
        </w:rPr>
        <w:t>输入金额限制，即</w:t>
      </w:r>
      <w:ins w:id="314" w:author="lenovo" w:date="2018-08-06T19:02:00Z">
        <w:r w:rsidR="004D301D" w:rsidRPr="005946C9">
          <w:rPr>
            <w:rFonts w:ascii="微软雅黑" w:eastAsia="微软雅黑" w:hAnsi="微软雅黑" w:hint="eastAsia"/>
            <w:noProof/>
            <w:highlight w:val="yellow"/>
            <w:rPrChange w:id="315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t>在</w:t>
        </w:r>
        <w:r w:rsidR="004D301D" w:rsidRPr="005946C9">
          <w:rPr>
            <w:rFonts w:ascii="微软雅黑" w:eastAsia="微软雅黑" w:hAnsi="微软雅黑"/>
            <w:noProof/>
            <w:highlight w:val="yellow"/>
            <w:rPrChange w:id="316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建议价格下限下浮</w:t>
        </w:r>
      </w:ins>
      <w:ins w:id="317" w:author="lenovo" w:date="2018-08-06T19:03:00Z">
        <w:r w:rsidR="004D301D" w:rsidRPr="005946C9">
          <w:rPr>
            <w:rFonts w:ascii="微软雅黑" w:eastAsia="微软雅黑" w:hAnsi="微软雅黑"/>
            <w:noProof/>
            <w:highlight w:val="yellow"/>
            <w:rPrChange w:id="318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t>2%，在建议价格上限上浮2%。</w:t>
        </w:r>
      </w:ins>
      <w:ins w:id="319" w:author="lenovo" w:date="2018-08-06T19:06:00Z">
        <w:r w:rsidR="009737F6">
          <w:rPr>
            <w:rFonts w:ascii="微软雅黑" w:eastAsia="微软雅黑" w:hAnsi="微软雅黑" w:hint="eastAsia"/>
            <w:noProof/>
            <w:highlight w:val="yellow"/>
          </w:rPr>
          <w:t>（此处</w:t>
        </w:r>
        <w:r w:rsidR="009737F6">
          <w:rPr>
            <w:rFonts w:ascii="微软雅黑" w:eastAsia="微软雅黑" w:hAnsi="微软雅黑"/>
            <w:noProof/>
            <w:highlight w:val="yellow"/>
          </w:rPr>
          <w:t>不要写死，可能会改）</w:t>
        </w:r>
      </w:ins>
      <w:del w:id="320" w:author="lenovo" w:date="2018-08-06T19:02:00Z">
        <w:r w:rsidRPr="005946C9" w:rsidDel="004D301D">
          <w:rPr>
            <w:rFonts w:ascii="微软雅黑" w:eastAsia="微软雅黑" w:hAnsi="微软雅黑" w:hint="eastAsia"/>
            <w:noProof/>
            <w:highlight w:val="yellow"/>
            <w:rPrChange w:id="321" w:author="lenovo" w:date="2018-08-06T19:04:00Z">
              <w:rPr>
                <w:rFonts w:ascii="微软雅黑" w:eastAsia="微软雅黑" w:hAnsi="微软雅黑" w:hint="eastAsia"/>
                <w:noProof/>
              </w:rPr>
            </w:rPrChange>
          </w:rPr>
          <w:delText>必须</w:delText>
        </w:r>
        <w:r w:rsidRPr="005946C9" w:rsidDel="004D301D">
          <w:rPr>
            <w:rFonts w:ascii="微软雅黑" w:eastAsia="微软雅黑" w:hAnsi="微软雅黑"/>
            <w:noProof/>
            <w:highlight w:val="yellow"/>
            <w:rPrChange w:id="322" w:author="lenovo" w:date="2018-08-06T19:04:00Z">
              <w:rPr>
                <w:rFonts w:ascii="微软雅黑" w:eastAsia="微软雅黑" w:hAnsi="微软雅黑"/>
                <w:noProof/>
              </w:rPr>
            </w:rPrChange>
          </w:rPr>
          <w:delText>在建议价格区间内，</w:delText>
        </w:r>
      </w:del>
      <w:r w:rsidRPr="005946C9">
        <w:rPr>
          <w:rFonts w:ascii="微软雅黑" w:eastAsia="微软雅黑" w:hAnsi="微软雅黑"/>
          <w:noProof/>
          <w:highlight w:val="yellow"/>
          <w:rPrChange w:id="323" w:author="lenovo" w:date="2018-08-06T19:04:00Z">
            <w:rPr>
              <w:rFonts w:ascii="微软雅黑" w:eastAsia="微软雅黑" w:hAnsi="微软雅黑"/>
              <w:noProof/>
            </w:rPr>
          </w:rPrChange>
        </w:rPr>
        <w:t>若超过则</w:t>
      </w:r>
      <w:r w:rsidRPr="005946C9">
        <w:rPr>
          <w:rFonts w:ascii="微软雅黑" w:eastAsia="微软雅黑" w:hAnsi="微软雅黑" w:hint="eastAsia"/>
          <w:noProof/>
          <w:highlight w:val="yellow"/>
          <w:rPrChange w:id="324" w:author="lenovo" w:date="2018-08-06T19:04:00Z">
            <w:rPr>
              <w:rFonts w:ascii="微软雅黑" w:eastAsia="微软雅黑" w:hAnsi="微软雅黑" w:hint="eastAsia"/>
              <w:noProof/>
            </w:rPr>
          </w:rPrChange>
        </w:rPr>
        <w:t>在</w:t>
      </w:r>
      <w:r w:rsidRPr="005946C9">
        <w:rPr>
          <w:rFonts w:ascii="微软雅黑" w:eastAsia="微软雅黑" w:hAnsi="微软雅黑"/>
          <w:noProof/>
          <w:highlight w:val="yellow"/>
          <w:rPrChange w:id="325" w:author="lenovo" w:date="2018-08-06T19:04:00Z">
            <w:rPr>
              <w:rFonts w:ascii="微软雅黑" w:eastAsia="微软雅黑" w:hAnsi="微软雅黑"/>
              <w:noProof/>
            </w:rPr>
          </w:rPrChange>
        </w:rPr>
        <w:t>下方展示警示语：请</w:t>
      </w:r>
      <w:r w:rsidRPr="005946C9">
        <w:rPr>
          <w:rFonts w:ascii="微软雅黑" w:eastAsia="微软雅黑" w:hAnsi="微软雅黑" w:hint="eastAsia"/>
          <w:noProof/>
          <w:highlight w:val="yellow"/>
          <w:rPrChange w:id="326" w:author="lenovo" w:date="2018-08-06T19:04:00Z">
            <w:rPr>
              <w:rFonts w:ascii="微软雅黑" w:eastAsia="微软雅黑" w:hAnsi="微软雅黑" w:hint="eastAsia"/>
              <w:noProof/>
            </w:rPr>
          </w:rPrChange>
        </w:rPr>
        <w:t>在</w:t>
      </w:r>
      <w:r w:rsidRPr="005946C9">
        <w:rPr>
          <w:rFonts w:ascii="微软雅黑" w:eastAsia="微软雅黑" w:hAnsi="微软雅黑"/>
          <w:noProof/>
          <w:highlight w:val="yellow"/>
          <w:rPrChange w:id="327" w:author="lenovo" w:date="2018-08-06T19:04:00Z">
            <w:rPr>
              <w:rFonts w:ascii="微软雅黑" w:eastAsia="微软雅黑" w:hAnsi="微软雅黑"/>
              <w:noProof/>
            </w:rPr>
          </w:rPrChange>
        </w:rPr>
        <w:t>建议价格区间内挂出。</w:t>
      </w:r>
    </w:p>
    <w:p w:rsidR="00F95FA1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 w:rsidRPr="00F95FA1">
        <w:rPr>
          <w:rFonts w:ascii="微软雅黑" w:eastAsia="微软雅黑" w:hAnsi="微软雅黑" w:hint="eastAsia"/>
          <w:noProof/>
        </w:rPr>
        <w:t>协议</w:t>
      </w:r>
      <w:r w:rsidRPr="00F95FA1">
        <w:rPr>
          <w:rFonts w:ascii="微软雅黑" w:eastAsia="微软雅黑" w:hAnsi="微软雅黑"/>
          <w:noProof/>
        </w:rPr>
        <w:t>：</w:t>
      </w:r>
      <w:del w:id="328" w:author="lenovo" w:date="2018-08-02T18:32:00Z">
        <w:r w:rsidRPr="00F95FA1" w:rsidDel="00BF1D47">
          <w:rPr>
            <w:rFonts w:ascii="微软雅黑" w:eastAsia="微软雅黑" w:hAnsi="微软雅黑" w:hint="eastAsia"/>
            <w:noProof/>
          </w:rPr>
          <w:delText>借款</w:delText>
        </w:r>
        <w:r w:rsidRPr="00F95FA1" w:rsidDel="00BF1D47">
          <w:rPr>
            <w:rFonts w:ascii="微软雅黑" w:eastAsia="微软雅黑" w:hAnsi="微软雅黑"/>
            <w:noProof/>
          </w:rPr>
          <w:delText>债权转让协议</w:delText>
        </w:r>
      </w:del>
      <w:ins w:id="329" w:author="lenovo" w:date="2018-08-02T18:32:00Z">
        <w:r w:rsidR="00BF1D47">
          <w:rPr>
            <w:rFonts w:ascii="微软雅黑" w:eastAsia="微软雅黑" w:hAnsi="微软雅黑" w:hint="eastAsia"/>
            <w:noProof/>
          </w:rPr>
          <w:t>无协议</w:t>
        </w:r>
      </w:ins>
    </w:p>
    <w:p w:rsidR="000A72D0" w:rsidRPr="00F95FA1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 w:rsidRPr="00F95FA1">
        <w:rPr>
          <w:rFonts w:ascii="微软雅黑" w:eastAsia="微软雅黑" w:hAnsi="微软雅黑" w:hint="eastAsia"/>
          <w:noProof/>
        </w:rPr>
        <w:t>【确认</w:t>
      </w:r>
      <w:r w:rsidRPr="00F95FA1">
        <w:rPr>
          <w:rFonts w:ascii="微软雅黑" w:eastAsia="微软雅黑" w:hAnsi="微软雅黑"/>
          <w:noProof/>
        </w:rPr>
        <w:t>转让】</w:t>
      </w:r>
      <w:r w:rsidRPr="00F95FA1">
        <w:rPr>
          <w:rFonts w:ascii="微软雅黑" w:eastAsia="微软雅黑" w:hAnsi="微软雅黑" w:hint="eastAsia"/>
          <w:noProof/>
        </w:rPr>
        <w:t>按钮</w:t>
      </w:r>
      <w:r w:rsidRPr="00F95FA1">
        <w:rPr>
          <w:rFonts w:ascii="微软雅黑" w:eastAsia="微软雅黑" w:hAnsi="微软雅黑"/>
          <w:noProof/>
        </w:rPr>
        <w:t>：点击后弹框二次确认。</w:t>
      </w:r>
    </w:p>
    <w:p w:rsidR="00B05949" w:rsidRDefault="000A300B" w:rsidP="00B05949">
      <w:pPr>
        <w:pStyle w:val="10"/>
        <w:ind w:left="42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373D4788" wp14:editId="76C95AB7">
            <wp:extent cx="3009900" cy="1752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D0" w:rsidRDefault="000A72D0" w:rsidP="000A72D0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温馨</w:t>
      </w:r>
      <w:r>
        <w:rPr>
          <w:rFonts w:ascii="微软雅黑" w:eastAsia="微软雅黑" w:hAnsi="微软雅黑"/>
          <w:noProof/>
        </w:rPr>
        <w:t>提示文案：</w:t>
      </w:r>
    </w:p>
    <w:p w:rsidR="000A72D0" w:rsidRPr="000A300B" w:rsidRDefault="00DD272D" w:rsidP="000A300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0A300B">
        <w:rPr>
          <w:rFonts w:ascii="微软雅黑" w:eastAsia="微软雅黑" w:hAnsi="微软雅黑"/>
          <w:szCs w:val="21"/>
        </w:rPr>
        <w:t>友金</w:t>
      </w:r>
      <w:proofErr w:type="gramEnd"/>
      <w:r w:rsidRPr="000A300B">
        <w:rPr>
          <w:rFonts w:ascii="微软雅黑" w:eastAsia="微软雅黑" w:hAnsi="微软雅黑" w:hint="eastAsia"/>
          <w:szCs w:val="21"/>
        </w:rPr>
        <w:t>e富持有</w:t>
      </w:r>
      <w:r w:rsidRPr="000A300B">
        <w:rPr>
          <w:rFonts w:ascii="微软雅黑" w:eastAsia="微软雅黑" w:hAnsi="微软雅黑"/>
          <w:szCs w:val="21"/>
        </w:rPr>
        <w:t>满</w:t>
      </w:r>
      <w:r w:rsidRPr="000A300B">
        <w:rPr>
          <w:rFonts w:ascii="微软雅黑" w:eastAsia="微软雅黑" w:hAnsi="微软雅黑" w:hint="eastAsia"/>
          <w:szCs w:val="21"/>
        </w:rPr>
        <w:t>30天后可</w:t>
      </w:r>
      <w:r w:rsidRPr="000A300B">
        <w:rPr>
          <w:rFonts w:ascii="微软雅黑" w:eastAsia="微软雅黑" w:hAnsi="微软雅黑"/>
          <w:szCs w:val="21"/>
        </w:rPr>
        <w:t>发起转让，发起转让的时间</w:t>
      </w:r>
      <w:proofErr w:type="gramStart"/>
      <w:r w:rsidRPr="000A300B">
        <w:rPr>
          <w:rFonts w:ascii="微软雅黑" w:eastAsia="微软雅黑" w:hAnsi="微软雅黑"/>
          <w:szCs w:val="21"/>
        </w:rPr>
        <w:t>需</w:t>
      </w:r>
      <w:r w:rsidRPr="000A300B">
        <w:rPr>
          <w:rFonts w:ascii="微软雅黑" w:eastAsia="微软雅黑" w:hAnsi="微软雅黑" w:hint="eastAsia"/>
          <w:szCs w:val="21"/>
        </w:rPr>
        <w:t>距离</w:t>
      </w:r>
      <w:proofErr w:type="gramEnd"/>
      <w:r w:rsidRPr="000A300B">
        <w:rPr>
          <w:rFonts w:ascii="微软雅黑" w:eastAsia="微软雅黑" w:hAnsi="微软雅黑" w:hint="eastAsia"/>
          <w:szCs w:val="21"/>
        </w:rPr>
        <w:t>下</w:t>
      </w:r>
      <w:proofErr w:type="gramStart"/>
      <w:r w:rsidRPr="000A300B">
        <w:rPr>
          <w:rFonts w:ascii="微软雅黑" w:eastAsia="微软雅黑" w:hAnsi="微软雅黑" w:hint="eastAsia"/>
          <w:szCs w:val="21"/>
        </w:rPr>
        <w:t>一</w:t>
      </w:r>
      <w:r w:rsidRPr="000A300B">
        <w:rPr>
          <w:rFonts w:ascii="微软雅黑" w:eastAsia="微软雅黑" w:hAnsi="微软雅黑"/>
          <w:szCs w:val="21"/>
        </w:rPr>
        <w:t>回款日</w:t>
      </w:r>
      <w:r w:rsidRPr="000A300B">
        <w:rPr>
          <w:rFonts w:ascii="微软雅黑" w:eastAsia="微软雅黑" w:hAnsi="微软雅黑" w:hint="eastAsia"/>
          <w:szCs w:val="21"/>
        </w:rPr>
        <w:t>超过</w:t>
      </w:r>
      <w:proofErr w:type="gramEnd"/>
      <w:r w:rsidRPr="000A300B">
        <w:rPr>
          <w:rFonts w:ascii="微软雅黑" w:eastAsia="微软雅黑" w:hAnsi="微软雅黑" w:hint="eastAsia"/>
          <w:szCs w:val="21"/>
        </w:rPr>
        <w:t>3天。</w:t>
      </w:r>
    </w:p>
    <w:p w:rsidR="00DD272D" w:rsidRDefault="00B14CCE" w:rsidP="000A300B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逾期</w:t>
      </w:r>
      <w:r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 w:hint="eastAsia"/>
          <w:szCs w:val="21"/>
        </w:rPr>
        <w:t>下</w:t>
      </w:r>
      <w:r>
        <w:rPr>
          <w:rFonts w:ascii="微软雅黑" w:eastAsia="微软雅黑" w:hAnsi="微软雅黑"/>
          <w:szCs w:val="21"/>
        </w:rPr>
        <w:t>的债权不允许发起转让，若</w:t>
      </w:r>
      <w:r w:rsidR="00231360">
        <w:rPr>
          <w:rFonts w:ascii="微软雅黑" w:eastAsia="微软雅黑" w:hAnsi="微软雅黑" w:hint="eastAsia"/>
          <w:szCs w:val="21"/>
        </w:rPr>
        <w:t>转让</w:t>
      </w:r>
      <w:r w:rsidR="003B348E">
        <w:rPr>
          <w:rFonts w:ascii="微软雅黑" w:eastAsia="微软雅黑" w:hAnsi="微软雅黑" w:hint="eastAsia"/>
          <w:szCs w:val="21"/>
        </w:rPr>
        <w:t>挂出</w:t>
      </w:r>
      <w:r>
        <w:rPr>
          <w:rFonts w:ascii="微软雅黑" w:eastAsia="微软雅黑" w:hAnsi="微软雅黑" w:hint="eastAsia"/>
          <w:szCs w:val="21"/>
        </w:rPr>
        <w:t>后</w:t>
      </w:r>
      <w:r w:rsidR="003B348E">
        <w:rPr>
          <w:rFonts w:ascii="微软雅黑" w:eastAsia="微软雅黑" w:hAnsi="微软雅黑"/>
          <w:szCs w:val="21"/>
        </w:rPr>
        <w:t>债权发生逾期，系统将</w:t>
      </w:r>
      <w:r w:rsidR="00E65776">
        <w:rPr>
          <w:rFonts w:ascii="微软雅黑" w:eastAsia="微软雅黑" w:hAnsi="微软雅黑" w:hint="eastAsia"/>
          <w:szCs w:val="21"/>
        </w:rPr>
        <w:t>撤销该</w:t>
      </w:r>
      <w:r w:rsidR="003B348E">
        <w:rPr>
          <w:rFonts w:ascii="微软雅黑" w:eastAsia="微软雅黑" w:hAnsi="微软雅黑"/>
          <w:szCs w:val="21"/>
        </w:rPr>
        <w:t>转让</w:t>
      </w:r>
      <w:r w:rsidR="003B348E">
        <w:rPr>
          <w:rFonts w:ascii="微软雅黑" w:eastAsia="微软雅黑" w:hAnsi="微软雅黑" w:hint="eastAsia"/>
          <w:szCs w:val="21"/>
        </w:rPr>
        <w:t>。</w:t>
      </w:r>
    </w:p>
    <w:p w:rsidR="00940424" w:rsidRDefault="00DF2E4D" w:rsidP="00DD272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940424">
        <w:rPr>
          <w:rFonts w:ascii="微软雅黑" w:eastAsia="微软雅黑" w:hAnsi="微软雅黑" w:hint="eastAsia"/>
          <w:szCs w:val="21"/>
        </w:rPr>
        <w:t>转让</w:t>
      </w:r>
      <w:r w:rsidR="00940424" w:rsidRPr="00940424">
        <w:rPr>
          <w:rFonts w:ascii="微软雅黑" w:eastAsia="微软雅黑" w:hAnsi="微软雅黑" w:hint="eastAsia"/>
          <w:szCs w:val="21"/>
        </w:rPr>
        <w:t>成功</w:t>
      </w:r>
      <w:proofErr w:type="gramStart"/>
      <w:r w:rsidR="00940424" w:rsidRPr="00940424">
        <w:rPr>
          <w:rFonts w:ascii="微软雅黑" w:eastAsia="微软雅黑" w:hAnsi="微软雅黑"/>
          <w:szCs w:val="21"/>
        </w:rPr>
        <w:t>后友金服</w:t>
      </w:r>
      <w:proofErr w:type="gramEnd"/>
      <w:r w:rsidR="00940424" w:rsidRPr="00940424">
        <w:rPr>
          <w:rFonts w:ascii="微软雅黑" w:eastAsia="微软雅黑" w:hAnsi="微软雅黑" w:hint="eastAsia"/>
          <w:szCs w:val="21"/>
        </w:rPr>
        <w:t>将</w:t>
      </w:r>
      <w:r w:rsidR="00940424" w:rsidRPr="00940424">
        <w:rPr>
          <w:rFonts w:ascii="微软雅黑" w:eastAsia="微软雅黑" w:hAnsi="微软雅黑"/>
          <w:szCs w:val="21"/>
        </w:rPr>
        <w:t>向转让人收取转让</w:t>
      </w:r>
      <w:r w:rsidRPr="00940424">
        <w:rPr>
          <w:rFonts w:ascii="微软雅黑" w:eastAsia="微软雅黑" w:hAnsi="微软雅黑"/>
          <w:szCs w:val="21"/>
        </w:rPr>
        <w:t>手续费</w:t>
      </w:r>
      <w:r w:rsidR="00940424" w:rsidRPr="00940424">
        <w:rPr>
          <w:rFonts w:ascii="微软雅黑" w:eastAsia="微软雅黑" w:hAnsi="微软雅黑" w:hint="eastAsia"/>
          <w:szCs w:val="21"/>
        </w:rPr>
        <w:t>，费用</w:t>
      </w:r>
      <w:r w:rsidR="00940424" w:rsidRPr="00940424">
        <w:rPr>
          <w:rFonts w:ascii="微软雅黑" w:eastAsia="微软雅黑" w:hAnsi="微软雅黑"/>
          <w:szCs w:val="21"/>
        </w:rPr>
        <w:t>为</w:t>
      </w:r>
      <w:r w:rsidR="00E65776" w:rsidRPr="00940424">
        <w:rPr>
          <w:rFonts w:ascii="微软雅黑" w:eastAsia="微软雅黑" w:hAnsi="微软雅黑"/>
          <w:szCs w:val="21"/>
        </w:rPr>
        <w:t>转让价格</w:t>
      </w:r>
      <w:r w:rsidR="00D22F0E" w:rsidRPr="00940424">
        <w:rPr>
          <w:rFonts w:ascii="微软雅黑" w:eastAsia="微软雅黑" w:hAnsi="微软雅黑" w:hint="eastAsia"/>
          <w:szCs w:val="21"/>
        </w:rPr>
        <w:t>的0.2</w:t>
      </w:r>
      <w:r w:rsidR="00D22F0E" w:rsidRPr="00940424">
        <w:rPr>
          <w:rFonts w:ascii="微软雅黑" w:eastAsia="微软雅黑" w:hAnsi="微软雅黑"/>
          <w:szCs w:val="21"/>
        </w:rPr>
        <w:t>%</w:t>
      </w:r>
      <w:r w:rsidR="00940424">
        <w:rPr>
          <w:rFonts w:ascii="微软雅黑" w:eastAsia="微软雅黑" w:hAnsi="微软雅黑" w:hint="eastAsia"/>
          <w:szCs w:val="21"/>
        </w:rPr>
        <w:t>。</w:t>
      </w:r>
    </w:p>
    <w:p w:rsidR="00DF2E4D" w:rsidRPr="00CB149D" w:rsidRDefault="001B58AE" w:rsidP="00DD272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CB149D">
        <w:rPr>
          <w:rFonts w:ascii="微软雅黑" w:eastAsia="微软雅黑" w:hAnsi="微软雅黑" w:hint="eastAsia"/>
          <w:szCs w:val="21"/>
          <w:highlight w:val="yellow"/>
        </w:rPr>
        <w:t>转让</w:t>
      </w:r>
      <w:r w:rsidRPr="00CB149D">
        <w:rPr>
          <w:rFonts w:ascii="微软雅黑" w:eastAsia="微软雅黑" w:hAnsi="微软雅黑"/>
          <w:szCs w:val="21"/>
          <w:highlight w:val="yellow"/>
        </w:rPr>
        <w:t>挂出</w:t>
      </w:r>
      <w:r w:rsidRPr="00CB149D">
        <w:rPr>
          <w:rFonts w:ascii="微软雅黑" w:eastAsia="微软雅黑" w:hAnsi="微软雅黑" w:hint="eastAsia"/>
          <w:szCs w:val="21"/>
          <w:highlight w:val="yellow"/>
        </w:rPr>
        <w:t>当天</w:t>
      </w:r>
      <w:r w:rsidRPr="00CB149D">
        <w:rPr>
          <w:rFonts w:ascii="微软雅黑" w:eastAsia="微软雅黑" w:hAnsi="微软雅黑"/>
          <w:szCs w:val="21"/>
          <w:highlight w:val="yellow"/>
        </w:rPr>
        <w:t>还未成交的债权</w:t>
      </w:r>
      <w:r w:rsidR="0057738A" w:rsidRPr="00CB149D">
        <w:rPr>
          <w:rFonts w:ascii="微软雅黑" w:eastAsia="微软雅黑" w:hAnsi="微软雅黑"/>
          <w:szCs w:val="21"/>
          <w:highlight w:val="yellow"/>
        </w:rPr>
        <w:t>系统</w:t>
      </w:r>
      <w:r w:rsidR="0057738A" w:rsidRPr="00CB149D">
        <w:rPr>
          <w:rFonts w:ascii="微软雅黑" w:eastAsia="微软雅黑" w:hAnsi="微软雅黑" w:hint="eastAsia"/>
          <w:szCs w:val="21"/>
          <w:highlight w:val="yellow"/>
        </w:rPr>
        <w:t>将</w:t>
      </w:r>
      <w:r w:rsidR="005D6ADF" w:rsidRPr="00CB149D">
        <w:rPr>
          <w:rFonts w:ascii="微软雅黑" w:eastAsia="微软雅黑" w:hAnsi="微软雅黑" w:hint="eastAsia"/>
          <w:szCs w:val="21"/>
          <w:highlight w:val="yellow"/>
        </w:rPr>
        <w:t>会</w:t>
      </w:r>
      <w:ins w:id="330" w:author="lenovo" w:date="2018-08-06T18:19:00Z">
        <w:r w:rsidR="00CB149D" w:rsidRPr="00CB149D">
          <w:rPr>
            <w:rFonts w:ascii="微软雅黑" w:eastAsia="微软雅黑" w:hAnsi="微软雅黑" w:hint="eastAsia"/>
            <w:szCs w:val="21"/>
            <w:highlight w:val="yellow"/>
            <w:rPrChange w:id="331" w:author="lenovo" w:date="2018-08-06T18:20:00Z">
              <w:rPr>
                <w:rFonts w:ascii="微软雅黑" w:eastAsia="微软雅黑" w:hAnsi="微软雅黑" w:hint="eastAsia"/>
                <w:szCs w:val="21"/>
              </w:rPr>
            </w:rPrChange>
          </w:rPr>
          <w:t>在</w:t>
        </w:r>
        <w:r w:rsidR="00CB149D" w:rsidRPr="00CB149D">
          <w:rPr>
            <w:rFonts w:ascii="微软雅黑" w:eastAsia="微软雅黑" w:hAnsi="微软雅黑"/>
            <w:szCs w:val="21"/>
            <w:highlight w:val="yellow"/>
            <w:rPrChange w:id="332" w:author="lenovo" w:date="2018-08-06T18:20:00Z">
              <w:rPr>
                <w:rFonts w:ascii="微软雅黑" w:eastAsia="微软雅黑" w:hAnsi="微软雅黑"/>
                <w:szCs w:val="21"/>
              </w:rPr>
            </w:rPrChange>
          </w:rPr>
          <w:t>23:30</w:t>
        </w:r>
      </w:ins>
      <w:del w:id="333" w:author="lenovo" w:date="2018-08-06T18:18:00Z">
        <w:r w:rsidR="005D6ADF" w:rsidRPr="00CB149D" w:rsidDel="00CB149D">
          <w:rPr>
            <w:rFonts w:ascii="微软雅黑" w:eastAsia="微软雅黑" w:hAnsi="微软雅黑"/>
            <w:szCs w:val="21"/>
            <w:highlight w:val="yellow"/>
          </w:rPr>
          <w:delText>每天23:30</w:delText>
        </w:r>
      </w:del>
      <w:r w:rsidR="0057738A" w:rsidRPr="00CB149D">
        <w:rPr>
          <w:rFonts w:ascii="微软雅黑" w:eastAsia="微软雅黑" w:hAnsi="微软雅黑"/>
          <w:szCs w:val="21"/>
          <w:highlight w:val="yellow"/>
        </w:rPr>
        <w:t>自动撤销</w:t>
      </w:r>
      <w:r w:rsidRPr="00CB149D">
        <w:rPr>
          <w:rFonts w:ascii="微软雅黑" w:eastAsia="微软雅黑" w:hAnsi="微软雅黑" w:hint="eastAsia"/>
          <w:szCs w:val="21"/>
          <w:highlight w:val="yellow"/>
        </w:rPr>
        <w:t>，</w:t>
      </w:r>
      <w:r w:rsidRPr="00CB149D">
        <w:rPr>
          <w:rFonts w:ascii="微软雅黑" w:eastAsia="微软雅黑" w:hAnsi="微软雅黑"/>
          <w:szCs w:val="21"/>
          <w:highlight w:val="yellow"/>
        </w:rPr>
        <w:t>转让人需</w:t>
      </w:r>
      <w:r w:rsidR="005D6ADF" w:rsidRPr="00CB149D">
        <w:rPr>
          <w:rFonts w:ascii="微软雅黑" w:eastAsia="微软雅黑" w:hAnsi="微软雅黑" w:hint="eastAsia"/>
          <w:szCs w:val="21"/>
          <w:highlight w:val="yellow"/>
        </w:rPr>
        <w:t>下</w:t>
      </w:r>
      <w:r w:rsidR="005D6ADF" w:rsidRPr="00CB149D">
        <w:rPr>
          <w:rFonts w:ascii="微软雅黑" w:eastAsia="微软雅黑" w:hAnsi="微软雅黑"/>
          <w:szCs w:val="21"/>
          <w:highlight w:val="yellow"/>
        </w:rPr>
        <w:t>一自然日</w:t>
      </w:r>
      <w:r w:rsidRPr="00CB149D">
        <w:rPr>
          <w:rFonts w:ascii="微软雅黑" w:eastAsia="微软雅黑" w:hAnsi="微软雅黑"/>
          <w:szCs w:val="21"/>
          <w:highlight w:val="yellow"/>
        </w:rPr>
        <w:t>再次发起转让操作</w:t>
      </w:r>
      <w:r w:rsidR="0057738A" w:rsidRPr="00CB149D">
        <w:rPr>
          <w:rFonts w:ascii="微软雅黑" w:eastAsia="微软雅黑" w:hAnsi="微软雅黑"/>
          <w:szCs w:val="21"/>
          <w:highlight w:val="yellow"/>
        </w:rPr>
        <w:t>。</w:t>
      </w:r>
      <w:ins w:id="334" w:author="lenovo" w:date="2018-08-06T18:21:00Z">
        <w:r w:rsidR="003B36A5">
          <w:rPr>
            <w:rFonts w:ascii="微软雅黑" w:eastAsia="微软雅黑" w:hAnsi="微软雅黑" w:hint="eastAsia"/>
            <w:szCs w:val="21"/>
            <w:highlight w:val="yellow"/>
          </w:rPr>
          <w:t>23:30</w:t>
        </w:r>
        <w:r w:rsidR="003B36A5">
          <w:rPr>
            <w:rFonts w:ascii="微软雅黑" w:eastAsia="微软雅黑" w:hAnsi="微软雅黑"/>
            <w:szCs w:val="21"/>
            <w:highlight w:val="yellow"/>
          </w:rPr>
          <w:t>~24</w:t>
        </w:r>
        <w:r w:rsidR="003B36A5">
          <w:rPr>
            <w:rFonts w:ascii="微软雅黑" w:eastAsia="微软雅黑" w:hAnsi="微软雅黑" w:hint="eastAsia"/>
            <w:szCs w:val="21"/>
            <w:highlight w:val="yellow"/>
          </w:rPr>
          <w:t>:00为</w:t>
        </w:r>
      </w:ins>
      <w:ins w:id="335" w:author="lenovo" w:date="2018-08-06T18:22:00Z">
        <w:r w:rsidR="003B36A5">
          <w:rPr>
            <w:rFonts w:ascii="微软雅黑" w:eastAsia="微软雅黑" w:hAnsi="微软雅黑" w:hint="eastAsia"/>
            <w:szCs w:val="21"/>
            <w:highlight w:val="yellow"/>
          </w:rPr>
          <w:t>系统</w:t>
        </w:r>
        <w:r w:rsidR="003B36A5">
          <w:rPr>
            <w:rFonts w:ascii="微软雅黑" w:eastAsia="微软雅黑" w:hAnsi="微软雅黑"/>
            <w:szCs w:val="21"/>
            <w:highlight w:val="yellow"/>
          </w:rPr>
          <w:t>日切时间，</w:t>
        </w:r>
      </w:ins>
      <w:ins w:id="336" w:author="lenovo" w:date="2018-08-06T18:21:00Z">
        <w:r w:rsidR="003B36A5">
          <w:rPr>
            <w:rFonts w:ascii="微软雅黑" w:eastAsia="微软雅黑" w:hAnsi="微软雅黑" w:hint="eastAsia"/>
            <w:szCs w:val="21"/>
            <w:highlight w:val="yellow"/>
          </w:rPr>
          <w:t>不</w:t>
        </w:r>
      </w:ins>
      <w:ins w:id="337" w:author="lenovo" w:date="2018-08-06T18:22:00Z">
        <w:r w:rsidR="003B36A5">
          <w:rPr>
            <w:rFonts w:ascii="微软雅黑" w:eastAsia="微软雅黑" w:hAnsi="微软雅黑" w:hint="eastAsia"/>
            <w:szCs w:val="21"/>
            <w:highlight w:val="yellow"/>
          </w:rPr>
          <w:t>允许发起</w:t>
        </w:r>
      </w:ins>
      <w:ins w:id="338" w:author="lenovo" w:date="2018-08-06T18:21:00Z">
        <w:r w:rsidR="003B36A5">
          <w:rPr>
            <w:rFonts w:ascii="微软雅黑" w:eastAsia="微软雅黑" w:hAnsi="微软雅黑"/>
            <w:szCs w:val="21"/>
            <w:highlight w:val="yellow"/>
          </w:rPr>
          <w:t>债转</w:t>
        </w:r>
      </w:ins>
      <w:ins w:id="339" w:author="lenovo" w:date="2018-08-06T18:22:00Z">
        <w:r w:rsidR="003B36A5">
          <w:rPr>
            <w:rFonts w:ascii="微软雅黑" w:eastAsia="微软雅黑" w:hAnsi="微软雅黑" w:hint="eastAsia"/>
            <w:szCs w:val="21"/>
            <w:highlight w:val="yellow"/>
          </w:rPr>
          <w:t>操作。</w:t>
        </w:r>
      </w:ins>
    </w:p>
    <w:p w:rsidR="005A0DFE" w:rsidRDefault="005A0DFE" w:rsidP="00DD272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转让</w:t>
      </w:r>
      <w:r>
        <w:rPr>
          <w:rFonts w:ascii="微软雅黑" w:eastAsia="微软雅黑" w:hAnsi="微软雅黑"/>
          <w:szCs w:val="21"/>
        </w:rPr>
        <w:t>成功后</w:t>
      </w:r>
      <w:r>
        <w:rPr>
          <w:rFonts w:ascii="微软雅黑" w:eastAsia="微软雅黑" w:hAnsi="微软雅黑" w:hint="eastAsia"/>
          <w:szCs w:val="21"/>
        </w:rPr>
        <w:t>的</w:t>
      </w:r>
      <w:r w:rsidR="00C94995">
        <w:rPr>
          <w:rFonts w:ascii="微软雅黑" w:eastAsia="微软雅黑" w:hAnsi="微软雅黑"/>
          <w:szCs w:val="21"/>
        </w:rPr>
        <w:t>资金将</w:t>
      </w:r>
      <w:r w:rsidR="00C94995">
        <w:rPr>
          <w:rFonts w:ascii="微软雅黑" w:eastAsia="微软雅黑" w:hAnsi="微软雅黑" w:hint="eastAsia"/>
          <w:szCs w:val="21"/>
        </w:rPr>
        <w:t>实时</w:t>
      </w:r>
      <w:r w:rsidR="00C94995">
        <w:rPr>
          <w:rFonts w:ascii="微软雅黑" w:eastAsia="微软雅黑" w:hAnsi="微软雅黑"/>
          <w:szCs w:val="21"/>
        </w:rPr>
        <w:t>入账</w:t>
      </w:r>
      <w:r>
        <w:rPr>
          <w:rFonts w:ascii="微软雅黑" w:eastAsia="微软雅黑" w:hAnsi="微软雅黑"/>
          <w:szCs w:val="21"/>
        </w:rPr>
        <w:t>账</w:t>
      </w:r>
      <w:r w:rsidR="00C94995">
        <w:rPr>
          <w:rFonts w:ascii="微软雅黑" w:eastAsia="微软雅黑" w:hAnsi="微软雅黑" w:hint="eastAsia"/>
          <w:szCs w:val="21"/>
        </w:rPr>
        <w:t>户</w:t>
      </w:r>
      <w:r w:rsidR="00C94995">
        <w:rPr>
          <w:rFonts w:ascii="微软雅黑" w:eastAsia="微软雅黑" w:hAnsi="微软雅黑"/>
          <w:szCs w:val="21"/>
        </w:rPr>
        <w:t>余额</w:t>
      </w:r>
      <w:r>
        <w:rPr>
          <w:rFonts w:ascii="微软雅黑" w:eastAsia="微软雅黑" w:hAnsi="微软雅黑"/>
          <w:szCs w:val="21"/>
        </w:rPr>
        <w:t>。</w:t>
      </w:r>
    </w:p>
    <w:p w:rsidR="00743912" w:rsidRPr="00940424" w:rsidRDefault="00743912" w:rsidP="00743912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AF0524" w:rsidRDefault="00AF0524" w:rsidP="0074391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4</w:t>
      </w:r>
      <w:r w:rsidRPr="0042491E">
        <w:rPr>
          <w:rFonts w:ascii="微软雅黑" w:eastAsia="微软雅黑" w:hAnsi="微软雅黑" w:hint="eastAsia"/>
          <w:b/>
          <w:szCs w:val="21"/>
        </w:rPr>
        <w:t>）</w:t>
      </w:r>
      <w:proofErr w:type="gramStart"/>
      <w:r w:rsidRPr="0042491E">
        <w:rPr>
          <w:rFonts w:ascii="微软雅黑" w:eastAsia="微软雅黑" w:hAnsi="微软雅黑" w:hint="eastAsia"/>
          <w:b/>
          <w:szCs w:val="21"/>
        </w:rPr>
        <w:t>【手动</w:t>
      </w:r>
      <w:r w:rsidRPr="0042491E">
        <w:rPr>
          <w:rFonts w:ascii="微软雅黑" w:eastAsia="微软雅黑" w:hAnsi="微软雅黑"/>
          <w:b/>
          <w:szCs w:val="21"/>
        </w:rPr>
        <w:t>加入</w:t>
      </w:r>
      <w:r w:rsidR="009E394A">
        <w:rPr>
          <w:rFonts w:ascii="微软雅黑" w:eastAsia="微软雅黑" w:hAnsi="微软雅黑" w:hint="eastAsia"/>
          <w:b/>
          <w:szCs w:val="21"/>
        </w:rPr>
        <w:t>】</w:t>
      </w:r>
      <w:r>
        <w:rPr>
          <w:rFonts w:ascii="微软雅黑" w:eastAsia="微软雅黑" w:hAnsi="微软雅黑" w:hint="eastAsia"/>
          <w:b/>
          <w:szCs w:val="21"/>
        </w:rPr>
        <w:t>页签</w:t>
      </w:r>
      <w:proofErr w:type="gramEnd"/>
      <w:r>
        <w:rPr>
          <w:rFonts w:ascii="微软雅黑" w:eastAsia="微软雅黑" w:hAnsi="微软雅黑" w:hint="eastAsia"/>
          <w:b/>
          <w:szCs w:val="21"/>
        </w:rPr>
        <w:t>——已结清状态</w:t>
      </w:r>
    </w:p>
    <w:p w:rsidR="002F4E76" w:rsidRPr="0042491E" w:rsidRDefault="00A9674D" w:rsidP="00AF0524">
      <w:pPr>
        <w:ind w:left="315" w:hangingChars="150" w:hanging="315"/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DEB21E4" wp14:editId="01087AB1">
            <wp:extent cx="4903510" cy="3333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564" cy="33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76" w:rsidRDefault="002F4E76" w:rsidP="002F4E76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fldChar w:fldCharType="begin"/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 w:hint="eastAsia"/>
          <w:noProof/>
        </w:rPr>
        <w:instrText>= 1 \* GB3</w:instrText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/>
          <w:noProof/>
        </w:rPr>
        <w:fldChar w:fldCharType="separate"/>
      </w:r>
      <w:r>
        <w:rPr>
          <w:rFonts w:ascii="微软雅黑" w:eastAsia="微软雅黑" w:hAnsi="微软雅黑" w:hint="eastAsia"/>
          <w:noProof/>
        </w:rPr>
        <w:t>①</w:t>
      </w:r>
      <w:r>
        <w:rPr>
          <w:rFonts w:ascii="微软雅黑" w:eastAsia="微软雅黑" w:hAnsi="微软雅黑"/>
          <w:noProof/>
        </w:rPr>
        <w:fldChar w:fldCharType="end"/>
      </w:r>
      <w:r>
        <w:rPr>
          <w:rFonts w:ascii="微软雅黑" w:eastAsia="微软雅黑" w:hAnsi="微软雅黑" w:hint="eastAsia"/>
          <w:noProof/>
        </w:rPr>
        <w:t>列表</w:t>
      </w:r>
      <w:r>
        <w:rPr>
          <w:rFonts w:ascii="微软雅黑" w:eastAsia="微软雅黑" w:hAnsi="微软雅黑"/>
          <w:noProof/>
        </w:rPr>
        <w:t>页字段：</w:t>
      </w:r>
      <w:r>
        <w:rPr>
          <w:rFonts w:ascii="微软雅黑" w:eastAsia="微软雅黑" w:hAnsi="微软雅黑" w:hint="eastAsia"/>
          <w:noProof/>
        </w:rPr>
        <w:t>债权</w:t>
      </w:r>
      <w:r>
        <w:rPr>
          <w:rFonts w:ascii="微软雅黑" w:eastAsia="微软雅黑" w:hAnsi="微软雅黑"/>
          <w:noProof/>
        </w:rPr>
        <w:t>编号、加入金额、已赚</w:t>
      </w:r>
      <w:r>
        <w:rPr>
          <w:rFonts w:ascii="微软雅黑" w:eastAsia="微软雅黑" w:hAnsi="微软雅黑" w:hint="eastAsia"/>
          <w:noProof/>
        </w:rPr>
        <w:t>收益</w:t>
      </w:r>
      <w:r>
        <w:rPr>
          <w:rFonts w:ascii="微软雅黑" w:eastAsia="微软雅黑" w:hAnsi="微软雅黑"/>
          <w:noProof/>
        </w:rPr>
        <w:t>、结清时间</w:t>
      </w:r>
    </w:p>
    <w:p w:rsidR="002F4E76" w:rsidRDefault="006E5F4C" w:rsidP="002F4E76">
      <w:pPr>
        <w:pStyle w:val="10"/>
        <w:ind w:firstLineChars="0" w:firstLine="0"/>
        <w:rPr>
          <w:ins w:id="340" w:author="lenovo" w:date="2018-08-01T15:00:00Z"/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fldChar w:fldCharType="begin"/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 w:hint="eastAsia"/>
          <w:noProof/>
        </w:rPr>
        <w:instrText>= 2 \* GB3</w:instrText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/>
          <w:noProof/>
        </w:rPr>
        <w:fldChar w:fldCharType="separate"/>
      </w:r>
      <w:r>
        <w:rPr>
          <w:rFonts w:ascii="微软雅黑" w:eastAsia="微软雅黑" w:hAnsi="微软雅黑" w:hint="eastAsia"/>
          <w:noProof/>
        </w:rPr>
        <w:t>②</w:t>
      </w:r>
      <w:r>
        <w:rPr>
          <w:rFonts w:ascii="微软雅黑" w:eastAsia="微软雅黑" w:hAnsi="微软雅黑"/>
          <w:noProof/>
        </w:rPr>
        <w:fldChar w:fldCharType="end"/>
      </w:r>
      <w:r w:rsidR="002F4E76">
        <w:rPr>
          <w:rFonts w:ascii="微软雅黑" w:eastAsia="微软雅黑" w:hAnsi="微软雅黑" w:hint="eastAsia"/>
          <w:noProof/>
        </w:rPr>
        <w:t>展开</w:t>
      </w:r>
      <w:r w:rsidR="002F4E76">
        <w:rPr>
          <w:rFonts w:ascii="微软雅黑" w:eastAsia="微软雅黑" w:hAnsi="微软雅黑"/>
          <w:noProof/>
        </w:rPr>
        <w:t>：显示回款表</w:t>
      </w:r>
      <w:r w:rsidR="002F4E76">
        <w:rPr>
          <w:rFonts w:ascii="微软雅黑" w:eastAsia="微软雅黑" w:hAnsi="微软雅黑" w:hint="eastAsia"/>
          <w:noProof/>
        </w:rPr>
        <w:t>、</w:t>
      </w:r>
      <w:r w:rsidR="002F4E76">
        <w:rPr>
          <w:rFonts w:ascii="微软雅黑" w:eastAsia="微软雅黑" w:hAnsi="微软雅黑"/>
          <w:noProof/>
        </w:rPr>
        <w:t>合同。</w:t>
      </w:r>
    </w:p>
    <w:p w:rsidR="002A2725" w:rsidRDefault="002A2725" w:rsidP="002A2725">
      <w:pPr>
        <w:ind w:left="315" w:hangingChars="150" w:hanging="315"/>
        <w:rPr>
          <w:ins w:id="341" w:author="lenovo" w:date="2018-08-01T15:01:00Z"/>
          <w:rFonts w:ascii="微软雅黑" w:eastAsia="微软雅黑" w:hAnsi="微软雅黑"/>
          <w:szCs w:val="21"/>
        </w:rPr>
      </w:pPr>
      <w:ins w:id="342" w:author="lenovo" w:date="2018-08-01T15:01:00Z">
        <w:r>
          <w:rPr>
            <w:rFonts w:ascii="微软雅黑" w:eastAsia="微软雅黑" w:hAnsi="微软雅黑"/>
            <w:szCs w:val="21"/>
          </w:rPr>
          <w:t>合同</w:t>
        </w:r>
        <w:r>
          <w:rPr>
            <w:rFonts w:ascii="微软雅黑" w:eastAsia="微软雅黑" w:hAnsi="微软雅黑" w:hint="eastAsia"/>
            <w:szCs w:val="21"/>
          </w:rPr>
          <w:t>：《借款</w:t>
        </w:r>
        <w:r>
          <w:rPr>
            <w:rFonts w:ascii="微软雅黑" w:eastAsia="微软雅黑" w:hAnsi="微软雅黑"/>
            <w:szCs w:val="21"/>
          </w:rPr>
          <w:t>及担保协议</w:t>
        </w:r>
        <w:r>
          <w:rPr>
            <w:rFonts w:ascii="微软雅黑" w:eastAsia="微软雅黑" w:hAnsi="微软雅黑" w:hint="eastAsia"/>
            <w:szCs w:val="21"/>
          </w:rPr>
          <w:t>》</w:t>
        </w:r>
      </w:ins>
      <w:ins w:id="343" w:author="lenovo" w:date="2018-08-02T18:33:00Z">
        <w:r w:rsidR="00E61466">
          <w:rPr>
            <w:rFonts w:ascii="微软雅黑" w:eastAsia="微软雅黑" w:hAnsi="微软雅黑" w:hint="eastAsia"/>
            <w:szCs w:val="21"/>
          </w:rPr>
          <w:t>（无</w:t>
        </w:r>
        <w:r w:rsidR="00E61466">
          <w:rPr>
            <w:rFonts w:ascii="微软雅黑" w:eastAsia="微软雅黑" w:hAnsi="微软雅黑"/>
            <w:szCs w:val="21"/>
          </w:rPr>
          <w:t>催收授权委托书）</w:t>
        </w:r>
      </w:ins>
    </w:p>
    <w:p w:rsidR="00156EE3" w:rsidRPr="002A2725" w:rsidRDefault="00156EE3" w:rsidP="00156EE3">
      <w:pPr>
        <w:pStyle w:val="10"/>
        <w:ind w:firstLineChars="0" w:firstLine="0"/>
        <w:rPr>
          <w:ins w:id="344" w:author="lenovo" w:date="2018-08-02T14:47:00Z"/>
          <w:rFonts w:ascii="微软雅黑" w:eastAsia="微软雅黑" w:hAnsi="微软雅黑"/>
          <w:noProof/>
        </w:rPr>
      </w:pPr>
      <w:ins w:id="345" w:author="lenovo" w:date="2018-08-02T14:47:00Z">
        <w:r>
          <w:rPr>
            <w:rFonts w:ascii="微软雅黑" w:eastAsia="微软雅黑" w:hAnsi="微软雅黑" w:hint="eastAsia"/>
            <w:noProof/>
          </w:rPr>
          <w:t>回款表</w:t>
        </w:r>
        <w:r>
          <w:rPr>
            <w:rFonts w:ascii="微软雅黑" w:eastAsia="微软雅黑" w:hAnsi="微软雅黑"/>
            <w:noProof/>
          </w:rPr>
          <w:t>记录到结清当日的数据。样式</w:t>
        </w:r>
        <w:r>
          <w:rPr>
            <w:rFonts w:ascii="微软雅黑" w:eastAsia="微软雅黑" w:hAnsi="微软雅黑" w:hint="eastAsia"/>
            <w:noProof/>
          </w:rPr>
          <w:t>同</w:t>
        </w:r>
        <w:r>
          <w:rPr>
            <w:rFonts w:ascii="微软雅黑" w:eastAsia="微软雅黑" w:hAnsi="微软雅黑"/>
            <w:noProof/>
          </w:rPr>
          <w:t>回款中状态的回款表。</w:t>
        </w:r>
      </w:ins>
    </w:p>
    <w:p w:rsidR="002A2725" w:rsidRPr="00156EE3" w:rsidRDefault="002A2725" w:rsidP="002F4E76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AD02BC" w:rsidRDefault="00AD02BC" w:rsidP="00AF0524">
      <w:pPr>
        <w:rPr>
          <w:rFonts w:ascii="微软雅黑" w:eastAsia="微软雅黑" w:hAnsi="微软雅黑"/>
          <w:szCs w:val="21"/>
        </w:rPr>
      </w:pPr>
    </w:p>
    <w:p w:rsidR="00F83302" w:rsidRDefault="00F83302" w:rsidP="00AF0524">
      <w:pPr>
        <w:rPr>
          <w:rFonts w:ascii="微软雅黑" w:eastAsia="微软雅黑" w:hAnsi="微软雅黑"/>
          <w:szCs w:val="21"/>
        </w:rPr>
      </w:pPr>
    </w:p>
    <w:p w:rsidR="00F83302" w:rsidRPr="002F4E76" w:rsidRDefault="00F83302" w:rsidP="00AF0524">
      <w:pPr>
        <w:rPr>
          <w:rFonts w:ascii="微软雅黑" w:eastAsia="微软雅黑" w:hAnsi="微软雅黑"/>
          <w:szCs w:val="21"/>
        </w:rPr>
      </w:pPr>
    </w:p>
    <w:p w:rsidR="00072513" w:rsidRDefault="0020483B" w:rsidP="0020483B">
      <w:pPr>
        <w:pStyle w:val="2"/>
        <w:numPr>
          <w:ilvl w:val="0"/>
          <w:numId w:val="0"/>
        </w:numPr>
        <w:ind w:left="576"/>
        <w:rPr>
          <w:rFonts w:ascii="微软雅黑" w:hAnsi="微软雅黑"/>
        </w:rPr>
      </w:pPr>
      <w:bookmarkStart w:id="346" w:name="_Toc521429436"/>
      <w:r>
        <w:rPr>
          <w:rFonts w:ascii="微软雅黑" w:hAnsi="微软雅黑"/>
        </w:rPr>
        <w:t>2</w:t>
      </w:r>
      <w:r w:rsidR="00072513" w:rsidRPr="00072513">
        <w:rPr>
          <w:rFonts w:ascii="微软雅黑" w:hAnsi="微软雅黑" w:hint="eastAsia"/>
        </w:rPr>
        <w:t>.</w:t>
      </w:r>
      <w:r w:rsidR="00FF713D">
        <w:rPr>
          <w:rFonts w:ascii="微软雅黑" w:hAnsi="微软雅黑" w:hint="eastAsia"/>
        </w:rPr>
        <w:t>首页</w:t>
      </w:r>
      <w:bookmarkEnd w:id="346"/>
    </w:p>
    <w:p w:rsidR="008202AB" w:rsidRDefault="00A30C59" w:rsidP="00072513">
      <w:pPr>
        <w:rPr>
          <w:rFonts w:ascii="微软雅黑" w:eastAsia="微软雅黑" w:hAnsi="微软雅黑"/>
          <w:szCs w:val="21"/>
        </w:rPr>
      </w:pPr>
      <w:r w:rsidRPr="00A30C59">
        <w:rPr>
          <w:rFonts w:ascii="微软雅黑" w:eastAsia="微软雅黑" w:hAnsi="微软雅黑" w:hint="eastAsia"/>
          <w:szCs w:val="21"/>
        </w:rPr>
        <w:t>1）</w:t>
      </w:r>
      <w:proofErr w:type="gramStart"/>
      <w:r w:rsidR="00322A64">
        <w:rPr>
          <w:rFonts w:ascii="微软雅黑" w:eastAsia="微软雅黑" w:hAnsi="微软雅黑" w:hint="eastAsia"/>
          <w:szCs w:val="21"/>
        </w:rPr>
        <w:t>首页</w:t>
      </w:r>
      <w:r w:rsidR="00322A64">
        <w:rPr>
          <w:rFonts w:ascii="微软雅黑" w:eastAsia="微软雅黑" w:hAnsi="微软雅黑"/>
          <w:szCs w:val="21"/>
        </w:rPr>
        <w:t>散标卡片</w:t>
      </w:r>
      <w:proofErr w:type="gramEnd"/>
      <w:r w:rsidR="00FA2772">
        <w:rPr>
          <w:rFonts w:ascii="微软雅黑" w:eastAsia="微软雅黑" w:hAnsi="微软雅黑" w:hint="eastAsia"/>
          <w:szCs w:val="21"/>
        </w:rPr>
        <w:t>——</w:t>
      </w:r>
      <w:proofErr w:type="gramStart"/>
      <w:r w:rsidR="00FA2772">
        <w:rPr>
          <w:rFonts w:ascii="微软雅黑" w:eastAsia="微软雅黑" w:hAnsi="微软雅黑" w:hint="eastAsia"/>
          <w:szCs w:val="21"/>
        </w:rPr>
        <w:t>友金</w:t>
      </w:r>
      <w:proofErr w:type="gramEnd"/>
      <w:r w:rsidR="00FA2772">
        <w:rPr>
          <w:rFonts w:ascii="微软雅黑" w:eastAsia="微软雅黑" w:hAnsi="微软雅黑"/>
          <w:szCs w:val="21"/>
        </w:rPr>
        <w:t>e富</w:t>
      </w:r>
    </w:p>
    <w:p w:rsidR="004910AF" w:rsidRDefault="008202AB" w:rsidP="00072513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6EE5D02" wp14:editId="1172F57D">
            <wp:extent cx="5274310" cy="1593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AB" w:rsidRDefault="008202AB" w:rsidP="000725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="00322A64">
        <w:rPr>
          <w:rFonts w:ascii="微软雅黑" w:eastAsia="微软雅黑" w:hAnsi="微软雅黑"/>
          <w:szCs w:val="21"/>
        </w:rPr>
        <w:t>【</w:t>
      </w:r>
      <w:r w:rsidR="00322A64">
        <w:rPr>
          <w:rFonts w:ascii="微软雅黑" w:eastAsia="微软雅黑" w:hAnsi="微软雅黑" w:hint="eastAsia"/>
          <w:szCs w:val="21"/>
        </w:rPr>
        <w:t>操作</w:t>
      </w:r>
      <w:r w:rsidR="00322A64">
        <w:rPr>
          <w:rFonts w:ascii="微软雅黑" w:eastAsia="微软雅黑" w:hAnsi="微软雅黑"/>
          <w:szCs w:val="21"/>
        </w:rPr>
        <w:t>】</w:t>
      </w:r>
      <w:r w:rsidR="00322A64">
        <w:rPr>
          <w:rFonts w:ascii="微软雅黑" w:eastAsia="微软雅黑" w:hAnsi="微软雅黑" w:hint="eastAsia"/>
          <w:szCs w:val="21"/>
        </w:rPr>
        <w:t>栏</w:t>
      </w:r>
      <w:r w:rsidR="00322A64">
        <w:rPr>
          <w:rFonts w:ascii="微软雅黑" w:eastAsia="微软雅黑" w:hAnsi="微软雅黑"/>
          <w:szCs w:val="21"/>
        </w:rPr>
        <w:t>，当</w:t>
      </w:r>
      <w:proofErr w:type="gramStart"/>
      <w:r w:rsidR="00322A64">
        <w:rPr>
          <w:rFonts w:ascii="微软雅黑" w:eastAsia="微软雅黑" w:hAnsi="微软雅黑"/>
          <w:szCs w:val="21"/>
        </w:rPr>
        <w:t>有散标</w:t>
      </w:r>
      <w:r w:rsidR="00322A64">
        <w:rPr>
          <w:rFonts w:ascii="微软雅黑" w:eastAsia="微软雅黑" w:hAnsi="微软雅黑" w:hint="eastAsia"/>
          <w:szCs w:val="21"/>
        </w:rPr>
        <w:t>可</w:t>
      </w:r>
      <w:proofErr w:type="gramEnd"/>
      <w:r w:rsidR="00322A64">
        <w:rPr>
          <w:rFonts w:ascii="微软雅黑" w:eastAsia="微软雅黑" w:hAnsi="微软雅黑" w:hint="eastAsia"/>
          <w:szCs w:val="21"/>
        </w:rPr>
        <w:t>购买</w:t>
      </w:r>
      <w:r w:rsidR="00322A64">
        <w:rPr>
          <w:rFonts w:ascii="微软雅黑" w:eastAsia="微软雅黑" w:hAnsi="微软雅黑"/>
          <w:szCs w:val="21"/>
        </w:rPr>
        <w:t>时，显示：出借。</w:t>
      </w:r>
      <w:proofErr w:type="gramStart"/>
      <w:r w:rsidR="00322A64">
        <w:rPr>
          <w:rFonts w:ascii="微软雅黑" w:eastAsia="微软雅黑" w:hAnsi="微软雅黑"/>
          <w:szCs w:val="21"/>
        </w:rPr>
        <w:t>文字标红</w:t>
      </w:r>
      <w:r w:rsidR="00322A64">
        <w:rPr>
          <w:rFonts w:ascii="微软雅黑" w:eastAsia="微软雅黑" w:hAnsi="微软雅黑" w:hint="eastAsia"/>
          <w:szCs w:val="21"/>
        </w:rPr>
        <w:t>可</w:t>
      </w:r>
      <w:proofErr w:type="gramEnd"/>
      <w:r w:rsidR="00322A64">
        <w:rPr>
          <w:rFonts w:ascii="微软雅黑" w:eastAsia="微软雅黑" w:hAnsi="微软雅黑"/>
          <w:szCs w:val="21"/>
        </w:rPr>
        <w:t>点击，点击后跳转至</w:t>
      </w:r>
      <w:r w:rsidR="00322A64">
        <w:rPr>
          <w:rFonts w:ascii="微软雅黑" w:eastAsia="微软雅黑" w:hAnsi="微软雅黑" w:hint="eastAsia"/>
          <w:szCs w:val="21"/>
        </w:rPr>
        <w:t>购买</w:t>
      </w:r>
      <w:r w:rsidR="00322A64">
        <w:rPr>
          <w:rFonts w:ascii="微软雅黑" w:eastAsia="微软雅黑" w:hAnsi="微软雅黑"/>
          <w:szCs w:val="21"/>
        </w:rPr>
        <w:t>详情</w:t>
      </w:r>
      <w:r w:rsidR="00322A64">
        <w:rPr>
          <w:rFonts w:ascii="微软雅黑" w:eastAsia="微软雅黑" w:hAnsi="微软雅黑" w:hint="eastAsia"/>
          <w:szCs w:val="21"/>
        </w:rPr>
        <w:t>页</w:t>
      </w:r>
      <w:r w:rsidR="00322A64">
        <w:rPr>
          <w:rFonts w:ascii="微软雅黑" w:eastAsia="微软雅黑" w:hAnsi="微软雅黑"/>
          <w:szCs w:val="21"/>
        </w:rPr>
        <w:t>。</w:t>
      </w:r>
    </w:p>
    <w:p w:rsidR="004D6B42" w:rsidRDefault="008202AB" w:rsidP="00072513">
      <w:pPr>
        <w:rPr>
          <w:ins w:id="347" w:author="lenovo" w:date="2018-08-01T15:03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2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②</w:t>
      </w:r>
      <w:r>
        <w:rPr>
          <w:rFonts w:ascii="微软雅黑" w:eastAsia="微软雅黑" w:hAnsi="微软雅黑"/>
          <w:szCs w:val="21"/>
        </w:rPr>
        <w:fldChar w:fldCharType="end"/>
      </w:r>
      <w:r w:rsidR="002D776B">
        <w:rPr>
          <w:rFonts w:ascii="微软雅黑" w:eastAsia="微软雅黑" w:hAnsi="微软雅黑" w:hint="eastAsia"/>
          <w:szCs w:val="21"/>
        </w:rPr>
        <w:t>该</w:t>
      </w:r>
      <w:r w:rsidR="002D776B">
        <w:rPr>
          <w:rFonts w:ascii="微软雅黑" w:eastAsia="微软雅黑" w:hAnsi="微软雅黑"/>
          <w:szCs w:val="21"/>
        </w:rPr>
        <w:t>卡片仅显示可购买的</w:t>
      </w:r>
      <w:r w:rsidR="002D776B">
        <w:rPr>
          <w:rFonts w:ascii="微软雅黑" w:eastAsia="微软雅黑" w:hAnsi="微软雅黑" w:hint="eastAsia"/>
          <w:szCs w:val="21"/>
        </w:rPr>
        <w:t>、</w:t>
      </w:r>
      <w:r w:rsidR="00322A64">
        <w:rPr>
          <w:rFonts w:ascii="微软雅黑" w:eastAsia="微软雅黑" w:hAnsi="微软雅黑"/>
          <w:szCs w:val="21"/>
        </w:rPr>
        <w:t>还款中</w:t>
      </w:r>
      <w:r w:rsidR="00322A64">
        <w:rPr>
          <w:rFonts w:ascii="微软雅黑" w:eastAsia="微软雅黑" w:hAnsi="微软雅黑" w:hint="eastAsia"/>
          <w:szCs w:val="21"/>
        </w:rPr>
        <w:t>的</w:t>
      </w:r>
      <w:r w:rsidR="00322A64">
        <w:rPr>
          <w:rFonts w:ascii="微软雅黑" w:eastAsia="微软雅黑" w:hAnsi="微软雅黑"/>
          <w:szCs w:val="21"/>
        </w:rPr>
        <w:t>散标</w:t>
      </w:r>
      <w:ins w:id="348" w:author="lenovo" w:date="2018-08-01T15:01:00Z">
        <w:r w:rsidR="002A2725">
          <w:rPr>
            <w:rFonts w:ascii="微软雅黑" w:eastAsia="微软雅黑" w:hAnsi="微软雅黑" w:hint="eastAsia"/>
            <w:szCs w:val="21"/>
          </w:rPr>
          <w:t>，</w:t>
        </w:r>
        <w:r w:rsidR="002A2725">
          <w:rPr>
            <w:rFonts w:ascii="微软雅黑" w:eastAsia="微软雅黑" w:hAnsi="微软雅黑"/>
            <w:szCs w:val="21"/>
          </w:rPr>
          <w:t>且</w:t>
        </w:r>
      </w:ins>
      <w:ins w:id="349" w:author="lenovo" w:date="2018-08-01T15:02:00Z">
        <w:r w:rsidR="002A2725">
          <w:rPr>
            <w:rFonts w:ascii="微软雅黑" w:eastAsia="微软雅黑" w:hAnsi="微软雅黑" w:hint="eastAsia"/>
            <w:szCs w:val="21"/>
          </w:rPr>
          <w:t>可购买</w:t>
        </w:r>
        <w:r w:rsidR="002A2725">
          <w:rPr>
            <w:rFonts w:ascii="微软雅黑" w:eastAsia="微软雅黑" w:hAnsi="微软雅黑"/>
            <w:szCs w:val="21"/>
          </w:rPr>
          <w:t>状态仅指</w:t>
        </w:r>
        <w:r w:rsidR="004D6B42">
          <w:rPr>
            <w:rFonts w:ascii="微软雅黑" w:eastAsia="微软雅黑" w:hAnsi="微软雅黑" w:hint="eastAsia"/>
            <w:szCs w:val="21"/>
          </w:rPr>
          <w:t>手动</w:t>
        </w:r>
        <w:r w:rsidR="004D6B42">
          <w:rPr>
            <w:rFonts w:ascii="微软雅黑" w:eastAsia="微软雅黑" w:hAnsi="微软雅黑"/>
            <w:szCs w:val="21"/>
          </w:rPr>
          <w:t>可给用户购买的</w:t>
        </w:r>
        <w:r w:rsidR="004D6B42">
          <w:rPr>
            <w:rFonts w:ascii="微软雅黑" w:eastAsia="微软雅黑" w:hAnsi="微软雅黑" w:hint="eastAsia"/>
            <w:szCs w:val="21"/>
          </w:rPr>
          <w:t>（YY详情页</w:t>
        </w:r>
      </w:ins>
      <w:ins w:id="350" w:author="lenovo" w:date="2018-08-01T15:03:00Z">
        <w:r w:rsidR="004D6B42">
          <w:rPr>
            <w:rFonts w:ascii="微软雅黑" w:eastAsia="微软雅黑" w:hAnsi="微软雅黑" w:hint="eastAsia"/>
            <w:szCs w:val="21"/>
          </w:rPr>
          <w:t>标的详情</w:t>
        </w:r>
      </w:ins>
      <w:ins w:id="351" w:author="lenovo" w:date="2018-08-01T15:02:00Z">
        <w:r w:rsidR="004D6B42">
          <w:rPr>
            <w:rFonts w:ascii="微软雅黑" w:eastAsia="微软雅黑" w:hAnsi="微软雅黑"/>
            <w:szCs w:val="21"/>
          </w:rPr>
          <w:t>中的散标</w:t>
        </w:r>
      </w:ins>
      <w:ins w:id="352" w:author="lenovo" w:date="2018-08-01T15:03:00Z">
        <w:r w:rsidR="004D6B42">
          <w:rPr>
            <w:rFonts w:ascii="微软雅黑" w:eastAsia="微软雅黑" w:hAnsi="微软雅黑" w:hint="eastAsia"/>
            <w:szCs w:val="21"/>
          </w:rPr>
          <w:t>为</w:t>
        </w:r>
        <w:r w:rsidR="004D6B42">
          <w:rPr>
            <w:rFonts w:ascii="微软雅黑" w:eastAsia="微软雅黑" w:hAnsi="微软雅黑"/>
            <w:szCs w:val="21"/>
          </w:rPr>
          <w:t>投标中状态时，不在此处展示</w:t>
        </w:r>
      </w:ins>
      <w:ins w:id="353" w:author="lenovo" w:date="2018-08-01T15:02:00Z">
        <w:r w:rsidR="004D6B42">
          <w:rPr>
            <w:rFonts w:ascii="微软雅黑" w:eastAsia="微软雅黑" w:hAnsi="微软雅黑"/>
            <w:szCs w:val="21"/>
          </w:rPr>
          <w:t>）</w:t>
        </w:r>
      </w:ins>
      <w:r>
        <w:rPr>
          <w:rFonts w:ascii="微软雅黑" w:eastAsia="微软雅黑" w:hAnsi="微软雅黑" w:hint="eastAsia"/>
          <w:szCs w:val="21"/>
        </w:rPr>
        <w:t>。</w:t>
      </w:r>
    </w:p>
    <w:p w:rsidR="008202AB" w:rsidRDefault="008202AB" w:rsidP="000725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排序</w:t>
      </w:r>
      <w:r>
        <w:rPr>
          <w:rFonts w:ascii="微软雅黑" w:eastAsia="微软雅黑" w:hAnsi="微软雅黑"/>
          <w:szCs w:val="21"/>
        </w:rPr>
        <w:t>规则为：</w:t>
      </w:r>
      <w:r w:rsidR="002D776B">
        <w:rPr>
          <w:rFonts w:ascii="微软雅黑" w:eastAsia="微软雅黑" w:hAnsi="微软雅黑"/>
          <w:szCs w:val="21"/>
        </w:rPr>
        <w:t>可购买的</w:t>
      </w:r>
      <w:r>
        <w:rPr>
          <w:rFonts w:ascii="微软雅黑" w:eastAsia="微软雅黑" w:hAnsi="微软雅黑" w:hint="eastAsia"/>
          <w:szCs w:val="21"/>
        </w:rPr>
        <w:t>&gt;还款中</w:t>
      </w:r>
      <w:r>
        <w:rPr>
          <w:rFonts w:ascii="微软雅黑" w:eastAsia="微软雅黑" w:hAnsi="微软雅黑"/>
          <w:szCs w:val="21"/>
        </w:rPr>
        <w:t>的</w:t>
      </w:r>
    </w:p>
    <w:p w:rsidR="00FF713D" w:rsidRPr="00FF713D" w:rsidRDefault="00FF713D" w:rsidP="000725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可购买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债权</w:t>
      </w:r>
      <w:r>
        <w:rPr>
          <w:rFonts w:ascii="微软雅黑" w:eastAsia="微软雅黑" w:hAnsi="微软雅黑"/>
          <w:szCs w:val="21"/>
        </w:rPr>
        <w:t>随机排列，还款中的债权随机排列。</w:t>
      </w:r>
    </w:p>
    <w:p w:rsidR="008202AB" w:rsidRDefault="008202AB" w:rsidP="000725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首页</w:t>
      </w:r>
      <w:r>
        <w:rPr>
          <w:rFonts w:ascii="微软雅黑" w:eastAsia="微软雅黑" w:hAnsi="微软雅黑"/>
          <w:szCs w:val="21"/>
        </w:rPr>
        <w:t>卡片展示条数</w:t>
      </w:r>
    </w:p>
    <w:p w:rsidR="008202AB" w:rsidRDefault="008202AB" w:rsidP="000725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</w:t>
      </w:r>
      <w:proofErr w:type="gramStart"/>
      <w:r>
        <w:rPr>
          <w:rFonts w:ascii="微软雅黑" w:eastAsia="微软雅黑" w:hAnsi="微软雅黑"/>
          <w:szCs w:val="21"/>
        </w:rPr>
        <w:t>首页散标专区</w:t>
      </w:r>
      <w:proofErr w:type="gramEnd"/>
      <w:r>
        <w:rPr>
          <w:rFonts w:ascii="微软雅黑" w:eastAsia="微软雅黑" w:hAnsi="微软雅黑"/>
          <w:szCs w:val="21"/>
        </w:rPr>
        <w:t>（</w:t>
      </w:r>
      <w:proofErr w:type="gramStart"/>
      <w:r>
        <w:rPr>
          <w:rFonts w:ascii="微软雅黑" w:eastAsia="微软雅黑" w:hAnsi="微软雅黑" w:hint="eastAsia"/>
          <w:szCs w:val="21"/>
        </w:rPr>
        <w:t>友金</w:t>
      </w:r>
      <w:proofErr w:type="gramEnd"/>
      <w:r>
        <w:rPr>
          <w:rFonts w:ascii="微软雅黑" w:eastAsia="微软雅黑" w:hAnsi="微软雅黑" w:hint="eastAsia"/>
          <w:szCs w:val="21"/>
        </w:rPr>
        <w:t>e富</w:t>
      </w:r>
      <w:r w:rsidR="00A47BCE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债权转让</w:t>
      </w:r>
      <w:r w:rsidR="00A47BCE">
        <w:rPr>
          <w:rFonts w:ascii="微软雅黑" w:eastAsia="微软雅黑" w:hAnsi="微软雅黑" w:hint="eastAsia"/>
          <w:szCs w:val="21"/>
        </w:rPr>
        <w:t>页签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展示10条，</w:t>
      </w:r>
      <w:r>
        <w:rPr>
          <w:rFonts w:ascii="微软雅黑" w:eastAsia="微软雅黑" w:hAnsi="微软雅黑"/>
          <w:szCs w:val="21"/>
        </w:rPr>
        <w:t>点击【</w:t>
      </w:r>
      <w:r>
        <w:rPr>
          <w:rFonts w:ascii="微软雅黑" w:eastAsia="微软雅黑" w:hAnsi="微软雅黑" w:hint="eastAsia"/>
          <w:szCs w:val="21"/>
        </w:rPr>
        <w:t>更多</w:t>
      </w:r>
      <w:r>
        <w:rPr>
          <w:rFonts w:ascii="微软雅黑" w:eastAsia="微软雅黑" w:hAnsi="微软雅黑"/>
          <w:szCs w:val="21"/>
        </w:rPr>
        <w:t>】</w:t>
      </w:r>
      <w:proofErr w:type="gramStart"/>
      <w:r>
        <w:rPr>
          <w:rFonts w:ascii="微软雅黑" w:eastAsia="微软雅黑" w:hAnsi="微软雅黑" w:hint="eastAsia"/>
          <w:szCs w:val="21"/>
        </w:rPr>
        <w:t>跳转</w:t>
      </w:r>
      <w:r>
        <w:rPr>
          <w:rFonts w:ascii="微软雅黑" w:eastAsia="微软雅黑" w:hAnsi="微软雅黑"/>
          <w:szCs w:val="21"/>
        </w:rPr>
        <w:t>散标列表</w:t>
      </w:r>
      <w:proofErr w:type="gramEnd"/>
      <w:r>
        <w:rPr>
          <w:rFonts w:ascii="微软雅黑" w:eastAsia="微软雅黑" w:hAnsi="微软雅黑"/>
          <w:szCs w:val="21"/>
        </w:rPr>
        <w:t>页。</w:t>
      </w:r>
    </w:p>
    <w:p w:rsidR="00FA2772" w:rsidRDefault="00FA2772" w:rsidP="00072513">
      <w:pPr>
        <w:rPr>
          <w:rFonts w:ascii="微软雅黑" w:eastAsia="微软雅黑" w:hAnsi="微软雅黑"/>
          <w:szCs w:val="21"/>
        </w:rPr>
      </w:pPr>
    </w:p>
    <w:p w:rsidR="00DD0998" w:rsidRDefault="00DD0998" w:rsidP="00DD0998">
      <w:pPr>
        <w:pStyle w:val="10"/>
        <w:ind w:firstLineChars="0" w:firstLine="0"/>
        <w:rPr>
          <w:ins w:id="354" w:author="lenovo" w:date="2018-08-01T16:05:00Z"/>
          <w:rFonts w:ascii="微软雅黑" w:eastAsia="微软雅黑" w:hAnsi="微软雅黑"/>
          <w:noProof/>
        </w:rPr>
      </w:pPr>
      <w:ins w:id="355" w:author="lenovo" w:date="2018-08-01T16:05:00Z">
        <w:r w:rsidRPr="0037166D">
          <w:rPr>
            <w:rFonts w:ascii="微软雅黑" w:eastAsia="微软雅黑" w:hAnsi="微软雅黑"/>
            <w:noProof/>
            <w:highlight w:val="yellow"/>
            <w:rPrChange w:id="356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fldChar w:fldCharType="begin"/>
        </w:r>
        <w:r w:rsidRPr="0037166D">
          <w:rPr>
            <w:rFonts w:ascii="微软雅黑" w:eastAsia="微软雅黑" w:hAnsi="微软雅黑"/>
            <w:noProof/>
            <w:highlight w:val="yellow"/>
            <w:rPrChange w:id="357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instrText xml:space="preserve"> = 4 \* GB3 </w:instrText>
        </w:r>
      </w:ins>
      <w:r w:rsidRPr="0037166D">
        <w:rPr>
          <w:rFonts w:ascii="微软雅黑" w:eastAsia="微软雅黑" w:hAnsi="微软雅黑"/>
          <w:noProof/>
          <w:highlight w:val="yellow"/>
          <w:rPrChange w:id="358" w:author="lenovo" w:date="2018-08-06T19:20:00Z">
            <w:rPr>
              <w:rFonts w:ascii="微软雅黑" w:eastAsia="微软雅黑" w:hAnsi="微软雅黑"/>
              <w:noProof/>
            </w:rPr>
          </w:rPrChange>
        </w:rPr>
        <w:fldChar w:fldCharType="separate"/>
      </w:r>
      <w:ins w:id="359" w:author="lenovo" w:date="2018-08-01T16:05:00Z">
        <w:r w:rsidRPr="0037166D">
          <w:rPr>
            <w:rFonts w:ascii="微软雅黑" w:eastAsia="微软雅黑" w:hAnsi="微软雅黑" w:hint="eastAsia"/>
            <w:noProof/>
            <w:highlight w:val="yellow"/>
            <w:rPrChange w:id="360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④</w:t>
        </w:r>
        <w:r w:rsidRPr="0037166D">
          <w:rPr>
            <w:rFonts w:ascii="微软雅黑" w:eastAsia="微软雅黑" w:hAnsi="微软雅黑"/>
            <w:noProof/>
            <w:highlight w:val="yellow"/>
            <w:rPrChange w:id="361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fldChar w:fldCharType="end"/>
        </w:r>
        <w:r w:rsidR="00F46E57" w:rsidRPr="0037166D">
          <w:rPr>
            <w:rFonts w:ascii="微软雅黑" w:eastAsia="微软雅黑" w:hAnsi="微软雅黑" w:hint="eastAsia"/>
            <w:noProof/>
            <w:highlight w:val="yellow"/>
            <w:rPrChange w:id="362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当天</w:t>
        </w:r>
        <w:r w:rsidR="00F46E57" w:rsidRPr="0037166D">
          <w:rPr>
            <w:rFonts w:ascii="微软雅黑" w:eastAsia="微软雅黑" w:hAnsi="微软雅黑"/>
            <w:noProof/>
            <w:highlight w:val="yellow"/>
            <w:rPrChange w:id="363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挂出的散标未满标时，</w:t>
        </w:r>
        <w:r w:rsidRPr="0037166D">
          <w:rPr>
            <w:rFonts w:ascii="微软雅黑" w:eastAsia="微软雅黑" w:hAnsi="微软雅黑"/>
            <w:noProof/>
            <w:highlight w:val="yellow"/>
            <w:rPrChange w:id="364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工作日</w:t>
        </w:r>
      </w:ins>
      <w:ins w:id="365" w:author="lenovo" w:date="2018-08-02T18:34:00Z">
        <w:r w:rsidR="005104D6" w:rsidRPr="0037166D">
          <w:rPr>
            <w:rFonts w:ascii="微软雅黑" w:eastAsia="微软雅黑" w:hAnsi="微软雅黑"/>
            <w:noProof/>
            <w:highlight w:val="yellow"/>
            <w:rPrChange w:id="366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20</w:t>
        </w:r>
        <w:r w:rsidR="005104D6" w:rsidRPr="0037166D">
          <w:rPr>
            <w:rFonts w:ascii="微软雅黑" w:eastAsia="微软雅黑" w:hAnsi="微软雅黑" w:hint="eastAsia"/>
            <w:noProof/>
            <w:highlight w:val="yellow"/>
            <w:rPrChange w:id="367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：</w:t>
        </w:r>
      </w:ins>
      <w:ins w:id="368" w:author="lenovo" w:date="2018-08-02T18:35:00Z">
        <w:r w:rsidR="002E58E3" w:rsidRPr="0037166D">
          <w:rPr>
            <w:rFonts w:ascii="微软雅黑" w:eastAsia="微软雅黑" w:hAnsi="微软雅黑"/>
            <w:noProof/>
            <w:highlight w:val="yellow"/>
            <w:rPrChange w:id="369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00</w:t>
        </w:r>
      </w:ins>
      <w:ins w:id="370" w:author="lenovo" w:date="2018-08-01T16:05:00Z">
        <w:r w:rsidR="00F46E57" w:rsidRPr="0037166D">
          <w:rPr>
            <w:rFonts w:ascii="微软雅黑" w:eastAsia="微软雅黑" w:hAnsi="微软雅黑" w:hint="eastAsia"/>
            <w:noProof/>
            <w:highlight w:val="yellow"/>
            <w:rPrChange w:id="371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由</w:t>
        </w:r>
        <w:r w:rsidR="00F46E57" w:rsidRPr="0037166D">
          <w:rPr>
            <w:rFonts w:ascii="微软雅黑" w:eastAsia="微软雅黑" w:hAnsi="微软雅黑"/>
            <w:noProof/>
            <w:highlight w:val="yellow"/>
            <w:rPrChange w:id="372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YY接标</w:t>
        </w:r>
        <w:r w:rsidRPr="0037166D">
          <w:rPr>
            <w:rFonts w:ascii="微软雅黑" w:eastAsia="微软雅黑" w:hAnsi="微软雅黑" w:hint="eastAsia"/>
            <w:noProof/>
            <w:highlight w:val="yellow"/>
            <w:rPrChange w:id="373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。</w:t>
        </w:r>
        <w:r w:rsidRPr="0037166D">
          <w:rPr>
            <w:rFonts w:ascii="微软雅黑" w:eastAsia="微软雅黑" w:hAnsi="微软雅黑"/>
            <w:noProof/>
            <w:highlight w:val="yellow"/>
            <w:rPrChange w:id="374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首页</w:t>
        </w:r>
      </w:ins>
      <w:ins w:id="375" w:author="lenovo" w:date="2018-08-01T16:06:00Z">
        <w:r w:rsidR="00F46E57" w:rsidRPr="0037166D">
          <w:rPr>
            <w:rFonts w:ascii="微软雅黑" w:eastAsia="微软雅黑" w:hAnsi="微软雅黑"/>
            <w:noProof/>
            <w:highlight w:val="yellow"/>
            <w:rPrChange w:id="376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/</w:t>
        </w:r>
      </w:ins>
      <w:ins w:id="377" w:author="lenovo" w:date="2018-08-01T16:07:00Z">
        <w:r w:rsidR="00F46E57" w:rsidRPr="0037166D">
          <w:rPr>
            <w:rFonts w:ascii="微软雅黑" w:eastAsia="微软雅黑" w:hAnsi="微软雅黑" w:hint="eastAsia"/>
            <w:noProof/>
            <w:highlight w:val="yellow"/>
            <w:rPrChange w:id="378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散标列表</w:t>
        </w:r>
        <w:r w:rsidR="00F46E57" w:rsidRPr="0037166D">
          <w:rPr>
            <w:rFonts w:ascii="微软雅黑" w:eastAsia="微软雅黑" w:hAnsi="微软雅黑"/>
            <w:noProof/>
            <w:highlight w:val="yellow"/>
            <w:rPrChange w:id="379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页</w:t>
        </w:r>
      </w:ins>
      <w:ins w:id="380" w:author="lenovo" w:date="2018-08-06T19:19:00Z">
        <w:r w:rsidR="0037166D" w:rsidRPr="0037166D">
          <w:rPr>
            <w:rFonts w:ascii="微软雅黑" w:eastAsia="微软雅黑" w:hAnsi="微软雅黑" w:hint="eastAsia"/>
            <w:noProof/>
            <w:highlight w:val="yellow"/>
            <w:rPrChange w:id="381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点击</w:t>
        </w:r>
      </w:ins>
      <w:ins w:id="382" w:author="lenovo" w:date="2018-08-01T16:05:00Z">
        <w:r w:rsidRPr="0037166D">
          <w:rPr>
            <w:rFonts w:ascii="微软雅黑" w:eastAsia="微软雅黑" w:hAnsi="微软雅黑"/>
            <w:noProof/>
            <w:highlight w:val="yellow"/>
            <w:rPrChange w:id="383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【</w:t>
        </w:r>
      </w:ins>
      <w:ins w:id="384" w:author="lenovo" w:date="2018-08-06T19:19:00Z">
        <w:r w:rsidR="0037166D" w:rsidRPr="0037166D">
          <w:rPr>
            <w:rFonts w:ascii="微软雅黑" w:eastAsia="微软雅黑" w:hAnsi="微软雅黑" w:hint="eastAsia"/>
            <w:noProof/>
            <w:highlight w:val="yellow"/>
            <w:rPrChange w:id="385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授权</w:t>
        </w:r>
      </w:ins>
      <w:ins w:id="386" w:author="lenovo" w:date="2018-08-01T16:05:00Z">
        <w:r w:rsidRPr="0037166D">
          <w:rPr>
            <w:rFonts w:ascii="微软雅黑" w:eastAsia="微软雅黑" w:hAnsi="微软雅黑" w:hint="eastAsia"/>
            <w:noProof/>
            <w:highlight w:val="yellow"/>
            <w:rPrChange w:id="387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出借</w:t>
        </w:r>
        <w:r w:rsidRPr="0037166D">
          <w:rPr>
            <w:rFonts w:ascii="微软雅黑" w:eastAsia="微软雅黑" w:hAnsi="微软雅黑"/>
            <w:noProof/>
            <w:highlight w:val="yellow"/>
            <w:rPrChange w:id="388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】</w:t>
        </w:r>
      </w:ins>
      <w:ins w:id="389" w:author="lenovo" w:date="2018-08-06T19:19:00Z">
        <w:r w:rsidR="0037166D" w:rsidRPr="0037166D">
          <w:rPr>
            <w:rFonts w:ascii="微软雅黑" w:eastAsia="微软雅黑" w:hAnsi="微软雅黑" w:hint="eastAsia"/>
            <w:noProof/>
            <w:highlight w:val="yellow"/>
            <w:rPrChange w:id="390" w:author="lenovo" w:date="2018-08-06T19:20:00Z">
              <w:rPr>
                <w:rFonts w:ascii="微软雅黑" w:eastAsia="微软雅黑" w:hAnsi="微软雅黑" w:hint="eastAsia"/>
                <w:noProof/>
              </w:rPr>
            </w:rPrChange>
          </w:rPr>
          <w:t>后</w:t>
        </w:r>
        <w:r w:rsidR="0037166D" w:rsidRPr="0037166D">
          <w:rPr>
            <w:rFonts w:ascii="微软雅黑" w:eastAsia="微软雅黑" w:hAnsi="微软雅黑"/>
            <w:noProof/>
            <w:highlight w:val="yellow"/>
            <w:rPrChange w:id="391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跳转散标详情页，在详情页提交购买后</w:t>
        </w:r>
      </w:ins>
      <w:ins w:id="392" w:author="lenovo" w:date="2018-08-01T16:05:00Z">
        <w:r w:rsidR="0080182B" w:rsidRPr="00390759">
          <w:rPr>
            <w:rFonts w:ascii="微软雅黑" w:eastAsia="微软雅黑" w:hAnsi="微软雅黑"/>
            <w:noProof/>
            <w:highlight w:val="yellow"/>
          </w:rPr>
          <w:t>弹框提示：此时间段无法</w:t>
        </w:r>
      </w:ins>
      <w:ins w:id="393" w:author="lenovo" w:date="2018-08-07T17:11:00Z">
        <w:r w:rsidR="0080182B">
          <w:rPr>
            <w:rFonts w:ascii="微软雅黑" w:eastAsia="微软雅黑" w:hAnsi="微软雅黑" w:hint="eastAsia"/>
            <w:noProof/>
            <w:highlight w:val="yellow"/>
          </w:rPr>
          <w:t>出借</w:t>
        </w:r>
      </w:ins>
      <w:ins w:id="394" w:author="lenovo" w:date="2018-08-01T16:05:00Z">
        <w:r w:rsidRPr="0037166D">
          <w:rPr>
            <w:rFonts w:ascii="微软雅黑" w:eastAsia="微软雅黑" w:hAnsi="微软雅黑"/>
            <w:noProof/>
            <w:highlight w:val="yellow"/>
            <w:rPrChange w:id="395" w:author="lenovo" w:date="2018-08-06T19:20:00Z">
              <w:rPr>
                <w:rFonts w:ascii="微软雅黑" w:eastAsia="微软雅黑" w:hAnsi="微软雅黑"/>
                <w:noProof/>
              </w:rPr>
            </w:rPrChange>
          </w:rPr>
          <w:t>。</w:t>
        </w:r>
      </w:ins>
    </w:p>
    <w:p w:rsidR="008E35A6" w:rsidRPr="00DD0998" w:rsidRDefault="008E35A6" w:rsidP="00072513">
      <w:pPr>
        <w:rPr>
          <w:rFonts w:ascii="微软雅黑" w:eastAsia="微软雅黑" w:hAnsi="微软雅黑"/>
          <w:szCs w:val="21"/>
        </w:rPr>
      </w:pPr>
    </w:p>
    <w:p w:rsidR="008E35A6" w:rsidRDefault="008E35A6" w:rsidP="00072513">
      <w:pPr>
        <w:rPr>
          <w:rFonts w:ascii="微软雅黑" w:eastAsia="微软雅黑" w:hAnsi="微软雅黑"/>
          <w:szCs w:val="21"/>
        </w:rPr>
      </w:pPr>
    </w:p>
    <w:p w:rsidR="008E35A6" w:rsidRDefault="008E35A6" w:rsidP="00072513">
      <w:pPr>
        <w:rPr>
          <w:rFonts w:ascii="微软雅黑" w:eastAsia="微软雅黑" w:hAnsi="微软雅黑"/>
          <w:szCs w:val="21"/>
        </w:rPr>
      </w:pPr>
    </w:p>
    <w:p w:rsidR="008E35A6" w:rsidRPr="008202AB" w:rsidRDefault="008E35A6" w:rsidP="00072513">
      <w:pPr>
        <w:rPr>
          <w:rFonts w:ascii="微软雅黑" w:eastAsia="微软雅黑" w:hAnsi="微软雅黑"/>
          <w:szCs w:val="21"/>
        </w:rPr>
      </w:pPr>
    </w:p>
    <w:p w:rsidR="00FA2772" w:rsidRDefault="00FA2772" w:rsidP="00FA277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proofErr w:type="gramStart"/>
      <w:r>
        <w:rPr>
          <w:rFonts w:ascii="微软雅黑" w:eastAsia="微软雅黑" w:hAnsi="微软雅黑" w:hint="eastAsia"/>
          <w:szCs w:val="21"/>
        </w:rPr>
        <w:t>首页</w:t>
      </w:r>
      <w:r>
        <w:rPr>
          <w:rFonts w:ascii="微软雅黑" w:eastAsia="微软雅黑" w:hAnsi="微软雅黑"/>
          <w:szCs w:val="21"/>
        </w:rPr>
        <w:t>散标卡片</w:t>
      </w:r>
      <w:proofErr w:type="gramEnd"/>
      <w:r>
        <w:rPr>
          <w:rFonts w:ascii="微软雅黑" w:eastAsia="微软雅黑" w:hAnsi="微软雅黑" w:hint="eastAsia"/>
          <w:szCs w:val="21"/>
        </w:rPr>
        <w:t>——</w:t>
      </w:r>
      <w:r>
        <w:rPr>
          <w:rFonts w:ascii="微软雅黑" w:eastAsia="微软雅黑" w:hAnsi="微软雅黑"/>
          <w:szCs w:val="21"/>
        </w:rPr>
        <w:t>债转</w:t>
      </w:r>
    </w:p>
    <w:p w:rsidR="00AA3658" w:rsidRDefault="00AA3658" w:rsidP="00FA2772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51D015A" wp14:editId="34C9AC6B">
            <wp:extent cx="5274310" cy="12617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2" w:rsidRDefault="00FA2772" w:rsidP="00FA277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/>
          <w:szCs w:val="21"/>
        </w:rPr>
        <w:t>】</w:t>
      </w:r>
      <w:proofErr w:type="gramStart"/>
      <w:r>
        <w:rPr>
          <w:rFonts w:ascii="微软雅黑" w:eastAsia="微软雅黑" w:hAnsi="微软雅黑" w:hint="eastAsia"/>
          <w:szCs w:val="21"/>
        </w:rPr>
        <w:t>栏</w:t>
      </w:r>
      <w:r>
        <w:rPr>
          <w:rFonts w:ascii="微软雅黑" w:eastAsia="微软雅黑" w:hAnsi="微软雅黑"/>
          <w:szCs w:val="21"/>
        </w:rPr>
        <w:t>当有散标</w:t>
      </w:r>
      <w:proofErr w:type="gramEnd"/>
      <w:r>
        <w:rPr>
          <w:rFonts w:ascii="微软雅黑" w:eastAsia="微软雅黑" w:hAnsi="微软雅黑" w:hint="eastAsia"/>
          <w:szCs w:val="21"/>
        </w:rPr>
        <w:t>可购买</w:t>
      </w:r>
      <w:r>
        <w:rPr>
          <w:rFonts w:ascii="微软雅黑" w:eastAsia="微软雅黑" w:hAnsi="微软雅黑"/>
          <w:szCs w:val="21"/>
        </w:rPr>
        <w:t>时，显示：出借。</w:t>
      </w:r>
      <w:proofErr w:type="gramStart"/>
      <w:r>
        <w:rPr>
          <w:rFonts w:ascii="微软雅黑" w:eastAsia="微软雅黑" w:hAnsi="微软雅黑"/>
          <w:szCs w:val="21"/>
        </w:rPr>
        <w:t>文字标红</w:t>
      </w:r>
      <w:r>
        <w:rPr>
          <w:rFonts w:ascii="微软雅黑" w:eastAsia="微软雅黑" w:hAnsi="微软雅黑" w:hint="eastAsia"/>
          <w:szCs w:val="21"/>
        </w:rPr>
        <w:t>可</w:t>
      </w:r>
      <w:proofErr w:type="gramEnd"/>
      <w:r>
        <w:rPr>
          <w:rFonts w:ascii="微软雅黑" w:eastAsia="微软雅黑" w:hAnsi="微软雅黑"/>
          <w:szCs w:val="21"/>
        </w:rPr>
        <w:t>点击，点击后跳转至</w:t>
      </w:r>
      <w:r>
        <w:rPr>
          <w:rFonts w:ascii="微软雅黑" w:eastAsia="微软雅黑" w:hAnsi="微软雅黑" w:hint="eastAsia"/>
          <w:szCs w:val="21"/>
        </w:rPr>
        <w:t>购买</w:t>
      </w:r>
      <w:r>
        <w:rPr>
          <w:rFonts w:ascii="微软雅黑" w:eastAsia="微软雅黑" w:hAnsi="微软雅黑"/>
          <w:szCs w:val="21"/>
        </w:rPr>
        <w:t>详情</w:t>
      </w:r>
      <w:r>
        <w:rPr>
          <w:rFonts w:ascii="微软雅黑" w:eastAsia="微软雅黑" w:hAnsi="微软雅黑" w:hint="eastAsia"/>
          <w:szCs w:val="21"/>
        </w:rPr>
        <w:t>页</w:t>
      </w:r>
      <w:r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该</w:t>
      </w:r>
      <w:r>
        <w:rPr>
          <w:rFonts w:ascii="微软雅黑" w:eastAsia="微软雅黑" w:hAnsi="微软雅黑"/>
          <w:szCs w:val="21"/>
        </w:rPr>
        <w:t>卡片仅显示可购买的</w:t>
      </w:r>
      <w:r>
        <w:rPr>
          <w:rFonts w:ascii="微软雅黑" w:eastAsia="微软雅黑" w:hAnsi="微软雅黑" w:hint="eastAsia"/>
          <w:szCs w:val="21"/>
        </w:rPr>
        <w:t>、已转让的</w:t>
      </w:r>
      <w:r>
        <w:rPr>
          <w:rFonts w:ascii="微软雅黑" w:eastAsia="微软雅黑" w:hAnsi="微软雅黑"/>
          <w:szCs w:val="21"/>
        </w:rPr>
        <w:t>散标</w:t>
      </w:r>
      <w:r w:rsidR="00FC4D80">
        <w:rPr>
          <w:rFonts w:ascii="微软雅黑" w:eastAsia="微软雅黑" w:hAnsi="微软雅黑" w:hint="eastAsia"/>
          <w:szCs w:val="21"/>
        </w:rPr>
        <w:t>。</w:t>
      </w:r>
      <w:r w:rsidR="00341CB0">
        <w:rPr>
          <w:rFonts w:ascii="微软雅黑" w:eastAsia="微软雅黑" w:hAnsi="微软雅黑" w:hint="eastAsia"/>
          <w:szCs w:val="21"/>
        </w:rPr>
        <w:t>排列</w:t>
      </w:r>
      <w:r w:rsidR="00341CB0">
        <w:rPr>
          <w:rFonts w:ascii="微软雅黑" w:eastAsia="微软雅黑" w:hAnsi="微软雅黑"/>
          <w:szCs w:val="21"/>
        </w:rPr>
        <w:t>顺序：可购买的&gt;</w:t>
      </w:r>
      <w:r w:rsidR="00341CB0">
        <w:rPr>
          <w:rFonts w:ascii="微软雅黑" w:eastAsia="微软雅黑" w:hAnsi="微软雅黑" w:hint="eastAsia"/>
          <w:szCs w:val="21"/>
        </w:rPr>
        <w:t>已转让</w:t>
      </w:r>
      <w:r w:rsidR="00341CB0">
        <w:rPr>
          <w:rFonts w:ascii="微软雅黑" w:eastAsia="微软雅黑" w:hAnsi="微软雅黑"/>
          <w:szCs w:val="21"/>
        </w:rPr>
        <w:t>的。</w:t>
      </w:r>
      <w:r w:rsidR="00341CB0">
        <w:rPr>
          <w:rFonts w:ascii="微软雅黑" w:eastAsia="微软雅黑" w:hAnsi="微软雅黑" w:hint="eastAsia"/>
          <w:szCs w:val="21"/>
        </w:rPr>
        <w:t>同</w:t>
      </w:r>
      <w:r w:rsidR="00341CB0">
        <w:rPr>
          <w:rFonts w:ascii="微软雅黑" w:eastAsia="微软雅黑" w:hAnsi="微软雅黑"/>
          <w:szCs w:val="21"/>
        </w:rPr>
        <w:t xml:space="preserve">类状态的标随机排列。 </w:t>
      </w:r>
    </w:p>
    <w:p w:rsidR="00322A64" w:rsidRPr="000A1FC0" w:rsidRDefault="00322A64" w:rsidP="00072513">
      <w:pPr>
        <w:rPr>
          <w:rFonts w:ascii="微软雅黑" w:eastAsia="微软雅黑" w:hAnsi="微软雅黑"/>
          <w:szCs w:val="21"/>
        </w:rPr>
      </w:pPr>
    </w:p>
    <w:p w:rsidR="007F6849" w:rsidRPr="00462664" w:rsidRDefault="001961D1" w:rsidP="00462664">
      <w:pPr>
        <w:pStyle w:val="a5"/>
        <w:numPr>
          <w:ilvl w:val="0"/>
          <w:numId w:val="16"/>
        </w:numPr>
        <w:ind w:firstLineChars="0"/>
        <w:outlineLvl w:val="1"/>
        <w:rPr>
          <w:ins w:id="396" w:author="lenovo" w:date="2018-08-01T15:04:00Z"/>
          <w:rFonts w:ascii="微软雅黑" w:eastAsia="微软雅黑" w:hAnsi="微软雅黑"/>
          <w:b/>
          <w:szCs w:val="21"/>
        </w:rPr>
      </w:pPr>
      <w:bookmarkStart w:id="397" w:name="_Toc521429437"/>
      <w:proofErr w:type="gramStart"/>
      <w:r w:rsidRPr="00462664">
        <w:rPr>
          <w:rFonts w:ascii="微软雅黑" w:eastAsia="微软雅黑" w:hAnsi="微软雅黑" w:hint="eastAsia"/>
          <w:b/>
          <w:szCs w:val="21"/>
        </w:rPr>
        <w:t>散标</w:t>
      </w:r>
      <w:r w:rsidRPr="00462664">
        <w:rPr>
          <w:rFonts w:ascii="微软雅黑" w:eastAsia="微软雅黑" w:hAnsi="微软雅黑"/>
          <w:b/>
          <w:szCs w:val="21"/>
        </w:rPr>
        <w:t>列表</w:t>
      </w:r>
      <w:proofErr w:type="gramEnd"/>
      <w:r w:rsidRPr="00462664">
        <w:rPr>
          <w:rFonts w:ascii="微软雅黑" w:eastAsia="微软雅黑" w:hAnsi="微软雅黑"/>
          <w:b/>
          <w:szCs w:val="21"/>
        </w:rPr>
        <w:t>页</w:t>
      </w:r>
      <w:bookmarkEnd w:id="397"/>
    </w:p>
    <w:p w:rsidR="001961D1" w:rsidRDefault="007F6849">
      <w:pPr>
        <w:pStyle w:val="a5"/>
        <w:ind w:left="360" w:firstLineChars="0" w:firstLine="0"/>
        <w:rPr>
          <w:rFonts w:ascii="微软雅黑" w:eastAsia="微软雅黑" w:hAnsi="微软雅黑"/>
          <w:b/>
          <w:szCs w:val="21"/>
        </w:rPr>
        <w:pPrChange w:id="398" w:author="lenovo" w:date="2018-08-01T15:04:00Z">
          <w:pPr>
            <w:pStyle w:val="a5"/>
            <w:numPr>
              <w:numId w:val="11"/>
            </w:numPr>
            <w:ind w:left="360" w:firstLineChars="0" w:hanging="360"/>
          </w:pPr>
        </w:pPrChange>
      </w:pPr>
      <w:ins w:id="399" w:author="lenovo" w:date="2018-08-01T15:04:00Z">
        <w:r>
          <w:rPr>
            <w:rFonts w:ascii="微软雅黑" w:eastAsia="微软雅黑" w:hAnsi="微软雅黑"/>
            <w:b/>
            <w:szCs w:val="21"/>
          </w:rPr>
          <w:fldChar w:fldCharType="begin"/>
        </w:r>
        <w:r>
          <w:rPr>
            <w:rFonts w:ascii="微软雅黑" w:eastAsia="微软雅黑" w:hAnsi="微软雅黑"/>
            <w:b/>
            <w:szCs w:val="21"/>
          </w:rPr>
          <w:instrText xml:space="preserve"> </w:instrText>
        </w:r>
        <w:r>
          <w:rPr>
            <w:rFonts w:ascii="微软雅黑" w:eastAsia="微软雅黑" w:hAnsi="微软雅黑" w:hint="eastAsia"/>
            <w:b/>
            <w:szCs w:val="21"/>
          </w:rPr>
          <w:instrText>= 1 \* GB3</w:instrText>
        </w:r>
        <w:r>
          <w:rPr>
            <w:rFonts w:ascii="微软雅黑" w:eastAsia="微软雅黑" w:hAnsi="微软雅黑"/>
            <w:b/>
            <w:szCs w:val="21"/>
          </w:rPr>
          <w:instrText xml:space="preserve"> </w:instrText>
        </w:r>
      </w:ins>
      <w:r>
        <w:rPr>
          <w:rFonts w:ascii="微软雅黑" w:eastAsia="微软雅黑" w:hAnsi="微软雅黑"/>
          <w:b/>
          <w:szCs w:val="21"/>
        </w:rPr>
        <w:fldChar w:fldCharType="separate"/>
      </w:r>
      <w:ins w:id="400" w:author="lenovo" w:date="2018-08-01T15:04:00Z">
        <w:r>
          <w:rPr>
            <w:rFonts w:ascii="微软雅黑" w:eastAsia="微软雅黑" w:hAnsi="微软雅黑" w:hint="eastAsia"/>
            <w:b/>
            <w:noProof/>
            <w:szCs w:val="21"/>
          </w:rPr>
          <w:t>①</w:t>
        </w:r>
        <w:r>
          <w:rPr>
            <w:rFonts w:ascii="微软雅黑" w:eastAsia="微软雅黑" w:hAnsi="微软雅黑"/>
            <w:b/>
            <w:szCs w:val="21"/>
          </w:rPr>
          <w:fldChar w:fldCharType="end"/>
        </w:r>
      </w:ins>
      <w:r w:rsidR="001961D1" w:rsidRPr="007F6849">
        <w:rPr>
          <w:rFonts w:ascii="微软雅黑" w:eastAsia="微软雅黑" w:hAnsi="微软雅黑"/>
          <w:szCs w:val="21"/>
          <w:rPrChange w:id="401" w:author="lenovo" w:date="2018-08-01T15:05:00Z">
            <w:rPr>
              <w:rFonts w:ascii="微软雅黑" w:eastAsia="微软雅黑" w:hAnsi="微软雅黑"/>
              <w:b/>
              <w:szCs w:val="21"/>
            </w:rPr>
          </w:rPrChange>
        </w:rPr>
        <w:t>排序规则</w:t>
      </w:r>
    </w:p>
    <w:p w:rsidR="001961D1" w:rsidRPr="00DA2759" w:rsidRDefault="001961D1" w:rsidP="001961D1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proofErr w:type="gramStart"/>
      <w:r w:rsidRPr="00DA2759">
        <w:rPr>
          <w:rFonts w:ascii="微软雅黑" w:eastAsia="微软雅黑" w:hAnsi="微软雅黑" w:hint="eastAsia"/>
          <w:szCs w:val="21"/>
        </w:rPr>
        <w:t>友金</w:t>
      </w:r>
      <w:proofErr w:type="gramEnd"/>
      <w:r w:rsidRPr="00DA2759">
        <w:rPr>
          <w:rFonts w:ascii="微软雅黑" w:eastAsia="微软雅黑" w:hAnsi="微软雅黑"/>
          <w:szCs w:val="21"/>
        </w:rPr>
        <w:t>e富：可购买</w:t>
      </w:r>
      <w:r w:rsidRPr="00DA2759">
        <w:rPr>
          <w:rFonts w:ascii="微软雅黑" w:eastAsia="微软雅黑" w:hAnsi="微软雅黑" w:hint="eastAsia"/>
          <w:szCs w:val="21"/>
        </w:rPr>
        <w:t>的&gt;回款中&gt;已结清</w:t>
      </w:r>
      <w:r w:rsidR="00930AC9">
        <w:rPr>
          <w:rFonts w:ascii="微软雅黑" w:eastAsia="微软雅黑" w:hAnsi="微软雅黑" w:hint="eastAsia"/>
          <w:szCs w:val="21"/>
        </w:rPr>
        <w:t xml:space="preserve">   （可购买</w:t>
      </w:r>
      <w:r w:rsidR="00930AC9">
        <w:rPr>
          <w:rFonts w:ascii="微软雅黑" w:eastAsia="微软雅黑" w:hAnsi="微软雅黑"/>
          <w:szCs w:val="21"/>
        </w:rPr>
        <w:t>的</w:t>
      </w:r>
      <w:r w:rsidR="00930AC9">
        <w:rPr>
          <w:rFonts w:ascii="微软雅黑" w:eastAsia="微软雅黑" w:hAnsi="微软雅黑" w:hint="eastAsia"/>
          <w:szCs w:val="21"/>
        </w:rPr>
        <w:t>排列顺序</w:t>
      </w:r>
      <w:r w:rsidR="00930AC9">
        <w:rPr>
          <w:rFonts w:ascii="微软雅黑" w:eastAsia="微软雅黑" w:hAnsi="微软雅黑"/>
          <w:szCs w:val="21"/>
        </w:rPr>
        <w:t>为随机排）</w:t>
      </w:r>
    </w:p>
    <w:p w:rsidR="00930AC9" w:rsidRDefault="001961D1" w:rsidP="00930AC9">
      <w:pPr>
        <w:pStyle w:val="a5"/>
        <w:ind w:left="360" w:firstLineChars="0" w:firstLine="0"/>
        <w:rPr>
          <w:ins w:id="402" w:author="lenovo" w:date="2018-08-01T15:05:00Z"/>
          <w:rFonts w:ascii="微软雅黑" w:eastAsia="微软雅黑" w:hAnsi="微软雅黑"/>
          <w:szCs w:val="21"/>
        </w:rPr>
      </w:pPr>
      <w:r w:rsidRPr="00DA2759">
        <w:rPr>
          <w:rFonts w:ascii="微软雅黑" w:eastAsia="微软雅黑" w:hAnsi="微软雅黑" w:hint="eastAsia"/>
          <w:szCs w:val="21"/>
        </w:rPr>
        <w:t>债转</w:t>
      </w:r>
      <w:r w:rsidRPr="00DA2759">
        <w:rPr>
          <w:rFonts w:ascii="微软雅黑" w:eastAsia="微软雅黑" w:hAnsi="微软雅黑"/>
          <w:szCs w:val="21"/>
        </w:rPr>
        <w:t>：可购买的&gt;</w:t>
      </w:r>
      <w:r w:rsidRPr="00DA2759">
        <w:rPr>
          <w:rFonts w:ascii="微软雅黑" w:eastAsia="微软雅黑" w:hAnsi="微软雅黑" w:hint="eastAsia"/>
          <w:szCs w:val="21"/>
        </w:rPr>
        <w:t>已转让</w:t>
      </w:r>
      <w:r w:rsidRPr="00DA2759">
        <w:rPr>
          <w:rFonts w:ascii="微软雅黑" w:eastAsia="微软雅黑" w:hAnsi="微软雅黑"/>
          <w:szCs w:val="21"/>
        </w:rPr>
        <w:t>的</w:t>
      </w:r>
      <w:r w:rsidR="00930AC9">
        <w:rPr>
          <w:rFonts w:ascii="微软雅黑" w:eastAsia="微软雅黑" w:hAnsi="微软雅黑" w:hint="eastAsia"/>
          <w:szCs w:val="21"/>
        </w:rPr>
        <w:t xml:space="preserve">   （可购买</w:t>
      </w:r>
      <w:r w:rsidR="00930AC9">
        <w:rPr>
          <w:rFonts w:ascii="微软雅黑" w:eastAsia="微软雅黑" w:hAnsi="微软雅黑"/>
          <w:szCs w:val="21"/>
        </w:rPr>
        <w:t>的</w:t>
      </w:r>
      <w:r w:rsidR="00930AC9">
        <w:rPr>
          <w:rFonts w:ascii="微软雅黑" w:eastAsia="微软雅黑" w:hAnsi="微软雅黑" w:hint="eastAsia"/>
          <w:szCs w:val="21"/>
        </w:rPr>
        <w:t>排列顺序</w:t>
      </w:r>
      <w:r w:rsidR="00930AC9">
        <w:rPr>
          <w:rFonts w:ascii="微软雅黑" w:eastAsia="微软雅黑" w:hAnsi="微软雅黑"/>
          <w:szCs w:val="21"/>
        </w:rPr>
        <w:t>为</w:t>
      </w:r>
      <w:r w:rsidR="00930AC9">
        <w:rPr>
          <w:rFonts w:ascii="微软雅黑" w:eastAsia="微软雅黑" w:hAnsi="微软雅黑" w:hint="eastAsia"/>
          <w:szCs w:val="21"/>
        </w:rPr>
        <w:t>按照挂</w:t>
      </w:r>
      <w:r w:rsidR="00930AC9">
        <w:rPr>
          <w:rFonts w:ascii="微软雅黑" w:eastAsia="微软雅黑" w:hAnsi="微软雅黑"/>
          <w:szCs w:val="21"/>
        </w:rPr>
        <w:t>出转让</w:t>
      </w:r>
      <w:r w:rsidR="00930AC9">
        <w:rPr>
          <w:rFonts w:ascii="微软雅黑" w:eastAsia="微软雅黑" w:hAnsi="微软雅黑" w:hint="eastAsia"/>
          <w:szCs w:val="21"/>
        </w:rPr>
        <w:t>时间最</w:t>
      </w:r>
      <w:r w:rsidR="00930AC9">
        <w:rPr>
          <w:rFonts w:ascii="微软雅黑" w:eastAsia="微软雅黑" w:hAnsi="微软雅黑"/>
          <w:szCs w:val="21"/>
        </w:rPr>
        <w:t>近的前置显示）</w:t>
      </w:r>
    </w:p>
    <w:p w:rsidR="007F6849" w:rsidRDefault="007F6849" w:rsidP="00930AC9">
      <w:pPr>
        <w:pStyle w:val="a5"/>
        <w:ind w:left="360" w:firstLineChars="0" w:firstLine="0"/>
        <w:rPr>
          <w:ins w:id="403" w:author="lenovo" w:date="2018-08-01T15:05:00Z"/>
          <w:rFonts w:ascii="微软雅黑" w:eastAsia="微软雅黑" w:hAnsi="微软雅黑"/>
          <w:szCs w:val="21"/>
        </w:rPr>
      </w:pPr>
      <w:ins w:id="404" w:author="lenovo" w:date="2018-08-01T15:05:00Z">
        <w:r>
          <w:rPr>
            <w:rFonts w:ascii="微软雅黑" w:eastAsia="微软雅黑" w:hAnsi="微软雅黑"/>
            <w:szCs w:val="21"/>
          </w:rPr>
          <w:fldChar w:fldCharType="begin"/>
        </w:r>
        <w:r>
          <w:rPr>
            <w:rFonts w:ascii="微软雅黑" w:eastAsia="微软雅黑" w:hAnsi="微软雅黑"/>
            <w:szCs w:val="21"/>
          </w:rPr>
          <w:instrText xml:space="preserve"> </w:instrText>
        </w:r>
        <w:r>
          <w:rPr>
            <w:rFonts w:ascii="微软雅黑" w:eastAsia="微软雅黑" w:hAnsi="微软雅黑" w:hint="eastAsia"/>
            <w:szCs w:val="21"/>
          </w:rPr>
          <w:instrText>= 2 \* GB3</w:instrText>
        </w:r>
        <w:r>
          <w:rPr>
            <w:rFonts w:ascii="微软雅黑" w:eastAsia="微软雅黑" w:hAnsi="微软雅黑"/>
            <w:szCs w:val="21"/>
          </w:rPr>
          <w:instrText xml:space="preserve"> </w:instrText>
        </w:r>
      </w:ins>
      <w:r>
        <w:rPr>
          <w:rFonts w:ascii="微软雅黑" w:eastAsia="微软雅黑" w:hAnsi="微软雅黑"/>
          <w:szCs w:val="21"/>
        </w:rPr>
        <w:fldChar w:fldCharType="separate"/>
      </w:r>
      <w:ins w:id="405" w:author="lenovo" w:date="2018-08-01T15:05:00Z">
        <w:r>
          <w:rPr>
            <w:rFonts w:ascii="微软雅黑" w:eastAsia="微软雅黑" w:hAnsi="微软雅黑" w:hint="eastAsia"/>
            <w:noProof/>
            <w:szCs w:val="21"/>
          </w:rPr>
          <w:t>②</w:t>
        </w:r>
        <w:r>
          <w:rPr>
            <w:rFonts w:ascii="微软雅黑" w:eastAsia="微软雅黑" w:hAnsi="微软雅黑"/>
            <w:szCs w:val="21"/>
          </w:rPr>
          <w:fldChar w:fldCharType="end"/>
        </w:r>
        <w:r>
          <w:rPr>
            <w:rFonts w:ascii="微软雅黑" w:eastAsia="微软雅黑" w:hAnsi="微软雅黑" w:hint="eastAsia"/>
            <w:szCs w:val="21"/>
          </w:rPr>
          <w:t>展示</w:t>
        </w:r>
        <w:r>
          <w:rPr>
            <w:rFonts w:ascii="微软雅黑" w:eastAsia="微软雅黑" w:hAnsi="微软雅黑"/>
            <w:szCs w:val="21"/>
          </w:rPr>
          <w:t>规则</w:t>
        </w:r>
      </w:ins>
    </w:p>
    <w:p w:rsidR="007F6849" w:rsidRDefault="007F6849" w:rsidP="00930AC9">
      <w:pPr>
        <w:pStyle w:val="a5"/>
        <w:ind w:left="360" w:firstLineChars="0" w:firstLine="0"/>
        <w:rPr>
          <w:ins w:id="406" w:author="lenovo" w:date="2018-08-01T16:08:00Z"/>
          <w:rFonts w:ascii="微软雅黑" w:eastAsia="微软雅黑" w:hAnsi="微软雅黑"/>
          <w:szCs w:val="21"/>
        </w:rPr>
      </w:pPr>
      <w:proofErr w:type="gramStart"/>
      <w:ins w:id="407" w:author="lenovo" w:date="2018-08-01T15:06:00Z">
        <w:r>
          <w:rPr>
            <w:rFonts w:ascii="微软雅黑" w:eastAsia="微软雅黑" w:hAnsi="微软雅黑" w:hint="eastAsia"/>
            <w:szCs w:val="21"/>
          </w:rPr>
          <w:t>友金</w:t>
        </w:r>
        <w:proofErr w:type="gramEnd"/>
        <w:r>
          <w:rPr>
            <w:rFonts w:ascii="微软雅黑" w:eastAsia="微软雅黑" w:hAnsi="微软雅黑"/>
            <w:szCs w:val="21"/>
          </w:rPr>
          <w:t>e富：</w:t>
        </w:r>
      </w:ins>
      <w:ins w:id="408" w:author="lenovo" w:date="2018-08-01T15:05:00Z">
        <w:r>
          <w:rPr>
            <w:rFonts w:ascii="微软雅黑" w:eastAsia="微软雅黑" w:hAnsi="微软雅黑" w:hint="eastAsia"/>
            <w:szCs w:val="21"/>
          </w:rPr>
          <w:t>仅</w:t>
        </w:r>
        <w:r>
          <w:rPr>
            <w:rFonts w:ascii="微软雅黑" w:eastAsia="微软雅黑" w:hAnsi="微软雅黑"/>
            <w:szCs w:val="21"/>
          </w:rPr>
          <w:t>展示手动可购买的散标</w:t>
        </w:r>
      </w:ins>
      <w:ins w:id="409" w:author="lenovo" w:date="2018-08-01T15:06:00Z">
        <w:r>
          <w:rPr>
            <w:rFonts w:ascii="微软雅黑" w:eastAsia="微软雅黑" w:hAnsi="微软雅黑" w:hint="eastAsia"/>
            <w:szCs w:val="21"/>
          </w:rPr>
          <w:t>、</w:t>
        </w:r>
        <w:r>
          <w:rPr>
            <w:rFonts w:ascii="微软雅黑" w:eastAsia="微软雅黑" w:hAnsi="微软雅黑"/>
            <w:szCs w:val="21"/>
          </w:rPr>
          <w:t>回款中的、已结清的。</w:t>
        </w:r>
        <w:r>
          <w:rPr>
            <w:rFonts w:ascii="微软雅黑" w:eastAsia="微软雅黑" w:hAnsi="微软雅黑" w:hint="eastAsia"/>
            <w:szCs w:val="21"/>
          </w:rPr>
          <w:t>其中</w:t>
        </w:r>
        <w:r>
          <w:rPr>
            <w:rFonts w:ascii="微软雅黑" w:eastAsia="微软雅黑" w:hAnsi="微软雅黑"/>
            <w:szCs w:val="21"/>
          </w:rPr>
          <w:t>，对于</w:t>
        </w:r>
        <w:r>
          <w:rPr>
            <w:rFonts w:ascii="微软雅黑" w:eastAsia="微软雅黑" w:hAnsi="微软雅黑" w:hint="eastAsia"/>
            <w:szCs w:val="21"/>
          </w:rPr>
          <w:t>YY详情页标的详情</w:t>
        </w:r>
        <w:r>
          <w:rPr>
            <w:rFonts w:ascii="微软雅黑" w:eastAsia="微软雅黑" w:hAnsi="微软雅黑"/>
            <w:szCs w:val="21"/>
          </w:rPr>
          <w:t>中的散标</w:t>
        </w:r>
        <w:r>
          <w:rPr>
            <w:rFonts w:ascii="微软雅黑" w:eastAsia="微软雅黑" w:hAnsi="微软雅黑" w:hint="eastAsia"/>
            <w:szCs w:val="21"/>
          </w:rPr>
          <w:t>为</w:t>
        </w:r>
        <w:r>
          <w:rPr>
            <w:rFonts w:ascii="微软雅黑" w:eastAsia="微软雅黑" w:hAnsi="微软雅黑"/>
            <w:szCs w:val="21"/>
          </w:rPr>
          <w:t>投标中状态时，不在此处展示</w:t>
        </w:r>
        <w:r>
          <w:rPr>
            <w:rFonts w:ascii="微软雅黑" w:eastAsia="微软雅黑" w:hAnsi="微软雅黑" w:hint="eastAsia"/>
            <w:szCs w:val="21"/>
          </w:rPr>
          <w:t>。</w:t>
        </w:r>
      </w:ins>
      <w:ins w:id="410" w:author="lenovo" w:date="2018-08-01T15:07:00Z">
        <w:r>
          <w:rPr>
            <w:rFonts w:ascii="微软雅黑" w:eastAsia="微软雅黑" w:hAnsi="微软雅黑" w:hint="eastAsia"/>
            <w:szCs w:val="21"/>
          </w:rPr>
          <w:t>但</w:t>
        </w:r>
        <w:proofErr w:type="gramStart"/>
        <w:r>
          <w:rPr>
            <w:rFonts w:ascii="微软雅黑" w:eastAsia="微软雅黑" w:hAnsi="微软雅黑"/>
            <w:szCs w:val="21"/>
          </w:rPr>
          <w:t>当状态</w:t>
        </w:r>
        <w:proofErr w:type="gramEnd"/>
        <w:r>
          <w:rPr>
            <w:rFonts w:ascii="微软雅黑" w:eastAsia="微软雅黑" w:hAnsi="微软雅黑"/>
            <w:szCs w:val="21"/>
          </w:rPr>
          <w:t>变为回款中时展示在此列表。</w:t>
        </w:r>
      </w:ins>
    </w:p>
    <w:p w:rsidR="00F46E57" w:rsidRDefault="00F46E57">
      <w:pPr>
        <w:pStyle w:val="10"/>
        <w:ind w:firstLineChars="100" w:firstLine="210"/>
        <w:rPr>
          <w:ins w:id="411" w:author="lenovo" w:date="2018-08-01T16:08:00Z"/>
          <w:rFonts w:ascii="微软雅黑" w:eastAsia="微软雅黑" w:hAnsi="微软雅黑"/>
          <w:noProof/>
        </w:rPr>
        <w:pPrChange w:id="412" w:author="lenovo" w:date="2018-08-01T16:08:00Z">
          <w:pPr>
            <w:pStyle w:val="10"/>
            <w:ind w:firstLineChars="0" w:firstLine="0"/>
          </w:pPr>
        </w:pPrChange>
      </w:pPr>
      <w:ins w:id="413" w:author="lenovo" w:date="2018-08-01T16:08:00Z">
        <w:r>
          <w:rPr>
            <w:rFonts w:ascii="微软雅黑" w:eastAsia="微软雅黑" w:hAnsi="微软雅黑"/>
            <w:noProof/>
          </w:rPr>
          <w:fldChar w:fldCharType="begin"/>
        </w:r>
        <w:r>
          <w:rPr>
            <w:rFonts w:ascii="微软雅黑" w:eastAsia="微软雅黑" w:hAnsi="微软雅黑"/>
            <w:noProof/>
          </w:rPr>
          <w:instrText xml:space="preserve"> </w:instrText>
        </w:r>
        <w:r>
          <w:rPr>
            <w:rFonts w:ascii="微软雅黑" w:eastAsia="微软雅黑" w:hAnsi="微软雅黑" w:hint="eastAsia"/>
            <w:noProof/>
          </w:rPr>
          <w:instrText>= 3 \* GB3</w:instrText>
        </w:r>
        <w:r>
          <w:rPr>
            <w:rFonts w:ascii="微软雅黑" w:eastAsia="微软雅黑" w:hAnsi="微软雅黑"/>
            <w:noProof/>
          </w:rPr>
          <w:instrText xml:space="preserve"> </w:instrText>
        </w:r>
      </w:ins>
      <w:r>
        <w:rPr>
          <w:rFonts w:ascii="微软雅黑" w:eastAsia="微软雅黑" w:hAnsi="微软雅黑"/>
          <w:noProof/>
        </w:rPr>
        <w:fldChar w:fldCharType="separate"/>
      </w:r>
      <w:ins w:id="414" w:author="lenovo" w:date="2018-08-01T16:08:00Z">
        <w:r>
          <w:rPr>
            <w:rFonts w:ascii="微软雅黑" w:eastAsia="微软雅黑" w:hAnsi="微软雅黑" w:hint="eastAsia"/>
            <w:noProof/>
          </w:rPr>
          <w:t>③</w:t>
        </w:r>
        <w:r>
          <w:rPr>
            <w:rFonts w:ascii="微软雅黑" w:eastAsia="微软雅黑" w:hAnsi="微软雅黑"/>
            <w:noProof/>
          </w:rPr>
          <w:fldChar w:fldCharType="end"/>
        </w:r>
        <w:r>
          <w:rPr>
            <w:rFonts w:ascii="微软雅黑" w:eastAsia="微软雅黑" w:hAnsi="微软雅黑" w:hint="eastAsia"/>
            <w:noProof/>
          </w:rPr>
          <w:t>当天</w:t>
        </w:r>
        <w:r>
          <w:rPr>
            <w:rFonts w:ascii="微软雅黑" w:eastAsia="微软雅黑" w:hAnsi="微软雅黑"/>
            <w:noProof/>
          </w:rPr>
          <w:t>挂出的散标未满标时，工作日</w:t>
        </w:r>
        <w:r>
          <w:rPr>
            <w:rFonts w:ascii="微软雅黑" w:eastAsia="微软雅黑" w:hAnsi="微软雅黑" w:hint="eastAsia"/>
            <w:noProof/>
          </w:rPr>
          <w:t>2</w:t>
        </w:r>
      </w:ins>
      <w:ins w:id="415" w:author="lenovo" w:date="2018-08-02T18:38:00Z">
        <w:r w:rsidR="00B45529">
          <w:rPr>
            <w:rFonts w:ascii="微软雅黑" w:eastAsia="微软雅黑" w:hAnsi="微软雅黑" w:hint="eastAsia"/>
            <w:noProof/>
          </w:rPr>
          <w:t>0:00</w:t>
        </w:r>
      </w:ins>
      <w:ins w:id="416" w:author="lenovo" w:date="2018-08-01T16:08:00Z">
        <w:r>
          <w:rPr>
            <w:rFonts w:ascii="微软雅黑" w:eastAsia="微软雅黑" w:hAnsi="微软雅黑" w:hint="eastAsia"/>
            <w:noProof/>
          </w:rPr>
          <w:t>由YY</w:t>
        </w:r>
        <w:r>
          <w:rPr>
            <w:rFonts w:ascii="微软雅黑" w:eastAsia="微软雅黑" w:hAnsi="微软雅黑"/>
            <w:noProof/>
          </w:rPr>
          <w:t>接标</w:t>
        </w:r>
        <w:r>
          <w:rPr>
            <w:rFonts w:ascii="微软雅黑" w:eastAsia="微软雅黑" w:hAnsi="微软雅黑" w:hint="eastAsia"/>
            <w:noProof/>
          </w:rPr>
          <w:t>。</w:t>
        </w:r>
        <w:r>
          <w:rPr>
            <w:rFonts w:ascii="微软雅黑" w:eastAsia="微软雅黑" w:hAnsi="微软雅黑"/>
            <w:noProof/>
          </w:rPr>
          <w:t>首页</w:t>
        </w:r>
        <w:r>
          <w:rPr>
            <w:rFonts w:ascii="微软雅黑" w:eastAsia="微软雅黑" w:hAnsi="微软雅黑" w:hint="eastAsia"/>
            <w:noProof/>
          </w:rPr>
          <w:t>/散标列表</w:t>
        </w:r>
        <w:r>
          <w:rPr>
            <w:rFonts w:ascii="微软雅黑" w:eastAsia="微软雅黑" w:hAnsi="微软雅黑"/>
            <w:noProof/>
          </w:rPr>
          <w:t>页</w:t>
        </w:r>
        <w:r>
          <w:rPr>
            <w:rFonts w:ascii="微软雅黑" w:eastAsia="微软雅黑" w:hAnsi="微软雅黑" w:hint="eastAsia"/>
            <w:noProof/>
          </w:rPr>
          <w:t>/散标</w:t>
        </w:r>
        <w:r>
          <w:rPr>
            <w:rFonts w:ascii="微软雅黑" w:eastAsia="微软雅黑" w:hAnsi="微软雅黑"/>
            <w:noProof/>
          </w:rPr>
          <w:t>详情页按钮为【</w:t>
        </w:r>
        <w:r>
          <w:rPr>
            <w:rFonts w:ascii="微软雅黑" w:eastAsia="微软雅黑" w:hAnsi="微软雅黑" w:hint="eastAsia"/>
            <w:noProof/>
          </w:rPr>
          <w:t>出借</w:t>
        </w:r>
        <w:r>
          <w:rPr>
            <w:rFonts w:ascii="微软雅黑" w:eastAsia="微软雅黑" w:hAnsi="微软雅黑"/>
            <w:noProof/>
          </w:rPr>
          <w:t>】</w:t>
        </w:r>
        <w:r>
          <w:rPr>
            <w:rFonts w:ascii="微软雅黑" w:eastAsia="微软雅黑" w:hAnsi="微软雅黑" w:hint="eastAsia"/>
            <w:noProof/>
          </w:rPr>
          <w:t>，</w:t>
        </w:r>
        <w:r w:rsidR="0080182B">
          <w:rPr>
            <w:rFonts w:ascii="微软雅黑" w:eastAsia="微软雅黑" w:hAnsi="微软雅黑"/>
            <w:noProof/>
          </w:rPr>
          <w:t>点击后弹框提示：此时间段无法</w:t>
        </w:r>
      </w:ins>
      <w:ins w:id="417" w:author="lenovo" w:date="2018-08-07T17:12:00Z">
        <w:r w:rsidR="0080182B">
          <w:rPr>
            <w:rFonts w:ascii="微软雅黑" w:eastAsia="微软雅黑" w:hAnsi="微软雅黑" w:hint="eastAsia"/>
            <w:noProof/>
          </w:rPr>
          <w:t>出借</w:t>
        </w:r>
      </w:ins>
      <w:ins w:id="418" w:author="lenovo" w:date="2018-08-01T16:08:00Z">
        <w:r>
          <w:rPr>
            <w:rFonts w:ascii="微软雅黑" w:eastAsia="微软雅黑" w:hAnsi="微软雅黑"/>
            <w:noProof/>
          </w:rPr>
          <w:t>。</w:t>
        </w:r>
      </w:ins>
    </w:p>
    <w:p w:rsidR="00F46E57" w:rsidRPr="00F46E57" w:rsidRDefault="00F46E57" w:rsidP="00930AC9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1961D1" w:rsidRPr="00930AC9" w:rsidRDefault="001961D1" w:rsidP="001961D1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8B2D5D" w:rsidRPr="004602EA" w:rsidRDefault="004602EA" w:rsidP="00462664">
      <w:pPr>
        <w:pStyle w:val="2"/>
        <w:numPr>
          <w:ilvl w:val="0"/>
          <w:numId w:val="16"/>
        </w:numPr>
        <w:rPr>
          <w:rFonts w:ascii="微软雅黑" w:hAnsi="微软雅黑"/>
          <w:b w:val="0"/>
        </w:rPr>
      </w:pPr>
      <w:bookmarkStart w:id="419" w:name="_Toc521429438"/>
      <w:proofErr w:type="gramStart"/>
      <w:r w:rsidRPr="004602EA">
        <w:rPr>
          <w:rFonts w:ascii="微软雅黑" w:hAnsi="微软雅黑" w:hint="eastAsia"/>
        </w:rPr>
        <w:t>友金</w:t>
      </w:r>
      <w:r w:rsidRPr="004602EA">
        <w:rPr>
          <w:rFonts w:ascii="微软雅黑" w:hAnsi="微软雅黑"/>
        </w:rPr>
        <w:t>e富</w:t>
      </w:r>
      <w:r w:rsidR="008B2D5D" w:rsidRPr="004602EA">
        <w:rPr>
          <w:rFonts w:ascii="微软雅黑" w:hAnsi="微软雅黑" w:hint="eastAsia"/>
        </w:rPr>
        <w:t>购买</w:t>
      </w:r>
      <w:proofErr w:type="gramEnd"/>
      <w:r w:rsidR="008B2D5D" w:rsidRPr="004602EA">
        <w:rPr>
          <w:rFonts w:ascii="微软雅黑" w:hAnsi="微软雅黑"/>
        </w:rPr>
        <w:t>详情页</w:t>
      </w:r>
      <w:bookmarkEnd w:id="419"/>
    </w:p>
    <w:p w:rsidR="007F6849" w:rsidRDefault="004602EA" w:rsidP="004602EA">
      <w:pPr>
        <w:rPr>
          <w:ins w:id="420" w:author="lenovo" w:date="2018-08-01T15:09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</w:t>
      </w:r>
      <w:proofErr w:type="gramStart"/>
      <w:ins w:id="421" w:author="lenovo" w:date="2018-08-01T15:07:00Z">
        <w:r w:rsidR="007F6849">
          <w:rPr>
            <w:rFonts w:ascii="微软雅黑" w:eastAsia="微软雅黑" w:hAnsi="微软雅黑" w:hint="eastAsia"/>
            <w:szCs w:val="21"/>
          </w:rPr>
          <w:t>页签</w:t>
        </w:r>
        <w:r w:rsidR="00812045">
          <w:rPr>
            <w:rFonts w:ascii="微软雅黑" w:eastAsia="微软雅黑" w:hAnsi="微软雅黑"/>
            <w:szCs w:val="21"/>
          </w:rPr>
          <w:t>展示</w:t>
        </w:r>
      </w:ins>
      <w:proofErr w:type="gramEnd"/>
      <w:ins w:id="422" w:author="lenovo" w:date="2018-08-01T16:12:00Z">
        <w:r w:rsidR="00812045">
          <w:rPr>
            <w:rFonts w:ascii="微软雅黑" w:eastAsia="微软雅黑" w:hAnsi="微软雅黑" w:hint="eastAsia"/>
            <w:szCs w:val="21"/>
          </w:rPr>
          <w:t>（内容</w:t>
        </w:r>
        <w:r w:rsidR="00812045">
          <w:rPr>
            <w:rFonts w:ascii="微软雅黑" w:eastAsia="微软雅黑" w:hAnsi="微软雅黑"/>
            <w:szCs w:val="21"/>
          </w:rPr>
          <w:t>同目前生产）</w:t>
        </w:r>
      </w:ins>
    </w:p>
    <w:p w:rsidR="007F6849" w:rsidRPr="007F6849" w:rsidRDefault="007F6849" w:rsidP="007F6849">
      <w:pPr>
        <w:rPr>
          <w:ins w:id="423" w:author="lenovo" w:date="2018-08-01T15:09:00Z"/>
          <w:rFonts w:ascii="微软雅黑" w:eastAsia="微软雅黑" w:hAnsi="微软雅黑"/>
          <w:szCs w:val="21"/>
        </w:rPr>
      </w:pPr>
      <w:ins w:id="424" w:author="lenovo" w:date="2018-08-01T15:09:00Z">
        <w:r w:rsidRPr="007F6849">
          <w:rPr>
            <w:rFonts w:ascii="微软雅黑" w:eastAsia="微软雅黑" w:hAnsi="微软雅黑" w:hint="eastAsia"/>
            <w:szCs w:val="21"/>
          </w:rPr>
          <w:t>已结清的e富：项目信息、投标记录、</w:t>
        </w:r>
        <w:proofErr w:type="gramStart"/>
        <w:r w:rsidRPr="007F6849">
          <w:rPr>
            <w:rFonts w:ascii="微软雅黑" w:eastAsia="微软雅黑" w:hAnsi="微软雅黑" w:hint="eastAsia"/>
            <w:szCs w:val="21"/>
          </w:rPr>
          <w:t>友金</w:t>
        </w:r>
        <w:proofErr w:type="gramEnd"/>
        <w:r w:rsidRPr="007F6849">
          <w:rPr>
            <w:rFonts w:ascii="微软雅黑" w:eastAsia="微软雅黑" w:hAnsi="微软雅黑" w:hint="eastAsia"/>
            <w:szCs w:val="21"/>
          </w:rPr>
          <w:t>e富介绍</w:t>
        </w:r>
      </w:ins>
    </w:p>
    <w:p w:rsidR="007F6849" w:rsidRPr="007F6849" w:rsidRDefault="007F6849">
      <w:pPr>
        <w:ind w:left="1470" w:hangingChars="700" w:hanging="1470"/>
        <w:rPr>
          <w:ins w:id="425" w:author="lenovo" w:date="2018-08-01T15:09:00Z"/>
          <w:rFonts w:ascii="微软雅黑" w:eastAsia="微软雅黑" w:hAnsi="微软雅黑"/>
          <w:szCs w:val="21"/>
        </w:rPr>
        <w:pPrChange w:id="426" w:author="lenovo" w:date="2018-08-01T15:09:00Z">
          <w:pPr/>
        </w:pPrChange>
      </w:pPr>
      <w:ins w:id="427" w:author="lenovo" w:date="2018-08-01T15:09:00Z">
        <w:r w:rsidRPr="007F6849">
          <w:rPr>
            <w:rFonts w:ascii="微软雅黑" w:eastAsia="微软雅黑" w:hAnsi="微软雅黑" w:hint="eastAsia"/>
            <w:szCs w:val="21"/>
          </w:rPr>
          <w:lastRenderedPageBreak/>
          <w:t>回款中的e富：项目信息、投标记录、借款人信息（已登录买过的人才展示）、</w:t>
        </w:r>
        <w:proofErr w:type="gramStart"/>
        <w:r w:rsidRPr="007F6849">
          <w:rPr>
            <w:rFonts w:ascii="微软雅黑" w:eastAsia="微软雅黑" w:hAnsi="微软雅黑" w:hint="eastAsia"/>
            <w:szCs w:val="21"/>
          </w:rPr>
          <w:t>友金</w:t>
        </w:r>
        <w:proofErr w:type="gramEnd"/>
        <w:r w:rsidRPr="007F6849">
          <w:rPr>
            <w:rFonts w:ascii="微软雅黑" w:eastAsia="微软雅黑" w:hAnsi="微软雅黑" w:hint="eastAsia"/>
            <w:szCs w:val="21"/>
          </w:rPr>
          <w:t>e富介绍、</w:t>
        </w:r>
      </w:ins>
    </w:p>
    <w:p w:rsidR="007F6849" w:rsidRDefault="007F6849" w:rsidP="007F6849">
      <w:pPr>
        <w:rPr>
          <w:ins w:id="428" w:author="lenovo" w:date="2018-08-01T15:09:00Z"/>
          <w:rFonts w:ascii="微软雅黑" w:eastAsia="微软雅黑" w:hAnsi="微软雅黑"/>
          <w:szCs w:val="21"/>
        </w:rPr>
      </w:pPr>
      <w:ins w:id="429" w:author="lenovo" w:date="2018-08-01T15:09:00Z">
        <w:r w:rsidRPr="007F6849">
          <w:rPr>
            <w:rFonts w:ascii="微软雅黑" w:eastAsia="微软雅黑" w:hAnsi="微软雅黑" w:hint="eastAsia"/>
            <w:szCs w:val="21"/>
          </w:rPr>
          <w:t>可购买的e富：项目信息、投标记录、</w:t>
        </w:r>
        <w:proofErr w:type="gramStart"/>
        <w:r w:rsidRPr="007F6849">
          <w:rPr>
            <w:rFonts w:ascii="微软雅黑" w:eastAsia="微软雅黑" w:hAnsi="微软雅黑" w:hint="eastAsia"/>
            <w:szCs w:val="21"/>
          </w:rPr>
          <w:t>友金</w:t>
        </w:r>
        <w:proofErr w:type="gramEnd"/>
        <w:r w:rsidRPr="007F6849">
          <w:rPr>
            <w:rFonts w:ascii="微软雅黑" w:eastAsia="微软雅黑" w:hAnsi="微软雅黑" w:hint="eastAsia"/>
            <w:szCs w:val="21"/>
          </w:rPr>
          <w:t>e富介绍</w:t>
        </w:r>
      </w:ins>
    </w:p>
    <w:p w:rsidR="007F6849" w:rsidRDefault="007F6849" w:rsidP="007F6849">
      <w:pPr>
        <w:rPr>
          <w:ins w:id="430" w:author="lenovo" w:date="2018-08-01T15:08:00Z"/>
          <w:rFonts w:ascii="微软雅黑" w:eastAsia="微软雅黑" w:hAnsi="微软雅黑"/>
          <w:szCs w:val="21"/>
        </w:rPr>
      </w:pPr>
    </w:p>
    <w:p w:rsidR="007F6849" w:rsidRDefault="007F6849" w:rsidP="004602EA">
      <w:pPr>
        <w:rPr>
          <w:ins w:id="431" w:author="lenovo" w:date="2018-08-01T15:07:00Z"/>
          <w:rFonts w:ascii="微软雅黑" w:eastAsia="微软雅黑" w:hAnsi="微软雅黑"/>
          <w:szCs w:val="21"/>
        </w:rPr>
      </w:pPr>
    </w:p>
    <w:p w:rsidR="000E0125" w:rsidRPr="004602EA" w:rsidRDefault="007F6849" w:rsidP="004602EA">
      <w:pPr>
        <w:rPr>
          <w:rFonts w:ascii="微软雅黑" w:eastAsia="微软雅黑" w:hAnsi="微软雅黑"/>
          <w:szCs w:val="21"/>
        </w:rPr>
      </w:pPr>
      <w:ins w:id="432" w:author="lenovo" w:date="2018-08-01T15:07:00Z">
        <w:r>
          <w:rPr>
            <w:rFonts w:ascii="微软雅黑" w:eastAsia="微软雅黑" w:hAnsi="微软雅黑"/>
            <w:szCs w:val="21"/>
          </w:rPr>
          <w:t>2</w:t>
        </w:r>
        <w:r>
          <w:rPr>
            <w:rFonts w:ascii="微软雅黑" w:eastAsia="微软雅黑" w:hAnsi="微软雅黑" w:hint="eastAsia"/>
            <w:szCs w:val="21"/>
          </w:rPr>
          <w:t>）</w:t>
        </w:r>
      </w:ins>
      <w:r w:rsidR="00061B4E">
        <w:rPr>
          <w:rFonts w:ascii="微软雅黑" w:eastAsia="微软雅黑" w:hAnsi="微软雅黑" w:hint="eastAsia"/>
          <w:szCs w:val="21"/>
        </w:rPr>
        <w:t>删除</w:t>
      </w:r>
      <w:r w:rsidR="00A30C59" w:rsidRPr="004602EA">
        <w:rPr>
          <w:rFonts w:ascii="微软雅黑" w:eastAsia="微软雅黑" w:hAnsi="微软雅黑" w:hint="eastAsia"/>
          <w:szCs w:val="21"/>
        </w:rPr>
        <w:t>【</w:t>
      </w:r>
      <w:r w:rsidR="00A30C59" w:rsidRPr="004602EA">
        <w:rPr>
          <w:rFonts w:ascii="微软雅黑" w:eastAsia="微软雅黑" w:hAnsi="微软雅黑"/>
          <w:szCs w:val="21"/>
        </w:rPr>
        <w:t>投标记录</w:t>
      </w:r>
      <w:r w:rsidR="00A30C59" w:rsidRPr="004602EA">
        <w:rPr>
          <w:rFonts w:ascii="微软雅黑" w:eastAsia="微软雅黑" w:hAnsi="微软雅黑" w:hint="eastAsia"/>
          <w:szCs w:val="21"/>
        </w:rPr>
        <w:t>-</w:t>
      </w:r>
      <w:r w:rsidR="00A30C59" w:rsidRPr="004602EA">
        <w:rPr>
          <w:rFonts w:ascii="微软雅黑" w:eastAsia="微软雅黑" w:hAnsi="微软雅黑"/>
          <w:szCs w:val="21"/>
        </w:rPr>
        <w:t>投标方式】</w:t>
      </w:r>
      <w:r w:rsidR="00061B4E">
        <w:rPr>
          <w:rFonts w:ascii="微软雅黑" w:eastAsia="微软雅黑" w:hAnsi="微软雅黑" w:hint="eastAsia"/>
          <w:szCs w:val="21"/>
        </w:rPr>
        <w:t>一栏，</w:t>
      </w:r>
      <w:r w:rsidR="00061B4E">
        <w:rPr>
          <w:rFonts w:ascii="微软雅黑" w:eastAsia="微软雅黑" w:hAnsi="微软雅黑"/>
          <w:szCs w:val="21"/>
        </w:rPr>
        <w:t>前端不展示。</w:t>
      </w:r>
    </w:p>
    <w:p w:rsidR="00A30C59" w:rsidRDefault="00A30C59" w:rsidP="00072513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697433C6" wp14:editId="42D57229">
            <wp:extent cx="5274310" cy="1888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F4" w:rsidRDefault="00D03CF4" w:rsidP="00072513">
      <w:pPr>
        <w:rPr>
          <w:rFonts w:ascii="微软雅黑" w:eastAsia="微软雅黑" w:hAnsi="微软雅黑"/>
          <w:b/>
          <w:szCs w:val="21"/>
        </w:rPr>
      </w:pPr>
    </w:p>
    <w:p w:rsidR="00383206" w:rsidRPr="00322A64" w:rsidRDefault="004602EA" w:rsidP="00322A6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322A64">
        <w:rPr>
          <w:rFonts w:ascii="微软雅黑" w:eastAsia="微软雅黑" w:hAnsi="微软雅黑" w:hint="eastAsia"/>
          <w:szCs w:val="21"/>
        </w:rPr>
        <w:t>）</w:t>
      </w:r>
      <w:proofErr w:type="gramStart"/>
      <w:r w:rsidR="00E25275" w:rsidRPr="00322A64">
        <w:rPr>
          <w:rFonts w:ascii="微软雅黑" w:eastAsia="微软雅黑" w:hAnsi="微软雅黑" w:hint="eastAsia"/>
          <w:szCs w:val="21"/>
        </w:rPr>
        <w:t>友金e富</w:t>
      </w:r>
      <w:r w:rsidR="00E25275" w:rsidRPr="00322A64">
        <w:rPr>
          <w:rFonts w:ascii="微软雅黑" w:eastAsia="微软雅黑" w:hAnsi="微软雅黑"/>
          <w:szCs w:val="21"/>
        </w:rPr>
        <w:t>购买</w:t>
      </w:r>
      <w:proofErr w:type="gramEnd"/>
      <w:r w:rsidR="00E25275" w:rsidRPr="00322A64">
        <w:rPr>
          <w:rFonts w:ascii="微软雅黑" w:eastAsia="微软雅黑" w:hAnsi="微软雅黑"/>
          <w:szCs w:val="21"/>
        </w:rPr>
        <w:t>入口</w:t>
      </w:r>
    </w:p>
    <w:p w:rsidR="00C90CBA" w:rsidRDefault="00E25275" w:rsidP="00D52DC4">
      <w:pPr>
        <w:pStyle w:val="10"/>
        <w:ind w:firstLineChars="0"/>
        <w:rPr>
          <w:rFonts w:ascii="微软雅黑" w:eastAsia="微软雅黑" w:hAnsi="微软雅黑"/>
          <w:noProof/>
        </w:rPr>
      </w:pPr>
      <w:r w:rsidRPr="00D52DC4">
        <w:rPr>
          <w:rFonts w:ascii="微软雅黑" w:eastAsia="微软雅黑" w:hAnsi="微软雅黑" w:hint="eastAsia"/>
          <w:noProof/>
        </w:rPr>
        <w:t>分为未登录可购买</w:t>
      </w:r>
      <w:r w:rsidRPr="00D52DC4">
        <w:rPr>
          <w:rFonts w:ascii="微软雅黑" w:eastAsia="微软雅黑" w:hAnsi="微软雅黑"/>
          <w:noProof/>
        </w:rPr>
        <w:t>、已登录</w:t>
      </w:r>
      <w:r w:rsidRPr="00D52DC4">
        <w:rPr>
          <w:rFonts w:ascii="微软雅黑" w:eastAsia="微软雅黑" w:hAnsi="微软雅黑" w:hint="eastAsia"/>
          <w:noProof/>
        </w:rPr>
        <w:t>可购买</w:t>
      </w:r>
      <w:r w:rsidRPr="00D52DC4">
        <w:rPr>
          <w:rFonts w:ascii="微软雅黑" w:eastAsia="微软雅黑" w:hAnsi="微软雅黑"/>
          <w:noProof/>
        </w:rPr>
        <w:t>、已满标、还款中、已结清</w:t>
      </w:r>
      <w:r w:rsidR="00BF7B39">
        <w:rPr>
          <w:rFonts w:ascii="微软雅黑" w:eastAsia="微软雅黑" w:hAnsi="微软雅黑" w:hint="eastAsia"/>
          <w:noProof/>
        </w:rPr>
        <w:t>、</w:t>
      </w:r>
      <w:r w:rsidR="00BF7B39">
        <w:rPr>
          <w:rFonts w:ascii="微软雅黑" w:eastAsia="微软雅黑" w:hAnsi="微软雅黑"/>
          <w:noProof/>
        </w:rPr>
        <w:t>已流标</w:t>
      </w:r>
      <w:r w:rsidR="00BF7B39">
        <w:rPr>
          <w:rFonts w:ascii="微软雅黑" w:eastAsia="微软雅黑" w:hAnsi="微软雅黑" w:hint="eastAsia"/>
          <w:noProof/>
        </w:rPr>
        <w:t>六</w:t>
      </w:r>
      <w:r w:rsidRPr="00D52DC4">
        <w:rPr>
          <w:rFonts w:ascii="微软雅黑" w:eastAsia="微软雅黑" w:hAnsi="微软雅黑"/>
          <w:noProof/>
        </w:rPr>
        <w:t>类。</w:t>
      </w:r>
    </w:p>
    <w:p w:rsidR="00D52DC4" w:rsidRPr="00D52DC4" w:rsidRDefault="00F10DE9" w:rsidP="00D52DC4">
      <w:pPr>
        <w:pStyle w:val="10"/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其中仅</w:t>
      </w:r>
      <w:r w:rsidR="008B461A">
        <w:rPr>
          <w:rFonts w:ascii="微软雅黑" w:eastAsia="微软雅黑" w:hAnsi="微软雅黑" w:hint="eastAsia"/>
          <w:noProof/>
        </w:rPr>
        <w:t>未</w:t>
      </w:r>
      <w:r w:rsidR="008B461A">
        <w:rPr>
          <w:rFonts w:ascii="微软雅黑" w:eastAsia="微软雅黑" w:hAnsi="微软雅黑"/>
          <w:noProof/>
        </w:rPr>
        <w:t>登录可购买、已</w:t>
      </w:r>
      <w:r w:rsidR="00473514">
        <w:rPr>
          <w:rFonts w:ascii="微软雅黑" w:eastAsia="微软雅黑" w:hAnsi="微软雅黑"/>
          <w:noProof/>
        </w:rPr>
        <w:t>登录可购买</w:t>
      </w:r>
      <w:r w:rsidR="00BF7B39">
        <w:rPr>
          <w:rFonts w:ascii="微软雅黑" w:eastAsia="微软雅黑" w:hAnsi="微软雅黑" w:hint="eastAsia"/>
          <w:noProof/>
        </w:rPr>
        <w:t>、</w:t>
      </w:r>
      <w:r w:rsidR="00BF7B39">
        <w:rPr>
          <w:rFonts w:ascii="微软雅黑" w:eastAsia="微软雅黑" w:hAnsi="微软雅黑"/>
          <w:noProof/>
        </w:rPr>
        <w:t>已流标</w:t>
      </w:r>
      <w:r w:rsidR="00473514">
        <w:rPr>
          <w:rFonts w:ascii="微软雅黑" w:eastAsia="微软雅黑" w:hAnsi="微软雅黑" w:hint="eastAsia"/>
          <w:noProof/>
        </w:rPr>
        <w:t>状态</w:t>
      </w:r>
      <w:r w:rsidR="00473514">
        <w:rPr>
          <w:rFonts w:ascii="微软雅黑" w:eastAsia="微软雅黑" w:hAnsi="微软雅黑"/>
          <w:noProof/>
        </w:rPr>
        <w:t>待补充，其他</w:t>
      </w:r>
      <w:r w:rsidR="008B461A">
        <w:rPr>
          <w:rFonts w:ascii="微软雅黑" w:eastAsia="微软雅黑" w:hAnsi="微软雅黑" w:hint="eastAsia"/>
          <w:noProof/>
        </w:rPr>
        <w:t>3</w:t>
      </w:r>
      <w:r w:rsidR="00473514">
        <w:rPr>
          <w:rFonts w:ascii="微软雅黑" w:eastAsia="微软雅黑" w:hAnsi="微软雅黑" w:hint="eastAsia"/>
          <w:noProof/>
        </w:rPr>
        <w:t>个</w:t>
      </w:r>
      <w:r w:rsidR="00473514">
        <w:rPr>
          <w:rFonts w:ascii="微软雅黑" w:eastAsia="微软雅黑" w:hAnsi="微软雅黑"/>
          <w:noProof/>
        </w:rPr>
        <w:t>状态</w:t>
      </w:r>
      <w:r w:rsidR="00473514">
        <w:rPr>
          <w:rFonts w:ascii="微软雅黑" w:eastAsia="微软雅黑" w:hAnsi="微软雅黑" w:hint="eastAsia"/>
          <w:noProof/>
        </w:rPr>
        <w:t>展示</w:t>
      </w:r>
      <w:r w:rsidR="00473514">
        <w:rPr>
          <w:rFonts w:ascii="微软雅黑" w:eastAsia="微软雅黑" w:hAnsi="微软雅黑"/>
          <w:noProof/>
        </w:rPr>
        <w:t>同目前官网</w:t>
      </w:r>
      <w:r w:rsidR="00473514">
        <w:rPr>
          <w:rFonts w:ascii="微软雅黑" w:eastAsia="微软雅黑" w:hAnsi="微软雅黑" w:hint="eastAsia"/>
          <w:noProof/>
        </w:rPr>
        <w:t>一致</w:t>
      </w:r>
      <w:r w:rsidR="00473514">
        <w:rPr>
          <w:rFonts w:ascii="微软雅黑" w:eastAsia="微软雅黑" w:hAnsi="微软雅黑"/>
          <w:noProof/>
        </w:rPr>
        <w:t>。</w:t>
      </w:r>
    </w:p>
    <w:p w:rsidR="004910D5" w:rsidRDefault="00D52DC4" w:rsidP="00D52DC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Pr="00D52DC4">
        <w:rPr>
          <w:rFonts w:ascii="微软雅黑" w:eastAsia="微软雅黑" w:hAnsi="微软雅黑" w:hint="eastAsia"/>
          <w:noProof/>
        </w:rPr>
        <w:t>未登录可购买</w:t>
      </w:r>
    </w:p>
    <w:p w:rsidR="00D52DC4" w:rsidRPr="00D52DC4" w:rsidRDefault="004910D5" w:rsidP="00D52DC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41BBBDCC" wp14:editId="5A6D0A88">
            <wp:extent cx="2393382" cy="23241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6709" cy="23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4" w:rsidRPr="00D52DC4" w:rsidRDefault="00D52DC4" w:rsidP="00D52D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 w:rsidRPr="00D52DC4">
        <w:rPr>
          <w:rFonts w:ascii="微软雅黑" w:eastAsia="微软雅黑" w:hAnsi="微软雅黑" w:hint="eastAsia"/>
          <w:noProof/>
        </w:rPr>
        <w:t>剩余</w:t>
      </w:r>
      <w:r w:rsidRPr="00D52DC4">
        <w:rPr>
          <w:rFonts w:ascii="微软雅黑" w:eastAsia="微软雅黑" w:hAnsi="微软雅黑"/>
          <w:noProof/>
        </w:rPr>
        <w:t>金额</w:t>
      </w:r>
    </w:p>
    <w:p w:rsidR="00D52DC4" w:rsidRPr="00D52DC4" w:rsidRDefault="00415E50" w:rsidP="00D52D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加入</w:t>
      </w:r>
      <w:r w:rsidR="00D52DC4" w:rsidRPr="00D52DC4">
        <w:rPr>
          <w:rFonts w:ascii="微软雅黑" w:eastAsia="微软雅黑" w:hAnsi="微软雅黑"/>
          <w:noProof/>
        </w:rPr>
        <w:t>人次</w:t>
      </w:r>
    </w:p>
    <w:p w:rsidR="00E2268F" w:rsidRDefault="00E2268F" w:rsidP="00D52D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提示语</w:t>
      </w:r>
      <w:r>
        <w:rPr>
          <w:rFonts w:ascii="微软雅黑" w:eastAsia="微软雅黑" w:hAnsi="微软雅黑"/>
          <w:noProof/>
        </w:rPr>
        <w:t>：您当前未登录，请登录</w:t>
      </w:r>
    </w:p>
    <w:p w:rsidR="00D52DC4" w:rsidRDefault="00D52DC4" w:rsidP="00D52DC4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 w:rsidRPr="00D52DC4">
        <w:rPr>
          <w:rFonts w:ascii="微软雅黑" w:eastAsia="微软雅黑" w:hAnsi="微软雅黑" w:hint="eastAsia"/>
          <w:noProof/>
        </w:rPr>
        <w:t>按钮</w:t>
      </w:r>
      <w:r w:rsidRPr="00D52DC4">
        <w:rPr>
          <w:rFonts w:ascii="微软雅黑" w:eastAsia="微软雅黑" w:hAnsi="微软雅黑"/>
          <w:noProof/>
        </w:rPr>
        <w:t>：</w:t>
      </w:r>
      <w:r w:rsidR="00E2268F">
        <w:rPr>
          <w:rFonts w:ascii="微软雅黑" w:eastAsia="微软雅黑" w:hAnsi="微软雅黑" w:hint="eastAsia"/>
          <w:noProof/>
        </w:rPr>
        <w:t>【</w:t>
      </w:r>
      <w:r w:rsidRPr="00D52DC4">
        <w:rPr>
          <w:rFonts w:ascii="微软雅黑" w:eastAsia="微软雅黑" w:hAnsi="微软雅黑"/>
          <w:noProof/>
        </w:rPr>
        <w:t>登录</w:t>
      </w:r>
      <w:r w:rsidR="00E2268F">
        <w:rPr>
          <w:rFonts w:ascii="微软雅黑" w:eastAsia="微软雅黑" w:hAnsi="微软雅黑" w:hint="eastAsia"/>
          <w:noProof/>
        </w:rPr>
        <w:t>】。</w:t>
      </w:r>
      <w:r w:rsidRPr="00D52DC4">
        <w:rPr>
          <w:rFonts w:ascii="微软雅黑" w:eastAsia="微软雅黑" w:hAnsi="微软雅黑"/>
          <w:noProof/>
        </w:rPr>
        <w:t>点击</w:t>
      </w:r>
      <w:r w:rsidR="00E2268F">
        <w:rPr>
          <w:rFonts w:ascii="微软雅黑" w:eastAsia="微软雅黑" w:hAnsi="微软雅黑" w:hint="eastAsia"/>
          <w:noProof/>
        </w:rPr>
        <w:t>后</w:t>
      </w:r>
      <w:r w:rsidRPr="00D52DC4">
        <w:rPr>
          <w:rFonts w:ascii="微软雅黑" w:eastAsia="微软雅黑" w:hAnsi="微软雅黑"/>
          <w:noProof/>
        </w:rPr>
        <w:t>跳转到登录页，完成登录返回友金e富</w:t>
      </w:r>
      <w:r w:rsidRPr="00D52DC4">
        <w:rPr>
          <w:rFonts w:ascii="微软雅黑" w:eastAsia="微软雅黑" w:hAnsi="微软雅黑" w:hint="eastAsia"/>
          <w:noProof/>
        </w:rPr>
        <w:t>详情</w:t>
      </w:r>
      <w:r w:rsidRPr="00D52DC4">
        <w:rPr>
          <w:rFonts w:ascii="微软雅黑" w:eastAsia="微软雅黑" w:hAnsi="微软雅黑"/>
          <w:noProof/>
        </w:rPr>
        <w:t>页。</w:t>
      </w:r>
    </w:p>
    <w:p w:rsidR="00E2268F" w:rsidRPr="008B5D63" w:rsidRDefault="00E2268F" w:rsidP="00FC334A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8B5D63">
        <w:rPr>
          <w:rFonts w:ascii="微软雅黑" w:eastAsia="微软雅黑" w:hAnsi="微软雅黑"/>
          <w:szCs w:val="21"/>
        </w:rPr>
        <w:fldChar w:fldCharType="begin"/>
      </w:r>
      <w:r w:rsidRPr="008B5D63">
        <w:rPr>
          <w:rFonts w:ascii="微软雅黑" w:eastAsia="微软雅黑" w:hAnsi="微软雅黑"/>
          <w:szCs w:val="21"/>
        </w:rPr>
        <w:instrText xml:space="preserve"> </w:instrText>
      </w:r>
      <w:r w:rsidRPr="008B5D63">
        <w:rPr>
          <w:rFonts w:ascii="微软雅黑" w:eastAsia="微软雅黑" w:hAnsi="微软雅黑" w:hint="eastAsia"/>
          <w:szCs w:val="21"/>
        </w:rPr>
        <w:instrText>= 2 \* GB3</w:instrText>
      </w:r>
      <w:r w:rsidRPr="008B5D63">
        <w:rPr>
          <w:rFonts w:ascii="微软雅黑" w:eastAsia="微软雅黑" w:hAnsi="微软雅黑"/>
          <w:szCs w:val="21"/>
        </w:rPr>
        <w:instrText xml:space="preserve"> </w:instrText>
      </w:r>
      <w:r w:rsidRPr="008B5D63">
        <w:rPr>
          <w:rFonts w:ascii="微软雅黑" w:eastAsia="微软雅黑" w:hAnsi="微软雅黑"/>
          <w:szCs w:val="21"/>
        </w:rPr>
        <w:fldChar w:fldCharType="separate"/>
      </w:r>
      <w:r w:rsidRPr="008B5D63">
        <w:rPr>
          <w:rFonts w:ascii="微软雅黑" w:eastAsia="微软雅黑" w:hAnsi="微软雅黑" w:hint="eastAsia"/>
          <w:noProof/>
          <w:szCs w:val="21"/>
        </w:rPr>
        <w:t>②</w:t>
      </w:r>
      <w:r w:rsidRPr="008B5D63">
        <w:rPr>
          <w:rFonts w:ascii="微软雅黑" w:eastAsia="微软雅黑" w:hAnsi="微软雅黑"/>
          <w:szCs w:val="21"/>
        </w:rPr>
        <w:fldChar w:fldCharType="end"/>
      </w:r>
      <w:r w:rsidRPr="008B5D63">
        <w:rPr>
          <w:rFonts w:ascii="微软雅黑" w:eastAsia="微软雅黑" w:hAnsi="微软雅黑" w:hint="eastAsia"/>
          <w:noProof/>
        </w:rPr>
        <w:t>已登录可购买</w:t>
      </w:r>
    </w:p>
    <w:p w:rsidR="004910D5" w:rsidRDefault="00D46657" w:rsidP="004910D5">
      <w:pPr>
        <w:pStyle w:val="10"/>
        <w:ind w:firstLineChars="0" w:firstLine="0"/>
        <w:rPr>
          <w:rFonts w:ascii="微软雅黑" w:eastAsia="微软雅黑" w:hAnsi="微软雅黑"/>
          <w:noProof/>
        </w:rPr>
      </w:pPr>
      <w:del w:id="433" w:author="lenovo" w:date="2018-08-02T18:39:00Z">
        <w:r w:rsidDel="00B363A3">
          <w:rPr>
            <w:noProof/>
          </w:rPr>
          <w:drawing>
            <wp:inline distT="0" distB="0" distL="0" distR="0" wp14:anchorId="1F56A72F" wp14:editId="39936055">
              <wp:extent cx="2817107" cy="3133725"/>
              <wp:effectExtent l="0" t="0" r="2540" b="0"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3808" cy="31634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34" w:author="lenovo" w:date="2018-08-02T18:39:00Z">
        <w:r w:rsidR="00B363A3">
          <w:rPr>
            <w:noProof/>
          </w:rPr>
          <w:drawing>
            <wp:inline distT="0" distB="0" distL="0" distR="0" wp14:anchorId="420BF9BC" wp14:editId="06EDF85A">
              <wp:extent cx="2857500" cy="3181350"/>
              <wp:effectExtent l="0" t="0" r="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3181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2268F" w:rsidRDefault="00E2268F" w:rsidP="00E2268F">
      <w:pPr>
        <w:pStyle w:val="10"/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用户已登录且</w:t>
      </w:r>
      <w:r>
        <w:rPr>
          <w:rFonts w:ascii="微软雅黑" w:eastAsia="微软雅黑" w:hAnsi="微软雅黑"/>
          <w:noProof/>
        </w:rPr>
        <w:t>标的可购买时，显示信息包括：</w:t>
      </w:r>
    </w:p>
    <w:p w:rsidR="00E2268F" w:rsidRDefault="00E2268F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剩余</w:t>
      </w:r>
      <w:r>
        <w:rPr>
          <w:rFonts w:ascii="微软雅黑" w:eastAsia="微软雅黑" w:hAnsi="微软雅黑"/>
          <w:noProof/>
        </w:rPr>
        <w:t>金额</w:t>
      </w:r>
    </w:p>
    <w:p w:rsidR="00E2268F" w:rsidRDefault="00415E50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加入</w:t>
      </w:r>
      <w:r w:rsidR="00E2268F">
        <w:rPr>
          <w:rFonts w:ascii="微软雅黑" w:eastAsia="微软雅黑" w:hAnsi="微软雅黑"/>
          <w:noProof/>
        </w:rPr>
        <w:t>人次</w:t>
      </w:r>
    </w:p>
    <w:p w:rsidR="00E2268F" w:rsidRDefault="00E2268F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账户余额</w:t>
      </w:r>
      <w:r>
        <w:rPr>
          <w:rFonts w:ascii="微软雅黑" w:eastAsia="微软雅黑" w:hAnsi="微软雅黑"/>
          <w:noProof/>
        </w:rPr>
        <w:t>：存管账户余额</w:t>
      </w:r>
    </w:p>
    <w:p w:rsidR="00E2268F" w:rsidRDefault="00E2268F" w:rsidP="00E2268F">
      <w:pPr>
        <w:pStyle w:val="10"/>
        <w:numPr>
          <w:ilvl w:val="0"/>
          <w:numId w:val="6"/>
        </w:numPr>
        <w:ind w:firstLineChars="0"/>
        <w:rPr>
          <w:ins w:id="435" w:author="lenovo" w:date="2018-08-06T18:31:00Z"/>
          <w:rFonts w:ascii="微软雅黑" w:eastAsia="微软雅黑" w:hAnsi="微软雅黑"/>
          <w:noProof/>
          <w:highlight w:val="yellow"/>
        </w:rPr>
      </w:pPr>
      <w:r w:rsidRPr="00427401">
        <w:rPr>
          <w:rFonts w:ascii="微软雅黑" w:eastAsia="微软雅黑" w:hAnsi="微软雅黑" w:hint="eastAsia"/>
          <w:noProof/>
          <w:highlight w:val="yellow"/>
          <w:rPrChange w:id="436" w:author="lenovo" w:date="2018-08-06T18:31:00Z">
            <w:rPr>
              <w:rFonts w:ascii="微软雅黑" w:eastAsia="微软雅黑" w:hAnsi="微软雅黑" w:hint="eastAsia"/>
              <w:noProof/>
            </w:rPr>
          </w:rPrChange>
        </w:rPr>
        <w:t>充值入口</w:t>
      </w:r>
      <w:r w:rsidRPr="00427401">
        <w:rPr>
          <w:rFonts w:ascii="微软雅黑" w:eastAsia="微软雅黑" w:hAnsi="微软雅黑"/>
          <w:noProof/>
          <w:highlight w:val="yellow"/>
          <w:rPrChange w:id="437" w:author="lenovo" w:date="2018-08-06T18:31:00Z">
            <w:rPr>
              <w:rFonts w:ascii="微软雅黑" w:eastAsia="微软雅黑" w:hAnsi="微软雅黑"/>
              <w:noProof/>
            </w:rPr>
          </w:rPrChange>
        </w:rPr>
        <w:t>：点击跳转</w:t>
      </w:r>
      <w:r w:rsidRPr="00427401">
        <w:rPr>
          <w:rFonts w:ascii="微软雅黑" w:eastAsia="微软雅黑" w:hAnsi="微软雅黑" w:hint="eastAsia"/>
          <w:noProof/>
          <w:highlight w:val="yellow"/>
          <w:rPrChange w:id="438" w:author="lenovo" w:date="2018-08-06T18:31:00Z">
            <w:rPr>
              <w:rFonts w:ascii="微软雅黑" w:eastAsia="微软雅黑" w:hAnsi="微软雅黑" w:hint="eastAsia"/>
              <w:noProof/>
            </w:rPr>
          </w:rPrChange>
        </w:rPr>
        <w:t>到</w:t>
      </w:r>
      <w:r w:rsidRPr="00427401">
        <w:rPr>
          <w:rFonts w:ascii="微软雅黑" w:eastAsia="微软雅黑" w:hAnsi="微软雅黑"/>
          <w:noProof/>
          <w:highlight w:val="yellow"/>
          <w:rPrChange w:id="439" w:author="lenovo" w:date="2018-08-06T18:31:00Z">
            <w:rPr>
              <w:rFonts w:ascii="微软雅黑" w:eastAsia="微软雅黑" w:hAnsi="微软雅黑"/>
              <w:noProof/>
            </w:rPr>
          </w:rPrChange>
        </w:rPr>
        <w:t>充值页，完成充值</w:t>
      </w:r>
      <w:r w:rsidRPr="00427401">
        <w:rPr>
          <w:rFonts w:ascii="微软雅黑" w:eastAsia="微软雅黑" w:hAnsi="微软雅黑" w:hint="eastAsia"/>
          <w:noProof/>
          <w:highlight w:val="yellow"/>
          <w:rPrChange w:id="440" w:author="lenovo" w:date="2018-08-06T18:31:00Z">
            <w:rPr>
              <w:rFonts w:ascii="微软雅黑" w:eastAsia="微软雅黑" w:hAnsi="微软雅黑" w:hint="eastAsia"/>
              <w:noProof/>
            </w:rPr>
          </w:rPrChange>
        </w:rPr>
        <w:t>后</w:t>
      </w:r>
      <w:ins w:id="441" w:author="lenovo" w:date="2018-08-06T18:30:00Z"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42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弹框</w:t>
        </w:r>
        <w:r w:rsidR="00C15770" w:rsidRPr="00427401">
          <w:rPr>
            <w:rFonts w:ascii="微软雅黑" w:eastAsia="微软雅黑" w:hAnsi="微软雅黑"/>
            <w:noProof/>
            <w:highlight w:val="yellow"/>
            <w:rPrChange w:id="443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提示，点击【</w:t>
        </w:r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44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确定</w:t>
        </w:r>
        <w:r w:rsidR="00C15770" w:rsidRPr="00427401">
          <w:rPr>
            <w:rFonts w:ascii="微软雅黑" w:eastAsia="微软雅黑" w:hAnsi="微软雅黑"/>
            <w:noProof/>
            <w:highlight w:val="yellow"/>
            <w:rPrChange w:id="445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】</w:t>
        </w:r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46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停留在</w:t>
        </w:r>
      </w:ins>
      <w:ins w:id="447" w:author="lenovo" w:date="2018-08-06T18:31:00Z">
        <w:r w:rsidR="00427401">
          <w:rPr>
            <w:rFonts w:ascii="微软雅黑" w:eastAsia="微软雅黑" w:hAnsi="微软雅黑" w:hint="eastAsia"/>
            <w:noProof/>
            <w:highlight w:val="yellow"/>
          </w:rPr>
          <w:t>充值页</w:t>
        </w:r>
      </w:ins>
      <w:ins w:id="448" w:author="lenovo" w:date="2018-08-06T18:30:00Z">
        <w:r w:rsidR="00C15770" w:rsidRPr="00427401">
          <w:rPr>
            <w:rFonts w:ascii="微软雅黑" w:eastAsia="微软雅黑" w:hAnsi="微软雅黑"/>
            <w:noProof/>
            <w:highlight w:val="yellow"/>
            <w:rPrChange w:id="449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，点击【</w:t>
        </w:r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50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授权</w:t>
        </w:r>
        <w:r w:rsidR="00C15770" w:rsidRPr="00427401">
          <w:rPr>
            <w:rFonts w:ascii="微软雅黑" w:eastAsia="微软雅黑" w:hAnsi="微软雅黑"/>
            <w:noProof/>
            <w:highlight w:val="yellow"/>
            <w:rPrChange w:id="451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出借】</w:t>
        </w:r>
      </w:ins>
      <w:r w:rsidR="002D776B" w:rsidRPr="00427401">
        <w:rPr>
          <w:rFonts w:ascii="微软雅黑" w:eastAsia="微软雅黑" w:hAnsi="微软雅黑"/>
          <w:noProof/>
          <w:highlight w:val="yellow"/>
          <w:rPrChange w:id="452" w:author="lenovo" w:date="2018-08-06T18:31:00Z">
            <w:rPr>
              <w:rFonts w:ascii="微软雅黑" w:eastAsia="微软雅黑" w:hAnsi="微软雅黑"/>
              <w:noProof/>
            </w:rPr>
          </w:rPrChange>
        </w:rPr>
        <w:t>返回</w:t>
      </w:r>
      <w:ins w:id="453" w:author="lenovo" w:date="2018-08-06T18:30:00Z"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54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【</w:t>
        </w:r>
      </w:ins>
      <w:del w:id="455" w:author="lenovo" w:date="2018-08-06T18:30:00Z">
        <w:r w:rsidR="002D776B" w:rsidRPr="00427401" w:rsidDel="00C15770">
          <w:rPr>
            <w:rFonts w:ascii="微软雅黑" w:eastAsia="微软雅黑" w:hAnsi="微软雅黑" w:hint="eastAsia"/>
            <w:noProof/>
            <w:highlight w:val="yellow"/>
            <w:rPrChange w:id="456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delText>该</w:delText>
        </w:r>
        <w:r w:rsidR="002D776B" w:rsidRPr="00427401" w:rsidDel="00C15770">
          <w:rPr>
            <w:rFonts w:ascii="微软雅黑" w:eastAsia="微软雅黑" w:hAnsi="微软雅黑"/>
            <w:noProof/>
            <w:highlight w:val="yellow"/>
            <w:rPrChange w:id="457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delText>散标</w:delText>
        </w:r>
      </w:del>
      <w:ins w:id="458" w:author="lenovo" w:date="2018-08-06T18:30:00Z"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59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列表</w:t>
        </w:r>
        <w:r w:rsidR="00C15770" w:rsidRPr="00427401">
          <w:rPr>
            <w:rFonts w:ascii="微软雅黑" w:eastAsia="微软雅黑" w:hAnsi="微软雅黑"/>
            <w:noProof/>
            <w:highlight w:val="yellow"/>
            <w:rPrChange w:id="460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页——</w:t>
        </w:r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61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散标</w:t>
        </w:r>
        <w:r w:rsidR="00C15770" w:rsidRPr="00427401">
          <w:rPr>
            <w:rFonts w:ascii="微软雅黑" w:eastAsia="微软雅黑" w:hAnsi="微软雅黑"/>
            <w:noProof/>
            <w:highlight w:val="yellow"/>
            <w:rPrChange w:id="462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t>专区</w:t>
        </w:r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63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】</w:t>
        </w:r>
      </w:ins>
      <w:del w:id="464" w:author="lenovo" w:date="2018-08-06T18:31:00Z">
        <w:r w:rsidRPr="00427401" w:rsidDel="00C15770">
          <w:rPr>
            <w:rFonts w:ascii="微软雅黑" w:eastAsia="微软雅黑" w:hAnsi="微软雅黑"/>
            <w:noProof/>
            <w:highlight w:val="yellow"/>
            <w:rPrChange w:id="465" w:author="lenovo" w:date="2018-08-06T18:31:00Z">
              <w:rPr>
                <w:rFonts w:ascii="微软雅黑" w:eastAsia="微软雅黑" w:hAnsi="微软雅黑"/>
                <w:noProof/>
              </w:rPr>
            </w:rPrChange>
          </w:rPr>
          <w:delText>详情页</w:delText>
        </w:r>
      </w:del>
      <w:ins w:id="466" w:author="lenovo" w:date="2018-08-06T18:31:00Z">
        <w:r w:rsidR="00C15770" w:rsidRPr="00427401">
          <w:rPr>
            <w:rFonts w:ascii="微软雅黑" w:eastAsia="微软雅黑" w:hAnsi="微软雅黑" w:hint="eastAsia"/>
            <w:noProof/>
            <w:highlight w:val="yellow"/>
            <w:rPrChange w:id="467" w:author="lenovo" w:date="2018-08-06T18:31:00Z">
              <w:rPr>
                <w:rFonts w:ascii="微软雅黑" w:eastAsia="微软雅黑" w:hAnsi="微软雅黑" w:hint="eastAsia"/>
                <w:noProof/>
              </w:rPr>
            </w:rPrChange>
          </w:rPr>
          <w:t>。</w:t>
        </w:r>
      </w:ins>
    </w:p>
    <w:p w:rsidR="00427401" w:rsidRPr="00427401" w:rsidRDefault="00427401">
      <w:pPr>
        <w:pStyle w:val="10"/>
        <w:ind w:left="420" w:firstLineChars="0" w:firstLine="0"/>
        <w:rPr>
          <w:rFonts w:ascii="微软雅黑" w:eastAsia="微软雅黑" w:hAnsi="微软雅黑"/>
          <w:noProof/>
          <w:highlight w:val="yellow"/>
          <w:rPrChange w:id="468" w:author="lenovo" w:date="2018-08-06T18:31:00Z">
            <w:rPr>
              <w:rFonts w:ascii="微软雅黑" w:eastAsia="微软雅黑" w:hAnsi="微软雅黑"/>
              <w:noProof/>
            </w:rPr>
          </w:rPrChange>
        </w:rPr>
        <w:pPrChange w:id="469" w:author="lenovo" w:date="2018-08-06T18:3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470" w:author="lenovo" w:date="2018-08-06T18:31:00Z">
        <w:r>
          <w:rPr>
            <w:noProof/>
          </w:rPr>
          <w:drawing>
            <wp:inline distT="0" distB="0" distL="0" distR="0" wp14:anchorId="0AC60114" wp14:editId="3CD7BE67">
              <wp:extent cx="3412075" cy="2143125"/>
              <wp:effectExtent l="0" t="0" r="0" b="0"/>
              <wp:docPr id="33" name="图片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15919" cy="2145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12619" w:rsidRDefault="00E2268F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购买金额</w:t>
      </w:r>
      <w:r>
        <w:rPr>
          <w:rFonts w:ascii="微软雅黑" w:eastAsia="微软雅黑" w:hAnsi="微软雅黑"/>
          <w:noProof/>
        </w:rPr>
        <w:t>输入框：</w:t>
      </w:r>
      <w:r>
        <w:rPr>
          <w:rFonts w:ascii="微软雅黑" w:eastAsia="微软雅黑" w:hAnsi="微软雅黑" w:hint="eastAsia"/>
          <w:noProof/>
        </w:rPr>
        <w:t>输入</w:t>
      </w:r>
      <w:r>
        <w:rPr>
          <w:rFonts w:ascii="微软雅黑" w:eastAsia="微软雅黑" w:hAnsi="微软雅黑"/>
          <w:noProof/>
        </w:rPr>
        <w:t>购买金额，提供“</w:t>
      </w:r>
      <w:r>
        <w:rPr>
          <w:rFonts w:ascii="微软雅黑" w:eastAsia="微软雅黑" w:hAnsi="微软雅黑" w:hint="eastAsia"/>
          <w:noProof/>
        </w:rPr>
        <w:t>全额</w:t>
      </w:r>
      <w:r>
        <w:rPr>
          <w:rFonts w:ascii="微软雅黑" w:eastAsia="微软雅黑" w:hAnsi="微软雅黑"/>
          <w:noProof/>
        </w:rPr>
        <w:t>”</w:t>
      </w:r>
      <w:r>
        <w:rPr>
          <w:rFonts w:ascii="微软雅黑" w:eastAsia="微软雅黑" w:hAnsi="微软雅黑" w:hint="eastAsia"/>
          <w:noProof/>
        </w:rPr>
        <w:t>入口</w:t>
      </w:r>
      <w:r>
        <w:rPr>
          <w:rFonts w:ascii="微软雅黑" w:eastAsia="微软雅黑" w:hAnsi="微软雅黑"/>
          <w:noProof/>
        </w:rPr>
        <w:t>。</w:t>
      </w:r>
      <w:r w:rsidR="006E532D">
        <w:rPr>
          <w:rFonts w:ascii="微软雅黑" w:eastAsia="微软雅黑" w:hAnsi="微软雅黑" w:hint="eastAsia"/>
          <w:noProof/>
        </w:rPr>
        <w:t>点击</w:t>
      </w:r>
      <w:r w:rsidR="00112619">
        <w:rPr>
          <w:rFonts w:ascii="微软雅黑" w:eastAsia="微软雅黑" w:hAnsi="微软雅黑"/>
          <w:noProof/>
        </w:rPr>
        <w:t>金额输入框浮标显示金额限制条件</w:t>
      </w:r>
      <w:r w:rsidR="00112619">
        <w:rPr>
          <w:rFonts w:ascii="微软雅黑" w:eastAsia="微软雅黑" w:hAnsi="微软雅黑" w:hint="eastAsia"/>
          <w:noProof/>
        </w:rPr>
        <w:t>，</w:t>
      </w:r>
      <w:r w:rsidR="00112619">
        <w:rPr>
          <w:rFonts w:ascii="微软雅黑" w:eastAsia="微软雅黑" w:hAnsi="微软雅黑"/>
          <w:noProof/>
        </w:rPr>
        <w:t>样式同YY计划</w:t>
      </w:r>
      <w:r w:rsidR="00112619">
        <w:rPr>
          <w:rFonts w:ascii="微软雅黑" w:eastAsia="微软雅黑" w:hAnsi="微软雅黑" w:hint="eastAsia"/>
          <w:noProof/>
        </w:rPr>
        <w:t>浮框</w:t>
      </w:r>
      <w:r w:rsidR="00112619">
        <w:rPr>
          <w:rFonts w:ascii="微软雅黑" w:eastAsia="微软雅黑" w:hAnsi="微软雅黑"/>
          <w:noProof/>
        </w:rPr>
        <w:t>。</w:t>
      </w:r>
    </w:p>
    <w:p w:rsidR="00E2268F" w:rsidRDefault="00112619" w:rsidP="00112619">
      <w:pPr>
        <w:pStyle w:val="10"/>
        <w:ind w:left="42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最低</w:t>
      </w:r>
      <w:r>
        <w:rPr>
          <w:rFonts w:ascii="微软雅黑" w:eastAsia="微软雅黑" w:hAnsi="微软雅黑"/>
          <w:noProof/>
        </w:rPr>
        <w:t>出借金额</w:t>
      </w:r>
      <w:r>
        <w:rPr>
          <w:rFonts w:ascii="微软雅黑" w:eastAsia="微软雅黑" w:hAnsi="微软雅黑" w:hint="eastAsia"/>
          <w:noProof/>
        </w:rPr>
        <w:t>1，000</w:t>
      </w:r>
      <w:r w:rsidR="00D46657">
        <w:rPr>
          <w:rFonts w:ascii="微软雅黑" w:eastAsia="微软雅黑" w:hAnsi="微软雅黑"/>
          <w:noProof/>
        </w:rPr>
        <w:t>0</w:t>
      </w:r>
      <w:r>
        <w:rPr>
          <w:rFonts w:ascii="微软雅黑" w:eastAsia="微软雅黑" w:hAnsi="微软雅黑" w:hint="eastAsia"/>
          <w:noProof/>
        </w:rPr>
        <w:t>.00元</w:t>
      </w:r>
    </w:p>
    <w:p w:rsidR="00112619" w:rsidRDefault="00112619" w:rsidP="00112619">
      <w:pPr>
        <w:pStyle w:val="10"/>
        <w:ind w:left="42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递增</w:t>
      </w:r>
      <w:r>
        <w:rPr>
          <w:rFonts w:ascii="微软雅黑" w:eastAsia="微软雅黑" w:hAnsi="微软雅黑"/>
          <w:noProof/>
        </w:rPr>
        <w:t>金额</w:t>
      </w:r>
      <w:r>
        <w:rPr>
          <w:rFonts w:ascii="微软雅黑" w:eastAsia="微软雅黑" w:hAnsi="微软雅黑" w:hint="eastAsia"/>
          <w:noProof/>
        </w:rPr>
        <w:t>100</w:t>
      </w:r>
      <w:r w:rsidR="00D46657">
        <w:rPr>
          <w:rFonts w:ascii="微软雅黑" w:eastAsia="微软雅黑" w:hAnsi="微软雅黑"/>
          <w:noProof/>
        </w:rPr>
        <w:t>0</w:t>
      </w:r>
      <w:r>
        <w:rPr>
          <w:rFonts w:ascii="微软雅黑" w:eastAsia="微软雅黑" w:hAnsi="微软雅黑" w:hint="eastAsia"/>
          <w:noProof/>
        </w:rPr>
        <w:t>.00元</w:t>
      </w:r>
    </w:p>
    <w:p w:rsidR="00294368" w:rsidRDefault="00D46657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预计</w:t>
      </w:r>
      <w:r>
        <w:rPr>
          <w:rFonts w:ascii="微软雅黑" w:eastAsia="微软雅黑" w:hAnsi="微软雅黑"/>
          <w:noProof/>
        </w:rPr>
        <w:t>待收</w:t>
      </w:r>
      <w:r>
        <w:rPr>
          <w:rFonts w:ascii="微软雅黑" w:eastAsia="微软雅黑" w:hAnsi="微软雅黑" w:hint="eastAsia"/>
          <w:noProof/>
        </w:rPr>
        <w:t>本息、预计</w:t>
      </w:r>
      <w:r>
        <w:rPr>
          <w:rFonts w:ascii="微软雅黑" w:eastAsia="微软雅黑" w:hAnsi="微软雅黑"/>
          <w:noProof/>
        </w:rPr>
        <w:t>每月回款</w:t>
      </w:r>
      <w:r w:rsidR="00294368">
        <w:rPr>
          <w:rFonts w:ascii="微软雅黑" w:eastAsia="微软雅黑" w:hAnsi="微软雅黑"/>
          <w:noProof/>
        </w:rPr>
        <w:t>：根据输入的购买金额自动计算。</w:t>
      </w:r>
    </w:p>
    <w:p w:rsidR="00E2268F" w:rsidRDefault="00415E50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【</w:t>
      </w:r>
      <w:ins w:id="471" w:author="lenovo" w:date="2018-08-06T18:40:00Z">
        <w:r w:rsidR="008A35E8">
          <w:rPr>
            <w:rFonts w:ascii="微软雅黑" w:eastAsia="微软雅黑" w:hAnsi="微软雅黑" w:hint="eastAsia"/>
            <w:noProof/>
          </w:rPr>
          <w:t>授权</w:t>
        </w:r>
      </w:ins>
      <w:r>
        <w:rPr>
          <w:rFonts w:ascii="微软雅黑" w:eastAsia="微软雅黑" w:hAnsi="微软雅黑" w:hint="eastAsia"/>
          <w:noProof/>
        </w:rPr>
        <w:t>出借】</w:t>
      </w:r>
      <w:r>
        <w:rPr>
          <w:rFonts w:ascii="微软雅黑" w:eastAsia="微软雅黑" w:hAnsi="微软雅黑"/>
          <w:noProof/>
        </w:rPr>
        <w:t>按钮</w:t>
      </w:r>
      <w:r w:rsidR="00E2268F">
        <w:rPr>
          <w:rFonts w:ascii="微软雅黑" w:eastAsia="微软雅黑" w:hAnsi="微软雅黑"/>
          <w:noProof/>
        </w:rPr>
        <w:t>：点击</w:t>
      </w:r>
      <w:r w:rsidR="00E2268F">
        <w:rPr>
          <w:rFonts w:ascii="微软雅黑" w:eastAsia="微软雅黑" w:hAnsi="微软雅黑" w:hint="eastAsia"/>
          <w:noProof/>
        </w:rPr>
        <w:t>进行</w:t>
      </w:r>
      <w:r w:rsidR="00E2268F">
        <w:rPr>
          <w:rFonts w:ascii="微软雅黑" w:eastAsia="微软雅黑" w:hAnsi="微软雅黑"/>
          <w:noProof/>
        </w:rPr>
        <w:t>投标流程。</w:t>
      </w:r>
      <w:r w:rsidR="00E2268F">
        <w:rPr>
          <w:rFonts w:ascii="微软雅黑" w:eastAsia="微软雅黑" w:hAnsi="微软雅黑" w:hint="eastAsia"/>
          <w:noProof/>
        </w:rPr>
        <w:t>如</w:t>
      </w:r>
      <w:r w:rsidR="00E2268F">
        <w:rPr>
          <w:rFonts w:ascii="微软雅黑" w:eastAsia="微软雅黑" w:hAnsi="微软雅黑"/>
          <w:noProof/>
        </w:rPr>
        <w:t>余额不足则提示余额不足引导充值，如</w:t>
      </w:r>
      <w:r w:rsidR="00E2268F">
        <w:rPr>
          <w:rFonts w:ascii="微软雅黑" w:eastAsia="微软雅黑" w:hAnsi="微软雅黑" w:hint="eastAsia"/>
          <w:noProof/>
        </w:rPr>
        <w:t>已满标</w:t>
      </w:r>
      <w:r w:rsidR="00E2268F">
        <w:rPr>
          <w:rFonts w:ascii="微软雅黑" w:eastAsia="微软雅黑" w:hAnsi="微软雅黑"/>
          <w:noProof/>
        </w:rPr>
        <w:t>则提示</w:t>
      </w:r>
      <w:r w:rsidR="00E2268F">
        <w:rPr>
          <w:rFonts w:ascii="微软雅黑" w:eastAsia="微软雅黑" w:hAnsi="微软雅黑" w:hint="eastAsia"/>
          <w:noProof/>
        </w:rPr>
        <w:t>已满标</w:t>
      </w:r>
      <w:r w:rsidR="00E2268F">
        <w:rPr>
          <w:rFonts w:ascii="微软雅黑" w:eastAsia="微软雅黑" w:hAnsi="微软雅黑"/>
          <w:noProof/>
        </w:rPr>
        <w:t>。</w:t>
      </w:r>
    </w:p>
    <w:p w:rsidR="00427401" w:rsidRPr="00920B78" w:rsidRDefault="00427401" w:rsidP="00E2268F">
      <w:pPr>
        <w:pStyle w:val="10"/>
        <w:numPr>
          <w:ilvl w:val="0"/>
          <w:numId w:val="6"/>
        </w:numPr>
        <w:ind w:firstLineChars="0"/>
        <w:rPr>
          <w:ins w:id="472" w:author="lenovo" w:date="2018-08-06T18:32:00Z"/>
          <w:rFonts w:ascii="微软雅黑" w:eastAsia="微软雅黑" w:hAnsi="微软雅黑"/>
          <w:noProof/>
          <w:highlight w:val="yellow"/>
          <w:rPrChange w:id="473" w:author="lenovo" w:date="2018-08-06T18:34:00Z">
            <w:rPr>
              <w:ins w:id="474" w:author="lenovo" w:date="2018-08-06T18:32:00Z"/>
              <w:rFonts w:ascii="微软雅黑" w:eastAsia="微软雅黑" w:hAnsi="微软雅黑"/>
              <w:noProof/>
            </w:rPr>
          </w:rPrChange>
        </w:rPr>
      </w:pPr>
      <w:ins w:id="475" w:author="lenovo" w:date="2018-08-06T18:32:00Z">
        <w:r w:rsidRPr="00920B78">
          <w:rPr>
            <w:rFonts w:ascii="微软雅黑" w:eastAsia="微软雅黑" w:hAnsi="微软雅黑" w:hint="eastAsia"/>
            <w:noProof/>
            <w:highlight w:val="yellow"/>
            <w:rPrChange w:id="476" w:author="lenovo" w:date="2018-08-06T18:34:00Z">
              <w:rPr>
                <w:rFonts w:ascii="微软雅黑" w:eastAsia="微软雅黑" w:hAnsi="微软雅黑" w:hint="eastAsia"/>
                <w:noProof/>
              </w:rPr>
            </w:rPrChange>
          </w:rPr>
          <w:t>最后</w:t>
        </w:r>
        <w:r w:rsidRPr="00920B78">
          <w:rPr>
            <w:rFonts w:ascii="微软雅黑" w:eastAsia="微软雅黑" w:hAnsi="微软雅黑"/>
            <w:noProof/>
            <w:highlight w:val="yellow"/>
            <w:rPrChange w:id="477" w:author="lenovo" w:date="2018-08-06T18:34:00Z">
              <w:rPr>
                <w:rFonts w:ascii="微软雅黑" w:eastAsia="微软雅黑" w:hAnsi="微软雅黑"/>
                <w:noProof/>
              </w:rPr>
            </w:rPrChange>
          </w:rPr>
          <w:t>一笔购买金额要求包圆剩余标的金额</w:t>
        </w:r>
      </w:ins>
      <w:ins w:id="478" w:author="lenovo" w:date="2018-08-06T18:33:00Z">
        <w:r w:rsidRPr="00920B78">
          <w:rPr>
            <w:rFonts w:ascii="微软雅黑" w:eastAsia="微软雅黑" w:hAnsi="微软雅黑" w:hint="eastAsia"/>
            <w:noProof/>
            <w:highlight w:val="yellow"/>
            <w:rPrChange w:id="479" w:author="lenovo" w:date="2018-08-06T18:34:00Z">
              <w:rPr>
                <w:rFonts w:ascii="微软雅黑" w:eastAsia="微软雅黑" w:hAnsi="微软雅黑" w:hint="eastAsia"/>
                <w:noProof/>
              </w:rPr>
            </w:rPrChange>
          </w:rPr>
          <w:t>，</w:t>
        </w:r>
      </w:ins>
      <w:ins w:id="480" w:author="lenovo" w:date="2018-08-06T18:32:00Z">
        <w:r w:rsidRPr="00920B78">
          <w:rPr>
            <w:rFonts w:ascii="微软雅黑" w:eastAsia="微软雅黑" w:hAnsi="微软雅黑"/>
            <w:noProof/>
            <w:highlight w:val="yellow"/>
            <w:rPrChange w:id="481" w:author="lenovo" w:date="2018-08-06T18:34:00Z">
              <w:rPr>
                <w:rFonts w:ascii="微软雅黑" w:eastAsia="微软雅黑" w:hAnsi="微软雅黑"/>
                <w:noProof/>
              </w:rPr>
            </w:rPrChange>
          </w:rPr>
          <w:t>即</w:t>
        </w:r>
      </w:ins>
      <w:ins w:id="482" w:author="lenovo" w:date="2018-08-06T18:33:00Z">
        <w:r w:rsidRPr="00920B78">
          <w:rPr>
            <w:rFonts w:ascii="微软雅黑" w:eastAsia="微软雅黑" w:hAnsi="微软雅黑" w:hint="eastAsia"/>
            <w:noProof/>
            <w:highlight w:val="yellow"/>
            <w:rPrChange w:id="483" w:author="lenovo" w:date="2018-08-06T18:34:00Z">
              <w:rPr>
                <w:rFonts w:ascii="微软雅黑" w:eastAsia="微软雅黑" w:hAnsi="微软雅黑" w:hint="eastAsia"/>
                <w:noProof/>
              </w:rPr>
            </w:rPrChange>
          </w:rPr>
          <w:t>不允许投标</w:t>
        </w:r>
        <w:r w:rsidRPr="00920B78">
          <w:rPr>
            <w:rFonts w:ascii="微软雅黑" w:eastAsia="微软雅黑" w:hAnsi="微软雅黑"/>
            <w:noProof/>
            <w:highlight w:val="yellow"/>
            <w:rPrChange w:id="484" w:author="lenovo" w:date="2018-08-06T18:34:00Z">
              <w:rPr>
                <w:rFonts w:ascii="微软雅黑" w:eastAsia="微软雅黑" w:hAnsi="微软雅黑"/>
                <w:noProof/>
              </w:rPr>
            </w:rPrChange>
          </w:rPr>
          <w:t>后的标的剩余金额小于起投金额1万。</w:t>
        </w:r>
      </w:ins>
      <w:ins w:id="485" w:author="lenovo" w:date="2018-08-06T18:34:00Z">
        <w:r w:rsidRPr="00920B78">
          <w:rPr>
            <w:rFonts w:ascii="微软雅黑" w:eastAsia="微软雅黑" w:hAnsi="微软雅黑" w:hint="eastAsia"/>
            <w:noProof/>
            <w:highlight w:val="yellow"/>
            <w:rPrChange w:id="486" w:author="lenovo" w:date="2018-08-06T18:34:00Z">
              <w:rPr>
                <w:rFonts w:ascii="微软雅黑" w:eastAsia="微软雅黑" w:hAnsi="微软雅黑" w:hint="eastAsia"/>
                <w:noProof/>
              </w:rPr>
            </w:rPrChange>
          </w:rPr>
          <w:t>此时</w:t>
        </w:r>
        <w:r w:rsidR="004518A7" w:rsidRPr="00920B78">
          <w:rPr>
            <w:rFonts w:ascii="微软雅黑" w:eastAsia="微软雅黑" w:hAnsi="微软雅黑"/>
            <w:noProof/>
            <w:highlight w:val="yellow"/>
            <w:rPrChange w:id="487" w:author="lenovo" w:date="2018-08-06T18:34:00Z">
              <w:rPr>
                <w:rFonts w:ascii="微软雅黑" w:eastAsia="微软雅黑" w:hAnsi="微软雅黑"/>
                <w:noProof/>
              </w:rPr>
            </w:rPrChange>
          </w:rPr>
          <w:t>提示</w:t>
        </w:r>
        <w:r w:rsidR="004518A7" w:rsidRPr="00920B78">
          <w:rPr>
            <w:rFonts w:ascii="微软雅黑" w:eastAsia="微软雅黑" w:hAnsi="微软雅黑" w:hint="eastAsia"/>
            <w:noProof/>
            <w:highlight w:val="yellow"/>
            <w:rPrChange w:id="488" w:author="lenovo" w:date="2018-08-06T18:34:00Z">
              <w:rPr>
                <w:rFonts w:ascii="微软雅黑" w:eastAsia="微软雅黑" w:hAnsi="微软雅黑" w:hint="eastAsia"/>
                <w:noProof/>
              </w:rPr>
            </w:rPrChange>
          </w:rPr>
          <w:t>语</w:t>
        </w:r>
      </w:ins>
      <w:ins w:id="489" w:author="lenovo" w:date="2018-08-06T18:35:00Z">
        <w:r w:rsidR="001E50B1">
          <w:rPr>
            <w:rFonts w:ascii="微软雅黑" w:eastAsia="微软雅黑" w:hAnsi="微软雅黑" w:hint="eastAsia"/>
            <w:noProof/>
            <w:highlight w:val="yellow"/>
          </w:rPr>
          <w:t>为：</w:t>
        </w:r>
        <w:r w:rsidR="001E50B1">
          <w:rPr>
            <w:rFonts w:ascii="微软雅黑" w:eastAsia="微软雅黑" w:hAnsi="微软雅黑"/>
            <w:noProof/>
            <w:highlight w:val="yellow"/>
          </w:rPr>
          <w:t>请</w:t>
        </w:r>
      </w:ins>
      <w:ins w:id="490" w:author="lenovo" w:date="2018-08-06T18:36:00Z">
        <w:r w:rsidR="001E50B1">
          <w:rPr>
            <w:rFonts w:ascii="微软雅黑" w:eastAsia="微软雅黑" w:hAnsi="微软雅黑"/>
            <w:noProof/>
            <w:highlight w:val="yellow"/>
          </w:rPr>
          <w:t>不要让</w:t>
        </w:r>
      </w:ins>
      <w:ins w:id="491" w:author="lenovo" w:date="2018-08-06T18:37:00Z">
        <w:r w:rsidR="001E50B1">
          <w:rPr>
            <w:rFonts w:ascii="微软雅黑" w:eastAsia="微软雅黑" w:hAnsi="微软雅黑" w:hint="eastAsia"/>
            <w:noProof/>
            <w:highlight w:val="yellow"/>
          </w:rPr>
          <w:t>该</w:t>
        </w:r>
        <w:r w:rsidR="001E50B1">
          <w:rPr>
            <w:rFonts w:ascii="微软雅黑" w:eastAsia="微软雅黑" w:hAnsi="微软雅黑"/>
            <w:noProof/>
            <w:highlight w:val="yellow"/>
          </w:rPr>
          <w:t>标的</w:t>
        </w:r>
      </w:ins>
      <w:ins w:id="492" w:author="lenovo" w:date="2018-08-06T18:36:00Z">
        <w:r w:rsidR="001E50B1">
          <w:rPr>
            <w:rFonts w:ascii="微软雅黑" w:eastAsia="微软雅黑" w:hAnsi="微软雅黑"/>
            <w:noProof/>
            <w:highlight w:val="yellow"/>
          </w:rPr>
          <w:t>剩余金额小于</w:t>
        </w:r>
        <w:r w:rsidR="001E50B1">
          <w:rPr>
            <w:rFonts w:ascii="微软雅黑" w:eastAsia="微软雅黑" w:hAnsi="微软雅黑" w:hint="eastAsia"/>
            <w:noProof/>
            <w:highlight w:val="yellow"/>
          </w:rPr>
          <w:t>最低</w:t>
        </w:r>
      </w:ins>
      <w:ins w:id="493" w:author="lenovo" w:date="2018-08-07T17:03:00Z">
        <w:r w:rsidR="00AD4016">
          <w:rPr>
            <w:rFonts w:ascii="微软雅黑" w:eastAsia="微软雅黑" w:hAnsi="微软雅黑" w:hint="eastAsia"/>
            <w:noProof/>
            <w:highlight w:val="yellow"/>
          </w:rPr>
          <w:t>出借</w:t>
        </w:r>
      </w:ins>
      <w:ins w:id="494" w:author="lenovo" w:date="2018-08-06T18:36:00Z">
        <w:r w:rsidR="001E50B1">
          <w:rPr>
            <w:rFonts w:ascii="微软雅黑" w:eastAsia="微软雅黑" w:hAnsi="微软雅黑"/>
            <w:noProof/>
            <w:highlight w:val="yellow"/>
          </w:rPr>
          <w:t>金额</w:t>
        </w:r>
        <w:r w:rsidR="001E50B1">
          <w:rPr>
            <w:rFonts w:ascii="微软雅黑" w:eastAsia="微软雅黑" w:hAnsi="微软雅黑" w:hint="eastAsia"/>
            <w:noProof/>
            <w:highlight w:val="yellow"/>
          </w:rPr>
          <w:t>10000元</w:t>
        </w:r>
        <w:r w:rsidR="001E50B1">
          <w:rPr>
            <w:rFonts w:ascii="微软雅黑" w:eastAsia="微软雅黑" w:hAnsi="微软雅黑"/>
            <w:noProof/>
            <w:highlight w:val="yellow"/>
          </w:rPr>
          <w:t>。</w:t>
        </w:r>
      </w:ins>
      <w:ins w:id="495" w:author="lenovo" w:date="2018-08-07T17:03:00Z">
        <w:r w:rsidR="005242C1">
          <w:rPr>
            <w:rFonts w:ascii="微软雅黑" w:eastAsia="微软雅黑" w:hAnsi="微软雅黑" w:hint="eastAsia"/>
            <w:noProof/>
            <w:highlight w:val="yellow"/>
          </w:rPr>
          <w:t>【确定</w:t>
        </w:r>
        <w:r w:rsidR="005242C1">
          <w:rPr>
            <w:rFonts w:ascii="微软雅黑" w:eastAsia="微软雅黑" w:hAnsi="微软雅黑"/>
            <w:noProof/>
            <w:highlight w:val="yellow"/>
          </w:rPr>
          <w:t>】</w:t>
        </w:r>
      </w:ins>
    </w:p>
    <w:p w:rsidR="00953CB1" w:rsidRPr="00F21197" w:rsidRDefault="00B363A3" w:rsidP="00E2268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ins w:id="496" w:author="lenovo" w:date="2018-08-02T18:40:00Z">
        <w:r>
          <w:rPr>
            <w:rFonts w:ascii="微软雅黑" w:eastAsia="微软雅黑" w:hAnsi="微软雅黑" w:hint="eastAsia"/>
            <w:noProof/>
          </w:rPr>
          <w:t>没有</w:t>
        </w:r>
        <w:r>
          <w:rPr>
            <w:rFonts w:ascii="微软雅黑" w:eastAsia="微软雅黑" w:hAnsi="微软雅黑"/>
            <w:noProof/>
          </w:rPr>
          <w:t>协议。</w:t>
        </w:r>
      </w:ins>
      <w:del w:id="497" w:author="lenovo" w:date="2018-08-02T18:40:00Z">
        <w:r w:rsidR="00953CB1" w:rsidDel="00B363A3">
          <w:rPr>
            <w:rFonts w:ascii="微软雅黑" w:eastAsia="微软雅黑" w:hAnsi="微软雅黑" w:hint="eastAsia"/>
            <w:noProof/>
          </w:rPr>
          <w:delText>协议默认勾选。若取消勾选，则【出借】按钮置灰不可点击。</w:delText>
        </w:r>
      </w:del>
    </w:p>
    <w:p w:rsidR="00A8133D" w:rsidRDefault="002D1C5B" w:rsidP="00A8133D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 xml:space="preserve">       </w:t>
      </w:r>
    </w:p>
    <w:p w:rsidR="00294368" w:rsidRDefault="00451014" w:rsidP="00A8133D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订单信息</w:t>
      </w:r>
      <w:r>
        <w:rPr>
          <w:rFonts w:ascii="微软雅黑" w:eastAsia="微软雅黑" w:hAnsi="微软雅黑"/>
          <w:noProof/>
        </w:rPr>
        <w:t>确认</w:t>
      </w:r>
    </w:p>
    <w:p w:rsidR="00294368" w:rsidRDefault="00294368" w:rsidP="00294368">
      <w:pPr>
        <w:pStyle w:val="10"/>
        <w:ind w:left="36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输入</w:t>
      </w:r>
      <w:r>
        <w:rPr>
          <w:rFonts w:ascii="微软雅黑" w:eastAsia="微软雅黑" w:hAnsi="微软雅黑"/>
          <w:noProof/>
        </w:rPr>
        <w:t>金额，点击【</w:t>
      </w:r>
      <w:r>
        <w:rPr>
          <w:rFonts w:ascii="微软雅黑" w:eastAsia="微软雅黑" w:hAnsi="微软雅黑" w:hint="eastAsia"/>
          <w:noProof/>
        </w:rPr>
        <w:t>出借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后</w:t>
      </w:r>
      <w:r>
        <w:rPr>
          <w:rFonts w:ascii="微软雅黑" w:eastAsia="微软雅黑" w:hAnsi="微软雅黑"/>
          <w:noProof/>
        </w:rPr>
        <w:t>，</w:t>
      </w:r>
      <w:r w:rsidR="00CB1AA8">
        <w:rPr>
          <w:rFonts w:ascii="微软雅黑" w:eastAsia="微软雅黑" w:hAnsi="微软雅黑" w:hint="eastAsia"/>
          <w:noProof/>
        </w:rPr>
        <w:t>确认</w:t>
      </w:r>
      <w:r w:rsidR="00CB1AA8">
        <w:rPr>
          <w:rFonts w:ascii="微软雅黑" w:eastAsia="微软雅黑" w:hAnsi="微软雅黑"/>
          <w:noProof/>
        </w:rPr>
        <w:t>订单信息弹框，如下：</w:t>
      </w:r>
    </w:p>
    <w:p w:rsidR="00546E89" w:rsidRDefault="00EC1F77" w:rsidP="003154AF">
      <w:pPr>
        <w:pStyle w:val="10"/>
        <w:ind w:firstLineChars="0" w:firstLine="0"/>
        <w:rPr>
          <w:ins w:id="498" w:author="lenovo" w:date="2018-08-01T16:08:00Z"/>
          <w:rFonts w:ascii="微软雅黑" w:eastAsia="微软雅黑" w:hAnsi="微软雅黑"/>
          <w:noProof/>
        </w:rPr>
      </w:pPr>
      <w:del w:id="499" w:author="lenovo" w:date="2018-08-02T14:47:00Z">
        <w:r w:rsidDel="00156EE3">
          <w:rPr>
            <w:noProof/>
          </w:rPr>
          <w:lastRenderedPageBreak/>
          <w:drawing>
            <wp:inline distT="0" distB="0" distL="0" distR="0" wp14:anchorId="2C49A773" wp14:editId="327B7CFB">
              <wp:extent cx="2962275" cy="1704975"/>
              <wp:effectExtent l="0" t="0" r="9525" b="9525"/>
              <wp:docPr id="17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2275" cy="1704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00" w:author="lenovo" w:date="2018-08-02T14:47:00Z">
        <w:r w:rsidR="00156EE3">
          <w:rPr>
            <w:noProof/>
          </w:rPr>
          <w:drawing>
            <wp:inline distT="0" distB="0" distL="0" distR="0" wp14:anchorId="743AB630" wp14:editId="0B6C4022">
              <wp:extent cx="3057525" cy="1762125"/>
              <wp:effectExtent l="0" t="0" r="9525" b="9525"/>
              <wp:docPr id="23" name="图片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7525" cy="1762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46E57" w:rsidRDefault="00BC3A69" w:rsidP="003154AF">
      <w:pPr>
        <w:pStyle w:val="10"/>
        <w:ind w:firstLineChars="0" w:firstLine="0"/>
        <w:rPr>
          <w:ins w:id="501" w:author="lenovo" w:date="2018-08-01T16:08:00Z"/>
          <w:rFonts w:ascii="微软雅黑" w:eastAsia="微软雅黑" w:hAnsi="微软雅黑"/>
          <w:noProof/>
        </w:rPr>
      </w:pPr>
      <w:ins w:id="502" w:author="lenovo" w:date="2018-08-07T17:07:00Z">
        <w:r>
          <w:rPr>
            <w:rFonts w:ascii="微软雅黑" w:eastAsia="微软雅黑" w:hAnsi="微软雅黑" w:hint="eastAsia"/>
            <w:noProof/>
          </w:rPr>
          <w:t>点击</w:t>
        </w:r>
        <w:r>
          <w:rPr>
            <w:rFonts w:ascii="微软雅黑" w:eastAsia="微软雅黑" w:hAnsi="微软雅黑"/>
            <w:noProof/>
          </w:rPr>
          <w:t>【</w:t>
        </w:r>
        <w:r>
          <w:rPr>
            <w:rFonts w:ascii="微软雅黑" w:eastAsia="微软雅黑" w:hAnsi="微软雅黑" w:hint="eastAsia"/>
            <w:noProof/>
          </w:rPr>
          <w:t>确定</w:t>
        </w:r>
        <w:r>
          <w:rPr>
            <w:rFonts w:ascii="微软雅黑" w:eastAsia="微软雅黑" w:hAnsi="微软雅黑"/>
            <w:noProof/>
          </w:rPr>
          <w:t>】</w:t>
        </w:r>
        <w:r>
          <w:rPr>
            <w:rFonts w:ascii="微软雅黑" w:eastAsia="微软雅黑" w:hAnsi="微软雅黑" w:hint="eastAsia"/>
            <w:noProof/>
          </w:rPr>
          <w:t>显示</w:t>
        </w:r>
        <w:r>
          <w:rPr>
            <w:rFonts w:ascii="微软雅黑" w:eastAsia="微软雅黑" w:hAnsi="微软雅黑"/>
            <w:noProof/>
          </w:rPr>
          <w:t>投标成功提示语：出借成功！</w:t>
        </w:r>
      </w:ins>
    </w:p>
    <w:p w:rsidR="00F46E57" w:rsidRPr="00156EE3" w:rsidDel="00156EE3" w:rsidRDefault="00F46E57" w:rsidP="003154AF">
      <w:pPr>
        <w:pStyle w:val="10"/>
        <w:ind w:firstLineChars="0" w:firstLine="0"/>
        <w:rPr>
          <w:del w:id="503" w:author="lenovo" w:date="2018-08-02T14:48:00Z"/>
          <w:rFonts w:ascii="微软雅黑" w:eastAsia="微软雅黑" w:hAnsi="微软雅黑"/>
          <w:noProof/>
        </w:rPr>
      </w:pPr>
    </w:p>
    <w:p w:rsidR="00944B68" w:rsidRPr="00156EE3" w:rsidDel="00156EE3" w:rsidRDefault="00944B68" w:rsidP="003154AF">
      <w:pPr>
        <w:pStyle w:val="10"/>
        <w:ind w:firstLineChars="0" w:firstLine="0"/>
        <w:rPr>
          <w:del w:id="504" w:author="lenovo" w:date="2018-08-02T14:48:00Z"/>
          <w:rFonts w:ascii="微软雅黑" w:eastAsia="微软雅黑" w:hAnsi="微软雅黑"/>
          <w:noProof/>
        </w:rPr>
      </w:pPr>
    </w:p>
    <w:p w:rsidR="005772C7" w:rsidRDefault="005772C7" w:rsidP="003154AF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944B68" w:rsidRDefault="00080FB2" w:rsidP="003154AF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fldChar w:fldCharType="begin"/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 w:hint="eastAsia"/>
          <w:noProof/>
        </w:rPr>
        <w:instrText>= 3 \* GB3</w:instrText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/>
          <w:noProof/>
        </w:rPr>
        <w:fldChar w:fldCharType="separate"/>
      </w:r>
      <w:r>
        <w:rPr>
          <w:rFonts w:ascii="微软雅黑" w:eastAsia="微软雅黑" w:hAnsi="微软雅黑" w:hint="eastAsia"/>
          <w:noProof/>
        </w:rPr>
        <w:t>③</w:t>
      </w:r>
      <w:r>
        <w:rPr>
          <w:rFonts w:ascii="微软雅黑" w:eastAsia="微软雅黑" w:hAnsi="微软雅黑"/>
          <w:noProof/>
        </w:rPr>
        <w:fldChar w:fldCharType="end"/>
      </w:r>
      <w:r>
        <w:rPr>
          <w:rFonts w:ascii="微软雅黑" w:eastAsia="微软雅黑" w:hAnsi="微软雅黑" w:hint="eastAsia"/>
          <w:noProof/>
        </w:rPr>
        <w:t>已</w:t>
      </w:r>
      <w:r>
        <w:rPr>
          <w:rFonts w:ascii="微软雅黑" w:eastAsia="微软雅黑" w:hAnsi="微软雅黑"/>
          <w:noProof/>
        </w:rPr>
        <w:t>流标</w:t>
      </w:r>
    </w:p>
    <w:p w:rsidR="00FF3101" w:rsidRDefault="00FD6D3D" w:rsidP="003154AF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62FB4500" wp14:editId="0F641C73">
            <wp:extent cx="2451646" cy="27527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5091" cy="27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01" w:rsidRDefault="00D92707" w:rsidP="003154AF">
      <w:pPr>
        <w:pStyle w:val="10"/>
        <w:ind w:firstLineChars="0" w:firstLine="0"/>
        <w:rPr>
          <w:rFonts w:ascii="微软雅黑" w:eastAsia="微软雅黑" w:hAnsi="微软雅黑"/>
          <w:noProof/>
        </w:rPr>
      </w:pPr>
      <w:ins w:id="505" w:author="lenovo" w:date="2018-08-02T18:40:00Z">
        <w:r>
          <w:rPr>
            <w:rFonts w:ascii="微软雅黑" w:eastAsia="微软雅黑" w:hAnsi="微软雅黑" w:hint="eastAsia"/>
            <w:noProof/>
          </w:rPr>
          <w:t>流标</w:t>
        </w:r>
        <w:r>
          <w:rPr>
            <w:rFonts w:ascii="微软雅黑" w:eastAsia="微软雅黑" w:hAnsi="微软雅黑"/>
            <w:noProof/>
          </w:rPr>
          <w:t>时间为债权挂出</w:t>
        </w:r>
      </w:ins>
      <w:ins w:id="506" w:author="lenovo" w:date="2018-08-02T18:41:00Z">
        <w:r>
          <w:rPr>
            <w:rFonts w:ascii="微软雅黑" w:eastAsia="微软雅黑" w:hAnsi="微软雅黑"/>
            <w:noProof/>
          </w:rPr>
          <w:t>后第</w:t>
        </w:r>
        <w:r>
          <w:rPr>
            <w:rFonts w:ascii="微软雅黑" w:eastAsia="微软雅黑" w:hAnsi="微软雅黑" w:hint="eastAsia"/>
            <w:noProof/>
          </w:rPr>
          <w:t>15天</w:t>
        </w:r>
        <w:r>
          <w:rPr>
            <w:rFonts w:ascii="微软雅黑" w:eastAsia="微软雅黑" w:hAnsi="微软雅黑"/>
            <w:noProof/>
          </w:rPr>
          <w:t>。</w:t>
        </w:r>
      </w:ins>
    </w:p>
    <w:p w:rsidR="00FF3101" w:rsidRDefault="00FF3101" w:rsidP="003154AF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955205" w:rsidRDefault="008F4119" w:rsidP="00462664">
      <w:pPr>
        <w:pStyle w:val="2"/>
        <w:numPr>
          <w:ilvl w:val="0"/>
          <w:numId w:val="16"/>
        </w:numPr>
        <w:rPr>
          <w:rFonts w:ascii="微软雅黑" w:hAnsi="微软雅黑"/>
          <w:b w:val="0"/>
        </w:rPr>
      </w:pPr>
      <w:bookmarkStart w:id="507" w:name="_Toc521429439"/>
      <w:r w:rsidRPr="00F507DE">
        <w:rPr>
          <w:rFonts w:ascii="微软雅黑" w:hAnsi="微软雅黑" w:hint="eastAsia"/>
        </w:rPr>
        <w:t>债权</w:t>
      </w:r>
      <w:r w:rsidRPr="00F507DE">
        <w:rPr>
          <w:rFonts w:ascii="微软雅黑" w:hAnsi="微软雅黑"/>
        </w:rPr>
        <w:t>转让</w:t>
      </w:r>
      <w:r w:rsidR="00955205" w:rsidRPr="00F507DE">
        <w:rPr>
          <w:rFonts w:ascii="微软雅黑" w:hAnsi="微软雅黑" w:hint="eastAsia"/>
        </w:rPr>
        <w:t>购买</w:t>
      </w:r>
      <w:r w:rsidR="00955205" w:rsidRPr="00F507DE">
        <w:rPr>
          <w:rFonts w:ascii="微软雅黑" w:hAnsi="微软雅黑"/>
        </w:rPr>
        <w:t>详情页</w:t>
      </w:r>
      <w:bookmarkEnd w:id="507"/>
    </w:p>
    <w:p w:rsidR="00BB28C2" w:rsidRDefault="00DF6A1E" w:rsidP="00BB28C2">
      <w:pPr>
        <w:rPr>
          <w:rFonts w:ascii="微软雅黑" w:eastAsia="微软雅黑" w:hAnsi="微软雅黑"/>
          <w:szCs w:val="21"/>
        </w:rPr>
      </w:pPr>
      <w:del w:id="508" w:author="lenovo" w:date="2018-08-01T15:12:00Z">
        <w:r w:rsidDel="00FF4212">
          <w:rPr>
            <w:noProof/>
          </w:rPr>
          <w:drawing>
            <wp:inline distT="0" distB="0" distL="0" distR="0" wp14:anchorId="1E004F3A" wp14:editId="6599AE91">
              <wp:extent cx="5274310" cy="4049395"/>
              <wp:effectExtent l="0" t="0" r="2540" b="8255"/>
              <wp:docPr id="20" name="图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49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09" w:author="lenovo" w:date="2018-08-01T15:12:00Z">
        <w:r w:rsidR="00FF4212" w:rsidRPr="00FF4212">
          <w:rPr>
            <w:noProof/>
          </w:rPr>
          <w:t xml:space="preserve"> </w:t>
        </w:r>
      </w:ins>
      <w:ins w:id="510" w:author="lenovo" w:date="2018-08-02T14:50:00Z">
        <w:r w:rsidR="009B2E83">
          <w:rPr>
            <w:noProof/>
          </w:rPr>
          <w:lastRenderedPageBreak/>
          <w:drawing>
            <wp:inline distT="0" distB="0" distL="0" distR="0" wp14:anchorId="6E437DA7" wp14:editId="529EFB0A">
              <wp:extent cx="5274310" cy="4039235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039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F3101" w:rsidRDefault="00FF3101" w:rsidP="00BB28C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点击右上角</w:t>
      </w:r>
      <w:proofErr w:type="gramStart"/>
      <w:r>
        <w:rPr>
          <w:rFonts w:ascii="微软雅黑" w:eastAsia="微软雅黑" w:hAnsi="微软雅黑"/>
          <w:szCs w:val="21"/>
        </w:rPr>
        <w:t>原散标编号</w:t>
      </w:r>
      <w:proofErr w:type="gramEnd"/>
      <w:r>
        <w:rPr>
          <w:rFonts w:ascii="微软雅黑" w:eastAsia="微软雅黑" w:hAnsi="微软雅黑"/>
          <w:szCs w:val="21"/>
        </w:rPr>
        <w:t>可</w:t>
      </w:r>
      <w:proofErr w:type="gramStart"/>
      <w:r>
        <w:rPr>
          <w:rFonts w:ascii="微软雅黑" w:eastAsia="微软雅黑" w:hAnsi="微软雅黑"/>
          <w:szCs w:val="21"/>
        </w:rPr>
        <w:t>查看原标情况</w:t>
      </w:r>
      <w:proofErr w:type="gramEnd"/>
      <w:r>
        <w:rPr>
          <w:rFonts w:ascii="微软雅黑" w:eastAsia="微软雅黑" w:hAnsi="微软雅黑"/>
          <w:szCs w:val="21"/>
        </w:rPr>
        <w:t>。</w:t>
      </w:r>
    </w:p>
    <w:p w:rsidR="00F507DE" w:rsidRPr="00F507DE" w:rsidRDefault="00F507DE" w:rsidP="00F507D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F507DE">
        <w:rPr>
          <w:rFonts w:ascii="微软雅黑" w:eastAsia="微软雅黑" w:hAnsi="微软雅黑" w:hint="eastAsia"/>
          <w:szCs w:val="21"/>
        </w:rPr>
        <w:t>字段</w:t>
      </w:r>
      <w:r w:rsidRPr="00F507DE">
        <w:rPr>
          <w:rFonts w:ascii="微软雅黑" w:eastAsia="微软雅黑" w:hAnsi="微软雅黑"/>
          <w:szCs w:val="21"/>
        </w:rPr>
        <w:t>：债权编号、</w:t>
      </w:r>
      <w:proofErr w:type="gramStart"/>
      <w:r w:rsidRPr="00F507DE">
        <w:rPr>
          <w:rFonts w:ascii="微软雅黑" w:eastAsia="微软雅黑" w:hAnsi="微软雅黑"/>
          <w:szCs w:val="21"/>
        </w:rPr>
        <w:t>年化收益率</w:t>
      </w:r>
      <w:proofErr w:type="gramEnd"/>
      <w:r w:rsidRPr="00F507DE">
        <w:rPr>
          <w:rFonts w:ascii="微软雅黑" w:eastAsia="微软雅黑" w:hAnsi="微软雅黑"/>
          <w:szCs w:val="21"/>
        </w:rPr>
        <w:t>、</w:t>
      </w:r>
      <w:ins w:id="511" w:author="lenovo" w:date="2018-08-02T14:49:00Z">
        <w:r w:rsidR="00156EE3">
          <w:rPr>
            <w:rFonts w:ascii="微软雅黑" w:eastAsia="微软雅黑" w:hAnsi="微软雅黑" w:hint="eastAsia"/>
            <w:szCs w:val="21"/>
          </w:rPr>
          <w:t>剩余</w:t>
        </w:r>
      </w:ins>
      <w:del w:id="512" w:author="lenovo" w:date="2018-08-01T15:12:00Z">
        <w:r w:rsidRPr="00F507DE" w:rsidDel="00FF4212">
          <w:rPr>
            <w:rFonts w:ascii="微软雅黑" w:eastAsia="微软雅黑" w:hAnsi="微软雅黑"/>
            <w:szCs w:val="21"/>
          </w:rPr>
          <w:delText>剩余</w:delText>
        </w:r>
      </w:del>
      <w:r w:rsidRPr="00F507DE">
        <w:rPr>
          <w:rFonts w:ascii="微软雅黑" w:eastAsia="微软雅黑" w:hAnsi="微软雅黑"/>
          <w:szCs w:val="21"/>
        </w:rPr>
        <w:t>期数、</w:t>
      </w:r>
      <w:r w:rsidRPr="00F507DE">
        <w:rPr>
          <w:rFonts w:ascii="微软雅黑" w:eastAsia="微软雅黑" w:hAnsi="微软雅黑" w:hint="eastAsia"/>
          <w:szCs w:val="21"/>
        </w:rPr>
        <w:t>转让价格</w:t>
      </w:r>
      <w:r w:rsidRPr="00F507DE">
        <w:rPr>
          <w:rFonts w:ascii="微软雅黑" w:eastAsia="微软雅黑" w:hAnsi="微软雅黑"/>
          <w:szCs w:val="21"/>
        </w:rPr>
        <w:t>、当前价值、浮动、转让时间、转让人、下一</w:t>
      </w:r>
      <w:ins w:id="513" w:author="lenovo" w:date="2018-08-02T14:49:00Z">
        <w:r w:rsidR="009B2E83">
          <w:rPr>
            <w:rFonts w:ascii="微软雅黑" w:eastAsia="微软雅黑" w:hAnsi="微软雅黑" w:hint="eastAsia"/>
            <w:szCs w:val="21"/>
          </w:rPr>
          <w:t>回</w:t>
        </w:r>
      </w:ins>
      <w:del w:id="514" w:author="lenovo" w:date="2018-08-02T14:49:00Z">
        <w:r w:rsidRPr="00F507DE" w:rsidDel="009B2E83">
          <w:rPr>
            <w:rFonts w:ascii="微软雅黑" w:eastAsia="微软雅黑" w:hAnsi="微软雅黑"/>
            <w:szCs w:val="21"/>
          </w:rPr>
          <w:delText>还</w:delText>
        </w:r>
      </w:del>
      <w:r w:rsidRPr="00F507DE">
        <w:rPr>
          <w:rFonts w:ascii="微软雅黑" w:eastAsia="微软雅黑" w:hAnsi="微软雅黑"/>
          <w:szCs w:val="21"/>
        </w:rPr>
        <w:t>款日</w:t>
      </w:r>
      <w:r w:rsidRPr="00F507DE">
        <w:rPr>
          <w:rFonts w:ascii="微软雅黑" w:eastAsia="微软雅黑" w:hAnsi="微软雅黑" w:hint="eastAsia"/>
          <w:szCs w:val="21"/>
        </w:rPr>
        <w:t>、</w:t>
      </w:r>
      <w:ins w:id="515" w:author="lenovo" w:date="2018-08-02T14:51:00Z">
        <w:r w:rsidR="009B2E83">
          <w:rPr>
            <w:rFonts w:ascii="微软雅黑" w:eastAsia="微软雅黑" w:hAnsi="微软雅黑" w:hint="eastAsia"/>
            <w:szCs w:val="21"/>
          </w:rPr>
          <w:t>回</w:t>
        </w:r>
      </w:ins>
      <w:del w:id="516" w:author="lenovo" w:date="2018-08-02T14:51:00Z">
        <w:r w:rsidR="00390310" w:rsidDel="009B2E83">
          <w:rPr>
            <w:rFonts w:ascii="微软雅黑" w:eastAsia="微软雅黑" w:hAnsi="微软雅黑"/>
            <w:szCs w:val="21"/>
          </w:rPr>
          <w:delText>还</w:delText>
        </w:r>
      </w:del>
      <w:r w:rsidR="00390310">
        <w:rPr>
          <w:rFonts w:ascii="微软雅黑" w:eastAsia="微软雅黑" w:hAnsi="微软雅黑"/>
          <w:szCs w:val="21"/>
        </w:rPr>
        <w:t>款方式</w:t>
      </w:r>
      <w:r w:rsidRPr="00F507DE">
        <w:rPr>
          <w:rFonts w:ascii="微软雅黑" w:eastAsia="微软雅黑" w:hAnsi="微软雅黑"/>
          <w:szCs w:val="21"/>
        </w:rPr>
        <w:t>。</w:t>
      </w:r>
    </w:p>
    <w:p w:rsidR="00F507DE" w:rsidRDefault="00F507DE" w:rsidP="00F507D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</w:t>
      </w:r>
      <w:r>
        <w:rPr>
          <w:rFonts w:ascii="微软雅黑" w:eastAsia="微软雅黑" w:hAnsi="微软雅黑"/>
          <w:szCs w:val="21"/>
        </w:rPr>
        <w:t>：下一还款日前如未能成功转让，则该项目继续由转让人持有</w:t>
      </w:r>
    </w:p>
    <w:p w:rsidR="003846DC" w:rsidRDefault="005E646C" w:rsidP="003846DC">
      <w:pPr>
        <w:pStyle w:val="10"/>
        <w:ind w:left="420"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szCs w:val="21"/>
        </w:rPr>
        <w:t>当前价值</w:t>
      </w:r>
      <w:r>
        <w:rPr>
          <w:rFonts w:ascii="微软雅黑" w:eastAsia="微软雅黑" w:hAnsi="微软雅黑"/>
          <w:szCs w:val="21"/>
        </w:rPr>
        <w:t>浮标：</w:t>
      </w:r>
      <w:r w:rsidR="003846DC">
        <w:rPr>
          <w:rFonts w:ascii="微软雅黑" w:eastAsia="微软雅黑" w:hAnsi="微软雅黑" w:hint="eastAsia"/>
          <w:noProof/>
        </w:rPr>
        <w:t>当前</w:t>
      </w:r>
      <w:r w:rsidR="003846DC">
        <w:rPr>
          <w:rFonts w:ascii="微软雅黑" w:eastAsia="微软雅黑" w:hAnsi="微软雅黑"/>
          <w:noProof/>
        </w:rPr>
        <w:t>价值=剩余本金+当期未结清利息</w:t>
      </w:r>
      <w:r w:rsidR="003846DC">
        <w:rPr>
          <w:rFonts w:ascii="微软雅黑" w:eastAsia="微软雅黑" w:hAnsi="微软雅黑" w:hint="eastAsia"/>
          <w:noProof/>
        </w:rPr>
        <w:t>，</w:t>
      </w:r>
      <w:r w:rsidR="003846DC">
        <w:rPr>
          <w:rFonts w:ascii="微软雅黑" w:eastAsia="微软雅黑" w:hAnsi="微软雅黑"/>
          <w:noProof/>
        </w:rPr>
        <w:t>即为截止转让当日该债权的实际价值</w:t>
      </w:r>
    </w:p>
    <w:p w:rsidR="005E646C" w:rsidRPr="00EC5D38" w:rsidRDefault="005E646C" w:rsidP="00F507DE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</w:p>
    <w:p w:rsidR="00CB1FEA" w:rsidRPr="004D385E" w:rsidRDefault="00F507DE" w:rsidP="004D385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</w:t>
      </w:r>
      <w:r w:rsidR="00855A0C">
        <w:rPr>
          <w:rFonts w:ascii="微软雅黑" w:eastAsia="微软雅黑" w:hAnsi="微软雅黑" w:hint="eastAsia"/>
          <w:szCs w:val="21"/>
        </w:rPr>
        <w:t>回</w:t>
      </w:r>
      <w:r w:rsidR="006900B7" w:rsidRPr="004D385E">
        <w:rPr>
          <w:rFonts w:ascii="微软雅黑" w:eastAsia="微软雅黑" w:hAnsi="微软雅黑"/>
          <w:szCs w:val="21"/>
        </w:rPr>
        <w:t>款计划</w:t>
      </w:r>
    </w:p>
    <w:p w:rsidR="006900B7" w:rsidRDefault="006900B7" w:rsidP="006900B7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6028C74" wp14:editId="21832757">
            <wp:extent cx="4048125" cy="2971029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1321" cy="29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DE" w:rsidRDefault="00F507DE" w:rsidP="006900B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字段</w:t>
      </w:r>
      <w:r>
        <w:rPr>
          <w:rFonts w:ascii="微软雅黑" w:eastAsia="微软雅黑" w:hAnsi="微软雅黑"/>
          <w:szCs w:val="21"/>
        </w:rPr>
        <w:t>：</w:t>
      </w:r>
    </w:p>
    <w:p w:rsidR="00F507DE" w:rsidRDefault="00F507DE" w:rsidP="006900B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总计</w:t>
      </w:r>
      <w:r>
        <w:rPr>
          <w:rFonts w:ascii="微软雅黑" w:eastAsia="微软雅黑" w:hAnsi="微软雅黑"/>
          <w:szCs w:val="21"/>
        </w:rPr>
        <w:t>：期数、应收本息、应收利息、应收本金</w:t>
      </w:r>
    </w:p>
    <w:p w:rsidR="00F507DE" w:rsidRDefault="00F507DE" w:rsidP="00F507D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每期：</w:t>
      </w:r>
      <w:r>
        <w:rPr>
          <w:rFonts w:ascii="微软雅黑" w:eastAsia="微软雅黑" w:hAnsi="微软雅黑"/>
          <w:szCs w:val="21"/>
        </w:rPr>
        <w:t>期数、应收本息、应收利息、应收本金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剩余本金</w:t>
      </w:r>
    </w:p>
    <w:p w:rsidR="00F507DE" w:rsidRPr="00F507DE" w:rsidRDefault="00DB4F06" w:rsidP="006900B7">
      <w:pPr>
        <w:rPr>
          <w:rFonts w:ascii="微软雅黑" w:eastAsia="微软雅黑" w:hAnsi="微软雅黑"/>
          <w:szCs w:val="21"/>
        </w:rPr>
      </w:pPr>
      <w:ins w:id="517" w:author="lenovo" w:date="2018-08-02T15:10:00Z">
        <w:r>
          <w:rPr>
            <w:rFonts w:ascii="微软雅黑" w:eastAsia="微软雅黑" w:hAnsi="微软雅黑" w:hint="eastAsia"/>
            <w:szCs w:val="21"/>
          </w:rPr>
          <w:t>债转</w:t>
        </w:r>
        <w:r>
          <w:rPr>
            <w:rFonts w:ascii="微软雅黑" w:eastAsia="微软雅黑" w:hAnsi="微软雅黑"/>
            <w:szCs w:val="21"/>
          </w:rPr>
          <w:t>的回款计划从接入债转的第一期开始计算，如果</w:t>
        </w:r>
      </w:ins>
      <w:ins w:id="518" w:author="lenovo" w:date="2018-08-02T15:11:00Z">
        <w:r>
          <w:rPr>
            <w:rFonts w:ascii="微软雅黑" w:eastAsia="微软雅黑" w:hAnsi="微软雅黑" w:hint="eastAsia"/>
            <w:szCs w:val="21"/>
          </w:rPr>
          <w:t>该</w:t>
        </w:r>
        <w:r>
          <w:rPr>
            <w:rFonts w:ascii="微软雅黑" w:eastAsia="微软雅黑" w:hAnsi="微软雅黑"/>
            <w:szCs w:val="21"/>
          </w:rPr>
          <w:t>标的剩余期数为</w:t>
        </w:r>
        <w:r>
          <w:rPr>
            <w:rFonts w:ascii="微软雅黑" w:eastAsia="微软雅黑" w:hAnsi="微软雅黑" w:hint="eastAsia"/>
            <w:szCs w:val="21"/>
          </w:rPr>
          <w:t>8/12,则</w:t>
        </w:r>
        <w:r>
          <w:rPr>
            <w:rFonts w:ascii="微软雅黑" w:eastAsia="微软雅黑" w:hAnsi="微软雅黑"/>
            <w:szCs w:val="21"/>
          </w:rPr>
          <w:t>一共记录</w:t>
        </w:r>
        <w:r>
          <w:rPr>
            <w:rFonts w:ascii="微软雅黑" w:eastAsia="微软雅黑" w:hAnsi="微软雅黑" w:hint="eastAsia"/>
            <w:szCs w:val="21"/>
          </w:rPr>
          <w:t>8期</w:t>
        </w:r>
        <w:r>
          <w:rPr>
            <w:rFonts w:ascii="微软雅黑" w:eastAsia="微软雅黑" w:hAnsi="微软雅黑"/>
            <w:szCs w:val="21"/>
          </w:rPr>
          <w:t>。</w:t>
        </w:r>
      </w:ins>
    </w:p>
    <w:p w:rsidR="003A4861" w:rsidRPr="00322A64" w:rsidRDefault="00F507DE" w:rsidP="003A486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3A4861">
        <w:rPr>
          <w:rFonts w:ascii="微软雅黑" w:eastAsia="微软雅黑" w:hAnsi="微软雅黑" w:hint="eastAsia"/>
          <w:szCs w:val="21"/>
        </w:rPr>
        <w:t>）债</w:t>
      </w:r>
      <w:proofErr w:type="gramStart"/>
      <w:r w:rsidR="003A4861">
        <w:rPr>
          <w:rFonts w:ascii="微软雅黑" w:eastAsia="微软雅黑" w:hAnsi="微软雅黑" w:hint="eastAsia"/>
          <w:szCs w:val="21"/>
        </w:rPr>
        <w:t>转标</w:t>
      </w:r>
      <w:r w:rsidR="003A4861" w:rsidRPr="00322A64">
        <w:rPr>
          <w:rFonts w:ascii="微软雅黑" w:eastAsia="微软雅黑" w:hAnsi="微软雅黑"/>
          <w:szCs w:val="21"/>
        </w:rPr>
        <w:t>购买</w:t>
      </w:r>
      <w:proofErr w:type="gramEnd"/>
      <w:r w:rsidR="003A4861" w:rsidRPr="00322A64">
        <w:rPr>
          <w:rFonts w:ascii="微软雅黑" w:eastAsia="微软雅黑" w:hAnsi="微软雅黑"/>
          <w:szCs w:val="21"/>
        </w:rPr>
        <w:t>入口</w:t>
      </w:r>
    </w:p>
    <w:p w:rsidR="003A4861" w:rsidRDefault="003A4861" w:rsidP="003A4861">
      <w:pPr>
        <w:pStyle w:val="10"/>
        <w:ind w:firstLineChars="0"/>
        <w:rPr>
          <w:rFonts w:ascii="微软雅黑" w:eastAsia="微软雅黑" w:hAnsi="微软雅黑"/>
          <w:noProof/>
        </w:rPr>
      </w:pPr>
      <w:r w:rsidRPr="00D52DC4">
        <w:rPr>
          <w:rFonts w:ascii="微软雅黑" w:eastAsia="微软雅黑" w:hAnsi="微软雅黑" w:hint="eastAsia"/>
          <w:noProof/>
        </w:rPr>
        <w:t>分为未登录可购买</w:t>
      </w:r>
      <w:r w:rsidRPr="00D52DC4">
        <w:rPr>
          <w:rFonts w:ascii="微软雅黑" w:eastAsia="微软雅黑" w:hAnsi="微软雅黑"/>
          <w:noProof/>
        </w:rPr>
        <w:t>、已登录</w:t>
      </w:r>
      <w:r w:rsidRPr="00D52DC4">
        <w:rPr>
          <w:rFonts w:ascii="微软雅黑" w:eastAsia="微软雅黑" w:hAnsi="微软雅黑" w:hint="eastAsia"/>
          <w:noProof/>
        </w:rPr>
        <w:t>可购买</w:t>
      </w:r>
      <w:r w:rsidR="00C37647">
        <w:rPr>
          <w:rFonts w:ascii="微软雅黑" w:eastAsia="微软雅黑" w:hAnsi="微软雅黑"/>
          <w:noProof/>
        </w:rPr>
        <w:t>、已</w:t>
      </w:r>
      <w:r w:rsidR="00C37647">
        <w:rPr>
          <w:rFonts w:ascii="微软雅黑" w:eastAsia="微软雅黑" w:hAnsi="微软雅黑" w:hint="eastAsia"/>
          <w:noProof/>
        </w:rPr>
        <w:t>转让三</w:t>
      </w:r>
      <w:r w:rsidRPr="00D52DC4">
        <w:rPr>
          <w:rFonts w:ascii="微软雅黑" w:eastAsia="微软雅黑" w:hAnsi="微软雅黑"/>
          <w:noProof/>
        </w:rPr>
        <w:t>类。</w:t>
      </w:r>
    </w:p>
    <w:p w:rsidR="00EF580A" w:rsidRDefault="00EF580A" w:rsidP="00EF580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1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noProof/>
          <w:szCs w:val="21"/>
        </w:rPr>
        <w:t>①</w:t>
      </w:r>
      <w:r>
        <w:rPr>
          <w:rFonts w:ascii="微软雅黑" w:eastAsia="微软雅黑" w:hAnsi="微软雅黑"/>
          <w:szCs w:val="21"/>
        </w:rPr>
        <w:fldChar w:fldCharType="end"/>
      </w:r>
      <w:r w:rsidRPr="00D52DC4">
        <w:rPr>
          <w:rFonts w:ascii="微软雅黑" w:eastAsia="微软雅黑" w:hAnsi="微软雅黑" w:hint="eastAsia"/>
          <w:noProof/>
        </w:rPr>
        <w:t>未登录可购买</w:t>
      </w:r>
    </w:p>
    <w:p w:rsidR="00EF580A" w:rsidRDefault="00EF580A" w:rsidP="00EF580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lastRenderedPageBreak/>
        <w:drawing>
          <wp:inline distT="0" distB="0" distL="0" distR="0" wp14:anchorId="0764EFB4" wp14:editId="48512F64">
            <wp:extent cx="2333625" cy="2589181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406" cy="26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D5" w:rsidRDefault="004910D5" w:rsidP="004910D5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转让价格</w:t>
      </w:r>
    </w:p>
    <w:p w:rsidR="004910D5" w:rsidRDefault="004910D5" w:rsidP="004910D5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提示语：</w:t>
      </w:r>
      <w:r>
        <w:rPr>
          <w:rFonts w:ascii="微软雅黑" w:eastAsia="微软雅黑" w:hAnsi="微软雅黑"/>
          <w:noProof/>
        </w:rPr>
        <w:t>您当前未登录，请登录</w:t>
      </w:r>
    </w:p>
    <w:p w:rsidR="004910D5" w:rsidRDefault="004910D5" w:rsidP="004910D5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登录按钮：</w:t>
      </w:r>
      <w:r>
        <w:rPr>
          <w:rFonts w:ascii="微软雅黑" w:eastAsia="微软雅黑" w:hAnsi="微软雅黑"/>
          <w:noProof/>
        </w:rPr>
        <w:t>点击后跳转登录页面，登陆后返回该页。</w:t>
      </w:r>
    </w:p>
    <w:p w:rsidR="004910D5" w:rsidRDefault="004910D5" w:rsidP="004910D5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8B5D63">
        <w:rPr>
          <w:rFonts w:ascii="微软雅黑" w:eastAsia="微软雅黑" w:hAnsi="微软雅黑"/>
          <w:szCs w:val="21"/>
        </w:rPr>
        <w:fldChar w:fldCharType="begin"/>
      </w:r>
      <w:r w:rsidRPr="008B5D63">
        <w:rPr>
          <w:rFonts w:ascii="微软雅黑" w:eastAsia="微软雅黑" w:hAnsi="微软雅黑"/>
          <w:szCs w:val="21"/>
        </w:rPr>
        <w:instrText xml:space="preserve"> </w:instrText>
      </w:r>
      <w:r w:rsidRPr="008B5D63">
        <w:rPr>
          <w:rFonts w:ascii="微软雅黑" w:eastAsia="微软雅黑" w:hAnsi="微软雅黑" w:hint="eastAsia"/>
          <w:szCs w:val="21"/>
        </w:rPr>
        <w:instrText>= 2 \* GB3</w:instrText>
      </w:r>
      <w:r w:rsidRPr="008B5D63">
        <w:rPr>
          <w:rFonts w:ascii="微软雅黑" w:eastAsia="微软雅黑" w:hAnsi="微软雅黑"/>
          <w:szCs w:val="21"/>
        </w:rPr>
        <w:instrText xml:space="preserve"> </w:instrText>
      </w:r>
      <w:r w:rsidRPr="008B5D63">
        <w:rPr>
          <w:rFonts w:ascii="微软雅黑" w:eastAsia="微软雅黑" w:hAnsi="微软雅黑"/>
          <w:szCs w:val="21"/>
        </w:rPr>
        <w:fldChar w:fldCharType="separate"/>
      </w:r>
      <w:r w:rsidRPr="008B5D63">
        <w:rPr>
          <w:rFonts w:ascii="微软雅黑" w:eastAsia="微软雅黑" w:hAnsi="微软雅黑" w:hint="eastAsia"/>
          <w:noProof/>
          <w:szCs w:val="21"/>
        </w:rPr>
        <w:t>②</w:t>
      </w:r>
      <w:r w:rsidRPr="008B5D63">
        <w:rPr>
          <w:rFonts w:ascii="微软雅黑" w:eastAsia="微软雅黑" w:hAnsi="微软雅黑"/>
          <w:szCs w:val="21"/>
        </w:rPr>
        <w:fldChar w:fldCharType="end"/>
      </w:r>
      <w:r w:rsidRPr="008B5D63">
        <w:rPr>
          <w:rFonts w:ascii="微软雅黑" w:eastAsia="微软雅黑" w:hAnsi="微软雅黑" w:hint="eastAsia"/>
          <w:noProof/>
        </w:rPr>
        <w:t>已登录可购买</w:t>
      </w:r>
    </w:p>
    <w:p w:rsidR="00851D5B" w:rsidRDefault="00BC097B" w:rsidP="004910D5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335AC157" wp14:editId="1A52657B">
            <wp:extent cx="3257550" cy="3638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5B" w:rsidRDefault="0056515B" w:rsidP="0056515B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转让价格</w:t>
      </w:r>
    </w:p>
    <w:p w:rsidR="004A3968" w:rsidRDefault="0056515B" w:rsidP="004A3968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账户</w:t>
      </w:r>
      <w:r>
        <w:rPr>
          <w:rFonts w:ascii="微软雅黑" w:eastAsia="微软雅黑" w:hAnsi="微软雅黑"/>
          <w:noProof/>
        </w:rPr>
        <w:t>余额</w:t>
      </w:r>
      <w:r w:rsidR="004A3968">
        <w:rPr>
          <w:rFonts w:ascii="微软雅黑" w:eastAsia="微软雅黑" w:hAnsi="微软雅黑" w:hint="eastAsia"/>
          <w:noProof/>
        </w:rPr>
        <w:t>、预计</w:t>
      </w:r>
      <w:r w:rsidR="004A3968">
        <w:rPr>
          <w:rFonts w:ascii="微软雅黑" w:eastAsia="微软雅黑" w:hAnsi="微软雅黑"/>
          <w:noProof/>
        </w:rPr>
        <w:t>待收本息、预计每月回款</w:t>
      </w:r>
    </w:p>
    <w:p w:rsidR="0056515B" w:rsidRDefault="0056515B" w:rsidP="0056515B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充值</w:t>
      </w:r>
      <w:r>
        <w:rPr>
          <w:rFonts w:ascii="微软雅黑" w:eastAsia="微软雅黑" w:hAnsi="微软雅黑"/>
          <w:noProof/>
        </w:rPr>
        <w:t>按钮</w:t>
      </w:r>
      <w:r>
        <w:rPr>
          <w:rFonts w:ascii="微软雅黑" w:eastAsia="微软雅黑" w:hAnsi="微软雅黑" w:hint="eastAsia"/>
          <w:noProof/>
        </w:rPr>
        <w:t>：</w:t>
      </w:r>
      <w:r>
        <w:rPr>
          <w:rFonts w:ascii="微软雅黑" w:eastAsia="微软雅黑" w:hAnsi="微软雅黑"/>
          <w:noProof/>
        </w:rPr>
        <w:t>点击跳转</w:t>
      </w:r>
      <w:r>
        <w:rPr>
          <w:rFonts w:ascii="微软雅黑" w:eastAsia="微软雅黑" w:hAnsi="微软雅黑" w:hint="eastAsia"/>
          <w:noProof/>
        </w:rPr>
        <w:t>到</w:t>
      </w:r>
      <w:r>
        <w:rPr>
          <w:rFonts w:ascii="微软雅黑" w:eastAsia="微软雅黑" w:hAnsi="微软雅黑"/>
          <w:noProof/>
        </w:rPr>
        <w:t>充值页，完成充值</w:t>
      </w:r>
      <w:r>
        <w:rPr>
          <w:rFonts w:ascii="微软雅黑" w:eastAsia="微软雅黑" w:hAnsi="微软雅黑" w:hint="eastAsia"/>
          <w:noProof/>
        </w:rPr>
        <w:t>后</w:t>
      </w:r>
      <w:r>
        <w:rPr>
          <w:rFonts w:ascii="微软雅黑" w:eastAsia="微软雅黑" w:hAnsi="微软雅黑"/>
          <w:noProof/>
        </w:rPr>
        <w:t>返回</w:t>
      </w:r>
      <w:r>
        <w:rPr>
          <w:rFonts w:ascii="微软雅黑" w:eastAsia="微软雅黑" w:hAnsi="微软雅黑" w:hint="eastAsia"/>
          <w:noProof/>
        </w:rPr>
        <w:t>该债转标</w:t>
      </w:r>
      <w:r>
        <w:rPr>
          <w:rFonts w:ascii="微软雅黑" w:eastAsia="微软雅黑" w:hAnsi="微软雅黑"/>
          <w:noProof/>
        </w:rPr>
        <w:t>详情页</w:t>
      </w:r>
    </w:p>
    <w:p w:rsidR="0056515B" w:rsidRDefault="0056515B" w:rsidP="0056515B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出借按钮：</w:t>
      </w:r>
      <w:r>
        <w:rPr>
          <w:rFonts w:ascii="微软雅黑" w:eastAsia="微软雅黑" w:hAnsi="微软雅黑"/>
          <w:noProof/>
        </w:rPr>
        <w:t>点击后</w:t>
      </w:r>
      <w:r>
        <w:rPr>
          <w:rFonts w:ascii="微软雅黑" w:eastAsia="微软雅黑" w:hAnsi="微软雅黑" w:hint="eastAsia"/>
          <w:noProof/>
        </w:rPr>
        <w:t>二次</w:t>
      </w:r>
      <w:r>
        <w:rPr>
          <w:rFonts w:ascii="微软雅黑" w:eastAsia="微软雅黑" w:hAnsi="微软雅黑"/>
          <w:noProof/>
        </w:rPr>
        <w:t>确认</w:t>
      </w:r>
      <w:r>
        <w:rPr>
          <w:rFonts w:ascii="微软雅黑" w:eastAsia="微软雅黑" w:hAnsi="微软雅黑" w:hint="eastAsia"/>
          <w:noProof/>
        </w:rPr>
        <w:t>弹框</w:t>
      </w:r>
    </w:p>
    <w:p w:rsidR="0056515B" w:rsidRDefault="005410A4" w:rsidP="0056515B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没有</w:t>
      </w:r>
      <w:r>
        <w:rPr>
          <w:rFonts w:ascii="微软雅黑" w:eastAsia="微软雅黑" w:hAnsi="微软雅黑"/>
          <w:noProof/>
        </w:rPr>
        <w:t>协议。</w:t>
      </w:r>
    </w:p>
    <w:p w:rsidR="0056515B" w:rsidRDefault="00CA3254" w:rsidP="004910D5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fldChar w:fldCharType="begin"/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 w:hint="eastAsia"/>
          <w:noProof/>
        </w:rPr>
        <w:instrText>= 3 \* GB3</w:instrText>
      </w:r>
      <w:r>
        <w:rPr>
          <w:rFonts w:ascii="微软雅黑" w:eastAsia="微软雅黑" w:hAnsi="微软雅黑"/>
          <w:noProof/>
        </w:rPr>
        <w:instrText xml:space="preserve"> </w:instrText>
      </w:r>
      <w:r>
        <w:rPr>
          <w:rFonts w:ascii="微软雅黑" w:eastAsia="微软雅黑" w:hAnsi="微软雅黑"/>
          <w:noProof/>
        </w:rPr>
        <w:fldChar w:fldCharType="separate"/>
      </w:r>
      <w:r>
        <w:rPr>
          <w:rFonts w:ascii="微软雅黑" w:eastAsia="微软雅黑" w:hAnsi="微软雅黑" w:hint="eastAsia"/>
          <w:noProof/>
        </w:rPr>
        <w:t>③</w:t>
      </w:r>
      <w:r>
        <w:rPr>
          <w:rFonts w:ascii="微软雅黑" w:eastAsia="微软雅黑" w:hAnsi="微软雅黑"/>
          <w:noProof/>
        </w:rPr>
        <w:fldChar w:fldCharType="end"/>
      </w:r>
      <w:r w:rsidR="00B34D69">
        <w:rPr>
          <w:rFonts w:ascii="微软雅黑" w:eastAsia="微软雅黑" w:hAnsi="微软雅黑" w:hint="eastAsia"/>
          <w:noProof/>
        </w:rPr>
        <w:t>已</w:t>
      </w:r>
      <w:r w:rsidR="00B34D69">
        <w:rPr>
          <w:rFonts w:ascii="微软雅黑" w:eastAsia="微软雅黑" w:hAnsi="微软雅黑"/>
          <w:noProof/>
        </w:rPr>
        <w:t>转让</w:t>
      </w:r>
    </w:p>
    <w:p w:rsidR="00353922" w:rsidRPr="0056515B" w:rsidRDefault="00353922" w:rsidP="004910D5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85429E0" wp14:editId="1483F1CE">
            <wp:extent cx="1857375" cy="211412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5972" cy="21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15" w:rsidRDefault="004E3D15" w:rsidP="00546E89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</w:p>
    <w:p w:rsidR="00BA2FF2" w:rsidRDefault="00F41313" w:rsidP="00462664">
      <w:pPr>
        <w:pStyle w:val="10"/>
        <w:numPr>
          <w:ilvl w:val="0"/>
          <w:numId w:val="16"/>
        </w:numPr>
        <w:ind w:firstLineChars="0"/>
        <w:outlineLvl w:val="1"/>
        <w:rPr>
          <w:rFonts w:ascii="微软雅黑" w:eastAsia="微软雅黑" w:hAnsi="微软雅黑"/>
          <w:b/>
          <w:noProof/>
        </w:rPr>
      </w:pPr>
      <w:bookmarkStart w:id="519" w:name="_Toc521429440"/>
      <w:r>
        <w:rPr>
          <w:rFonts w:ascii="微软雅黑" w:eastAsia="微软雅黑" w:hAnsi="微软雅黑" w:hint="eastAsia"/>
          <w:b/>
          <w:noProof/>
        </w:rPr>
        <w:t>【</w:t>
      </w:r>
      <w:r w:rsidR="00BA2FF2">
        <w:rPr>
          <w:rFonts w:ascii="微软雅黑" w:eastAsia="微软雅黑" w:hAnsi="微软雅黑" w:hint="eastAsia"/>
          <w:b/>
          <w:noProof/>
        </w:rPr>
        <w:t>我的</w:t>
      </w:r>
      <w:r w:rsidR="00BA2FF2">
        <w:rPr>
          <w:rFonts w:ascii="微软雅黑" w:eastAsia="微软雅黑" w:hAnsi="微软雅黑"/>
          <w:b/>
          <w:noProof/>
        </w:rPr>
        <w:t>账户-网贷-债权转让</w:t>
      </w:r>
      <w:r>
        <w:rPr>
          <w:rFonts w:ascii="微软雅黑" w:eastAsia="微软雅黑" w:hAnsi="微软雅黑" w:hint="eastAsia"/>
          <w:b/>
          <w:noProof/>
        </w:rPr>
        <w:t>】</w:t>
      </w:r>
      <w:bookmarkEnd w:id="519"/>
    </w:p>
    <w:p w:rsidR="00C40BFD" w:rsidRPr="00B62A41" w:rsidDel="00155DD0" w:rsidRDefault="00AB1324" w:rsidP="00441D9C">
      <w:pPr>
        <w:pStyle w:val="10"/>
        <w:ind w:firstLineChars="0" w:firstLine="0"/>
        <w:rPr>
          <w:del w:id="520" w:author="lenovo" w:date="2018-08-01T15:18:00Z"/>
          <w:rFonts w:ascii="微软雅黑" w:eastAsia="微软雅黑" w:hAnsi="微软雅黑"/>
          <w:noProof/>
        </w:rPr>
      </w:pPr>
      <w:del w:id="521" w:author="lenovo" w:date="2018-08-01T15:18:00Z">
        <w:r w:rsidRPr="00B62A41" w:rsidDel="00155DD0">
          <w:rPr>
            <w:rFonts w:ascii="微软雅黑" w:eastAsia="微软雅黑" w:hAnsi="微软雅黑" w:hint="eastAsia"/>
            <w:noProof/>
          </w:rPr>
          <w:delText>与</w:delText>
        </w:r>
        <w:r w:rsidRPr="00B62A41" w:rsidDel="00155DD0">
          <w:rPr>
            <w:rFonts w:ascii="微软雅黑" w:eastAsia="微软雅黑" w:hAnsi="微软雅黑"/>
            <w:noProof/>
          </w:rPr>
          <w:delText>现有页面保持一致，</w:delText>
        </w:r>
        <w:r w:rsidR="00C40BFD" w:rsidRPr="00B62A41" w:rsidDel="00155DD0">
          <w:rPr>
            <w:rFonts w:ascii="微软雅黑" w:eastAsia="微软雅黑" w:hAnsi="微软雅黑"/>
            <w:noProof/>
          </w:rPr>
          <w:delText>转让中/</w:delText>
        </w:r>
        <w:r w:rsidR="00C40BFD" w:rsidRPr="00B62A41" w:rsidDel="00155DD0">
          <w:rPr>
            <w:rFonts w:ascii="微软雅黑" w:eastAsia="微软雅黑" w:hAnsi="微软雅黑" w:hint="eastAsia"/>
            <w:noProof/>
          </w:rPr>
          <w:delText>已转出/已</w:delText>
        </w:r>
        <w:r w:rsidR="00C40BFD" w:rsidRPr="00B62A41" w:rsidDel="00155DD0">
          <w:rPr>
            <w:rFonts w:ascii="微软雅黑" w:eastAsia="微软雅黑" w:hAnsi="微软雅黑"/>
            <w:noProof/>
          </w:rPr>
          <w:delText>转入</w:delText>
        </w:r>
        <w:r w:rsidR="004A219B" w:rsidRPr="00B62A41" w:rsidDel="00155DD0">
          <w:rPr>
            <w:rFonts w:ascii="微软雅黑" w:eastAsia="微软雅黑" w:hAnsi="微软雅黑" w:hint="eastAsia"/>
            <w:noProof/>
          </w:rPr>
          <w:delText>页签</w:delText>
        </w:r>
        <w:r w:rsidR="004A219B" w:rsidRPr="00B62A41" w:rsidDel="00155DD0">
          <w:rPr>
            <w:rFonts w:ascii="微软雅黑" w:eastAsia="微软雅黑" w:hAnsi="微软雅黑"/>
            <w:noProof/>
          </w:rPr>
          <w:delText>后增加笔数显示</w:delText>
        </w:r>
        <w:r w:rsidRPr="00B62A41" w:rsidDel="00155DD0">
          <w:rPr>
            <w:rFonts w:ascii="微软雅黑" w:eastAsia="微软雅黑" w:hAnsi="微软雅黑" w:hint="eastAsia"/>
            <w:noProof/>
          </w:rPr>
          <w:delText>，</w:delText>
        </w:r>
        <w:r w:rsidRPr="00B62A41" w:rsidDel="00155DD0">
          <w:rPr>
            <w:rFonts w:ascii="微软雅黑" w:eastAsia="微软雅黑" w:hAnsi="微软雅黑"/>
            <w:noProof/>
          </w:rPr>
          <w:delText>点击页签后显示笔数</w:delText>
        </w:r>
        <w:r w:rsidR="004A219B" w:rsidRPr="00B62A41" w:rsidDel="00155DD0">
          <w:rPr>
            <w:rFonts w:ascii="微软雅黑" w:eastAsia="微软雅黑" w:hAnsi="微软雅黑"/>
            <w:noProof/>
          </w:rPr>
          <w:delText>。</w:delText>
        </w:r>
      </w:del>
    </w:p>
    <w:p w:rsidR="00F72CDD" w:rsidRDefault="004274AC" w:rsidP="00441D9C">
      <w:pPr>
        <w:pStyle w:val="10"/>
        <w:ind w:firstLineChars="0" w:firstLine="0"/>
        <w:rPr>
          <w:ins w:id="522" w:author="lenovo" w:date="2018-08-01T15:18:00Z"/>
          <w:rFonts w:ascii="微软雅黑" w:eastAsia="微软雅黑" w:hAnsi="微软雅黑"/>
          <w:b/>
          <w:noProof/>
        </w:rPr>
      </w:pPr>
      <w:r>
        <w:rPr>
          <w:noProof/>
        </w:rPr>
        <w:drawing>
          <wp:inline distT="0" distB="0" distL="0" distR="0" wp14:anchorId="31F226C3" wp14:editId="58B581F2">
            <wp:extent cx="5274310" cy="1901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D0" w:rsidRPr="00B62A41" w:rsidRDefault="00155DD0" w:rsidP="00155DD0">
      <w:pPr>
        <w:pStyle w:val="10"/>
        <w:ind w:firstLineChars="0" w:firstLine="0"/>
        <w:rPr>
          <w:ins w:id="523" w:author="lenovo" w:date="2018-08-01T15:18:00Z"/>
          <w:rFonts w:ascii="微软雅黑" w:eastAsia="微软雅黑" w:hAnsi="微软雅黑"/>
          <w:noProof/>
        </w:rPr>
      </w:pPr>
      <w:ins w:id="524" w:author="lenovo" w:date="2018-08-01T15:18:00Z">
        <w:r>
          <w:rPr>
            <w:rFonts w:ascii="微软雅黑" w:eastAsia="微软雅黑" w:hAnsi="微软雅黑" w:hint="eastAsia"/>
            <w:b/>
            <w:noProof/>
          </w:rPr>
          <w:t>1）</w:t>
        </w:r>
        <w:r w:rsidRPr="00B62A41">
          <w:rPr>
            <w:rFonts w:ascii="微软雅黑" w:eastAsia="微软雅黑" w:hAnsi="微软雅黑"/>
            <w:noProof/>
          </w:rPr>
          <w:t>转让中/</w:t>
        </w:r>
        <w:r w:rsidRPr="00B62A41">
          <w:rPr>
            <w:rFonts w:ascii="微软雅黑" w:eastAsia="微软雅黑" w:hAnsi="微软雅黑" w:hint="eastAsia"/>
            <w:noProof/>
          </w:rPr>
          <w:t>已转出/已</w:t>
        </w:r>
        <w:r w:rsidRPr="00B62A41">
          <w:rPr>
            <w:rFonts w:ascii="微软雅黑" w:eastAsia="微软雅黑" w:hAnsi="微软雅黑"/>
            <w:noProof/>
          </w:rPr>
          <w:t>转入</w:t>
        </w:r>
        <w:r w:rsidRPr="00B62A41">
          <w:rPr>
            <w:rFonts w:ascii="微软雅黑" w:eastAsia="微软雅黑" w:hAnsi="微软雅黑" w:hint="eastAsia"/>
            <w:noProof/>
          </w:rPr>
          <w:t>页签</w:t>
        </w:r>
        <w:r w:rsidRPr="00B62A41">
          <w:rPr>
            <w:rFonts w:ascii="微软雅黑" w:eastAsia="微软雅黑" w:hAnsi="微软雅黑"/>
            <w:noProof/>
          </w:rPr>
          <w:t>后增加笔数显示</w:t>
        </w:r>
        <w:r w:rsidRPr="00B62A41">
          <w:rPr>
            <w:rFonts w:ascii="微软雅黑" w:eastAsia="微软雅黑" w:hAnsi="微软雅黑" w:hint="eastAsia"/>
            <w:noProof/>
          </w:rPr>
          <w:t>，</w:t>
        </w:r>
        <w:r w:rsidRPr="00B62A41">
          <w:rPr>
            <w:rFonts w:ascii="微软雅黑" w:eastAsia="微软雅黑" w:hAnsi="微软雅黑"/>
            <w:noProof/>
          </w:rPr>
          <w:t>点击页签后显示笔数。</w:t>
        </w:r>
      </w:ins>
    </w:p>
    <w:p w:rsidR="00B741D2" w:rsidRDefault="00155DD0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525" w:author="lenovo" w:date="2018-08-01T15:21:00Z">
        <w:r w:rsidRPr="00B741D2">
          <w:rPr>
            <w:rFonts w:ascii="微软雅黑" w:eastAsia="微软雅黑" w:hAnsi="微软雅黑" w:hint="eastAsia"/>
            <w:b/>
            <w:noProof/>
            <w:highlight w:val="yellow"/>
          </w:rPr>
          <w:t>2）</w:t>
        </w:r>
      </w:ins>
      <w:r w:rsidR="00B741D2" w:rsidRPr="00B741D2">
        <w:rPr>
          <w:rFonts w:ascii="微软雅黑" w:eastAsia="微软雅黑" w:hAnsi="微软雅黑" w:hint="eastAsia"/>
          <w:b/>
          <w:noProof/>
          <w:highlight w:val="yellow"/>
        </w:rPr>
        <w:t>转让中</w:t>
      </w:r>
      <w:r w:rsidR="00801374">
        <w:rPr>
          <w:rFonts w:ascii="微软雅黑" w:eastAsia="微软雅黑" w:hAnsi="微软雅黑" w:hint="eastAsia"/>
          <w:b/>
          <w:noProof/>
          <w:highlight w:val="yellow"/>
        </w:rPr>
        <w:t>状态</w:t>
      </w:r>
      <w:r w:rsidR="00B741D2" w:rsidRPr="00B741D2">
        <w:rPr>
          <w:rFonts w:ascii="微软雅黑" w:eastAsia="微软雅黑" w:hAnsi="微软雅黑"/>
          <w:b/>
          <w:noProof/>
          <w:highlight w:val="yellow"/>
        </w:rPr>
        <w:t>增</w:t>
      </w:r>
    </w:p>
    <w:p w:rsidR="0002317B" w:rsidRDefault="0002317B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>
        <w:rPr>
          <w:noProof/>
        </w:rPr>
        <w:drawing>
          <wp:inline distT="0" distB="0" distL="0" distR="0" wp14:anchorId="62561D6C" wp14:editId="424F9903">
            <wp:extent cx="5274310" cy="1175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4" w:rsidRDefault="00801374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 w:rsidRPr="00801374">
        <w:rPr>
          <w:rFonts w:ascii="微软雅黑" w:eastAsia="微软雅黑" w:hAnsi="微软雅黑" w:hint="eastAsia"/>
          <w:b/>
          <w:noProof/>
          <w:highlight w:val="yellow"/>
        </w:rPr>
        <w:t>增加</w:t>
      </w:r>
      <w:r w:rsidRPr="00801374">
        <w:rPr>
          <w:rFonts w:ascii="微软雅黑" w:eastAsia="微软雅黑" w:hAnsi="微软雅黑"/>
          <w:b/>
          <w:noProof/>
          <w:highlight w:val="yellow"/>
        </w:rPr>
        <w:t>按钮显示【</w:t>
      </w:r>
      <w:r w:rsidRPr="00801374">
        <w:rPr>
          <w:rFonts w:ascii="微软雅黑" w:eastAsia="微软雅黑" w:hAnsi="微软雅黑" w:hint="eastAsia"/>
          <w:b/>
          <w:noProof/>
          <w:highlight w:val="yellow"/>
        </w:rPr>
        <w:t>取消</w:t>
      </w:r>
      <w:r w:rsidRPr="00801374">
        <w:rPr>
          <w:rFonts w:ascii="微软雅黑" w:eastAsia="微软雅黑" w:hAnsi="微软雅黑"/>
          <w:b/>
          <w:noProof/>
          <w:highlight w:val="yellow"/>
        </w:rPr>
        <w:t>转让】</w:t>
      </w:r>
      <w:r w:rsidRPr="00801374">
        <w:rPr>
          <w:rFonts w:ascii="微软雅黑" w:eastAsia="微软雅黑" w:hAnsi="微软雅黑" w:hint="eastAsia"/>
          <w:b/>
          <w:noProof/>
          <w:highlight w:val="yellow"/>
        </w:rPr>
        <w:t>，</w:t>
      </w:r>
      <w:r w:rsidRPr="00801374">
        <w:rPr>
          <w:rFonts w:ascii="微软雅黑" w:eastAsia="微软雅黑" w:hAnsi="微软雅黑"/>
          <w:b/>
          <w:noProof/>
          <w:highlight w:val="yellow"/>
        </w:rPr>
        <w:t>用户可手动取消该笔转让。该</w:t>
      </w:r>
      <w:r w:rsidRPr="00801374">
        <w:rPr>
          <w:rFonts w:ascii="微软雅黑" w:eastAsia="微软雅黑" w:hAnsi="微软雅黑" w:hint="eastAsia"/>
          <w:b/>
          <w:noProof/>
          <w:highlight w:val="yellow"/>
        </w:rPr>
        <w:t>按钮</w:t>
      </w:r>
      <w:r w:rsidRPr="00801374">
        <w:rPr>
          <w:rFonts w:ascii="微软雅黑" w:eastAsia="微软雅黑" w:hAnsi="微软雅黑"/>
          <w:b/>
          <w:noProof/>
          <w:highlight w:val="yellow"/>
        </w:rPr>
        <w:t>出现的时间为：挂出转让后</w:t>
      </w:r>
      <w:r w:rsidRPr="00801374">
        <w:rPr>
          <w:rFonts w:ascii="微软雅黑" w:eastAsia="微软雅黑" w:hAnsi="微软雅黑"/>
          <w:b/>
          <w:noProof/>
          <w:highlight w:val="yellow"/>
        </w:rPr>
        <w:lastRenderedPageBreak/>
        <w:t>至当天</w:t>
      </w:r>
      <w:r w:rsidRPr="00801374">
        <w:rPr>
          <w:rFonts w:ascii="微软雅黑" w:eastAsia="微软雅黑" w:hAnsi="微软雅黑" w:hint="eastAsia"/>
          <w:b/>
          <w:noProof/>
          <w:highlight w:val="yellow"/>
        </w:rPr>
        <w:t>23:3</w:t>
      </w:r>
      <w:r w:rsidRPr="005D6ADF">
        <w:rPr>
          <w:rFonts w:ascii="微软雅黑" w:eastAsia="微软雅黑" w:hAnsi="微软雅黑" w:hint="eastAsia"/>
          <w:b/>
          <w:noProof/>
          <w:highlight w:val="yellow"/>
        </w:rPr>
        <w:t>0。</w:t>
      </w:r>
      <w:r w:rsidR="005D6ADF" w:rsidRPr="005D6ADF">
        <w:rPr>
          <w:rFonts w:ascii="微软雅黑" w:eastAsia="微软雅黑" w:hAnsi="微软雅黑" w:hint="eastAsia"/>
          <w:b/>
          <w:noProof/>
          <w:highlight w:val="yellow"/>
        </w:rPr>
        <w:t>（自然日23:30系统</w:t>
      </w:r>
      <w:r w:rsidR="005D6ADF" w:rsidRPr="005D6ADF">
        <w:rPr>
          <w:rFonts w:ascii="微软雅黑" w:eastAsia="微软雅黑" w:hAnsi="微软雅黑"/>
          <w:b/>
          <w:noProof/>
          <w:highlight w:val="yellow"/>
        </w:rPr>
        <w:t>会自动下架当天没有成交的债转标</w:t>
      </w:r>
      <w:del w:id="526" w:author="lenovo" w:date="2018-08-06T19:24:00Z">
        <w:r w:rsidR="005D6ADF" w:rsidRPr="005D6ADF" w:rsidDel="00F61AAD">
          <w:rPr>
            <w:rFonts w:ascii="微软雅黑" w:eastAsia="微软雅黑" w:hAnsi="微软雅黑"/>
            <w:b/>
            <w:noProof/>
            <w:highlight w:val="yellow"/>
          </w:rPr>
          <w:delText>，且</w:delText>
        </w:r>
        <w:r w:rsidR="005D6ADF" w:rsidRPr="005D6ADF" w:rsidDel="00F61AAD">
          <w:rPr>
            <w:rFonts w:ascii="微软雅黑" w:eastAsia="微软雅黑" w:hAnsi="微软雅黑" w:hint="eastAsia"/>
            <w:b/>
            <w:noProof/>
            <w:highlight w:val="yellow"/>
          </w:rPr>
          <w:delText>23:30</w:delText>
        </w:r>
        <w:r w:rsidR="005D6ADF" w:rsidRPr="005D6ADF" w:rsidDel="00F61AAD">
          <w:rPr>
            <w:rFonts w:ascii="微软雅黑" w:eastAsia="微软雅黑" w:hAnsi="微软雅黑"/>
            <w:b/>
            <w:noProof/>
            <w:highlight w:val="yellow"/>
          </w:rPr>
          <w:delText>~2</w:delText>
        </w:r>
      </w:del>
      <w:del w:id="527" w:author="lenovo" w:date="2018-08-06T19:23:00Z">
        <w:r w:rsidR="005D6ADF" w:rsidRPr="005D6ADF" w:rsidDel="00F61AAD">
          <w:rPr>
            <w:rFonts w:ascii="微软雅黑" w:eastAsia="微软雅黑" w:hAnsi="微软雅黑"/>
            <w:b/>
            <w:noProof/>
            <w:highlight w:val="yellow"/>
          </w:rPr>
          <w:delText>3</w:delText>
        </w:r>
      </w:del>
      <w:del w:id="528" w:author="lenovo" w:date="2018-08-06T19:24:00Z">
        <w:r w:rsidR="005D6ADF" w:rsidRPr="005D6ADF" w:rsidDel="00F61AAD">
          <w:rPr>
            <w:rFonts w:ascii="微软雅黑" w:eastAsia="微软雅黑" w:hAnsi="微软雅黑"/>
            <w:b/>
            <w:noProof/>
            <w:highlight w:val="yellow"/>
          </w:rPr>
          <w:delText>4</w:delText>
        </w:r>
        <w:r w:rsidR="005D6ADF" w:rsidRPr="005D6ADF" w:rsidDel="00F61AAD">
          <w:rPr>
            <w:rFonts w:ascii="微软雅黑" w:eastAsia="微软雅黑" w:hAnsi="微软雅黑" w:hint="eastAsia"/>
            <w:b/>
            <w:noProof/>
            <w:highlight w:val="yellow"/>
          </w:rPr>
          <w:delText>:00之间</w:delText>
        </w:r>
      </w:del>
      <w:del w:id="529" w:author="lenovo" w:date="2018-08-06T19:23:00Z">
        <w:r w:rsidR="005D6ADF" w:rsidRPr="005D6ADF" w:rsidDel="00F61AAD">
          <w:rPr>
            <w:rFonts w:ascii="微软雅黑" w:eastAsia="微软雅黑" w:hAnsi="微软雅黑"/>
            <w:b/>
            <w:noProof/>
            <w:highlight w:val="yellow"/>
          </w:rPr>
          <w:delText>不允许挂出债转</w:delText>
        </w:r>
      </w:del>
      <w:r w:rsidR="005D6ADF" w:rsidRPr="005D6ADF">
        <w:rPr>
          <w:rFonts w:ascii="微软雅黑" w:eastAsia="微软雅黑" w:hAnsi="微软雅黑"/>
          <w:b/>
          <w:noProof/>
          <w:highlight w:val="yellow"/>
        </w:rPr>
        <w:t>）</w:t>
      </w:r>
    </w:p>
    <w:p w:rsidR="0002317B" w:rsidRDefault="0002317B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 w:rsidRPr="00801374">
        <w:rPr>
          <w:rFonts w:ascii="微软雅黑" w:eastAsia="微软雅黑" w:hAnsi="微软雅黑" w:hint="eastAsia"/>
          <w:b/>
          <w:noProof/>
          <w:highlight w:val="yellow"/>
        </w:rPr>
        <w:t>点击</w:t>
      </w:r>
      <w:r w:rsidRPr="00801374">
        <w:rPr>
          <w:rFonts w:ascii="微软雅黑" w:eastAsia="微软雅黑" w:hAnsi="微软雅黑"/>
          <w:b/>
          <w:noProof/>
          <w:highlight w:val="yellow"/>
        </w:rPr>
        <w:t>后弹框二次确认：</w:t>
      </w:r>
    </w:p>
    <w:p w:rsidR="004F59BC" w:rsidRDefault="004F59BC" w:rsidP="00441D9C">
      <w:pPr>
        <w:pStyle w:val="10"/>
        <w:ind w:firstLineChars="0" w:firstLine="0"/>
        <w:rPr>
          <w:ins w:id="530" w:author="lenovo" w:date="2018-08-08T15:26:00Z"/>
          <w:rFonts w:ascii="微软雅黑" w:eastAsia="微软雅黑" w:hAnsi="微软雅黑"/>
          <w:b/>
          <w:noProof/>
        </w:rPr>
      </w:pPr>
      <w:r>
        <w:rPr>
          <w:noProof/>
        </w:rPr>
        <w:drawing>
          <wp:inline distT="0" distB="0" distL="0" distR="0" wp14:anchorId="36D94ED5" wp14:editId="6C3F4D27">
            <wp:extent cx="2962275" cy="1790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8D" w:rsidRDefault="007C4F8D" w:rsidP="00441D9C">
      <w:pPr>
        <w:pStyle w:val="10"/>
        <w:ind w:firstLineChars="0" w:firstLine="0"/>
        <w:rPr>
          <w:ins w:id="531" w:author="lenovo" w:date="2018-08-06T19:31:00Z"/>
          <w:rFonts w:ascii="微软雅黑" w:eastAsia="微软雅黑" w:hAnsi="微软雅黑"/>
          <w:b/>
          <w:noProof/>
        </w:rPr>
      </w:pPr>
      <w:ins w:id="532" w:author="lenovo" w:date="2018-08-08T15:26:00Z">
        <w:r>
          <w:rPr>
            <w:rFonts w:ascii="微软雅黑" w:eastAsia="微软雅黑" w:hAnsi="微软雅黑" w:hint="eastAsia"/>
            <w:b/>
            <w:noProof/>
          </w:rPr>
          <w:t>点击【确定</w:t>
        </w:r>
        <w:r>
          <w:rPr>
            <w:rFonts w:ascii="微软雅黑" w:eastAsia="微软雅黑" w:hAnsi="微软雅黑"/>
            <w:b/>
            <w:noProof/>
          </w:rPr>
          <w:t>】</w:t>
        </w:r>
        <w:r>
          <w:rPr>
            <w:rFonts w:ascii="微软雅黑" w:eastAsia="微软雅黑" w:hAnsi="微软雅黑" w:hint="eastAsia"/>
            <w:b/>
            <w:noProof/>
          </w:rPr>
          <w:t>【取消</w:t>
        </w:r>
        <w:r>
          <w:rPr>
            <w:rFonts w:ascii="微软雅黑" w:eastAsia="微软雅黑" w:hAnsi="微软雅黑"/>
            <w:b/>
            <w:noProof/>
          </w:rPr>
          <w:t>】</w:t>
        </w:r>
        <w:r>
          <w:rPr>
            <w:rFonts w:ascii="微软雅黑" w:eastAsia="微软雅黑" w:hAnsi="微软雅黑" w:hint="eastAsia"/>
            <w:b/>
            <w:noProof/>
          </w:rPr>
          <w:t>都</w:t>
        </w:r>
        <w:r>
          <w:rPr>
            <w:rFonts w:ascii="微软雅黑" w:eastAsia="微软雅黑" w:hAnsi="微软雅黑"/>
            <w:b/>
            <w:noProof/>
          </w:rPr>
          <w:t>停留在【</w:t>
        </w:r>
        <w:r>
          <w:rPr>
            <w:rFonts w:ascii="微软雅黑" w:eastAsia="微软雅黑" w:hAnsi="微软雅黑" w:hint="eastAsia"/>
            <w:b/>
            <w:noProof/>
          </w:rPr>
          <w:t>转让中</w:t>
        </w:r>
        <w:r>
          <w:rPr>
            <w:rFonts w:ascii="微软雅黑" w:eastAsia="微软雅黑" w:hAnsi="微软雅黑"/>
            <w:b/>
            <w:noProof/>
          </w:rPr>
          <w:t>】</w:t>
        </w:r>
        <w:r>
          <w:rPr>
            <w:rFonts w:ascii="微软雅黑" w:eastAsia="微软雅黑" w:hAnsi="微软雅黑" w:hint="eastAsia"/>
            <w:b/>
            <w:noProof/>
          </w:rPr>
          <w:t>页签</w:t>
        </w:r>
        <w:r>
          <w:rPr>
            <w:rFonts w:ascii="微软雅黑" w:eastAsia="微软雅黑" w:hAnsi="微软雅黑"/>
            <w:b/>
            <w:noProof/>
          </w:rPr>
          <w:t>。</w:t>
        </w:r>
      </w:ins>
    </w:p>
    <w:p w:rsidR="00364091" w:rsidRPr="0002317B" w:rsidRDefault="00364091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533" w:author="lenovo" w:date="2018-08-06T19:32:00Z">
        <w:r w:rsidRPr="000B1EB7">
          <w:rPr>
            <w:rFonts w:ascii="微软雅黑" w:eastAsia="微软雅黑" w:hAnsi="微软雅黑" w:hint="eastAsia"/>
            <w:b/>
            <w:noProof/>
            <w:highlight w:val="yellow"/>
            <w:rPrChange w:id="534" w:author="lenovo" w:date="2018-08-06T19:32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手动取消</w:t>
        </w:r>
        <w:r w:rsidRPr="000B1EB7">
          <w:rPr>
            <w:rFonts w:ascii="微软雅黑" w:eastAsia="微软雅黑" w:hAnsi="微软雅黑"/>
            <w:b/>
            <w:noProof/>
            <w:highlight w:val="yellow"/>
            <w:rPrChange w:id="535" w:author="lenovo" w:date="2018-08-06T19:32:00Z">
              <w:rPr>
                <w:rFonts w:ascii="微软雅黑" w:eastAsia="微软雅黑" w:hAnsi="微软雅黑"/>
                <w:b/>
                <w:noProof/>
              </w:rPr>
            </w:rPrChange>
          </w:rPr>
          <w:t>转让后发送站内信，不发送短信。</w:t>
        </w:r>
      </w:ins>
    </w:p>
    <w:p w:rsidR="00155DD0" w:rsidRDefault="00B741D2" w:rsidP="00441D9C">
      <w:pPr>
        <w:pStyle w:val="10"/>
        <w:ind w:firstLineChars="0" w:firstLine="0"/>
        <w:rPr>
          <w:ins w:id="536" w:author="lenovo" w:date="2018-08-01T15:30:00Z"/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3）</w:t>
      </w:r>
      <w:ins w:id="537" w:author="lenovo" w:date="2018-08-01T15:30:00Z">
        <w:r w:rsidR="00BC5510">
          <w:rPr>
            <w:rFonts w:ascii="微软雅黑" w:eastAsia="微软雅黑" w:hAnsi="微软雅黑" w:hint="eastAsia"/>
            <w:b/>
            <w:noProof/>
          </w:rPr>
          <w:t>已转</w:t>
        </w:r>
      </w:ins>
      <w:ins w:id="538" w:author="lenovo" w:date="2018-08-01T15:38:00Z">
        <w:r w:rsidR="00BC5510">
          <w:rPr>
            <w:rFonts w:ascii="微软雅黑" w:eastAsia="微软雅黑" w:hAnsi="微软雅黑" w:hint="eastAsia"/>
            <w:b/>
            <w:noProof/>
          </w:rPr>
          <w:t>入</w:t>
        </w:r>
      </w:ins>
      <w:ins w:id="539" w:author="lenovo" w:date="2018-08-01T15:30:00Z">
        <w:r w:rsidR="009206EA">
          <w:rPr>
            <w:rFonts w:ascii="微软雅黑" w:eastAsia="微软雅黑" w:hAnsi="微软雅黑"/>
            <w:b/>
            <w:noProof/>
          </w:rPr>
          <w:t>状态</w:t>
        </w:r>
      </w:ins>
    </w:p>
    <w:p w:rsidR="009206EA" w:rsidRDefault="00BD285B" w:rsidP="00441D9C">
      <w:pPr>
        <w:pStyle w:val="10"/>
        <w:ind w:firstLineChars="0" w:firstLine="0"/>
        <w:rPr>
          <w:ins w:id="540" w:author="lenovo" w:date="2018-08-01T15:30:00Z"/>
          <w:rFonts w:ascii="微软雅黑" w:eastAsia="微软雅黑" w:hAnsi="微软雅黑"/>
          <w:b/>
          <w:noProof/>
        </w:rPr>
      </w:pPr>
      <w:ins w:id="541" w:author="lenovo" w:date="2018-08-02T14:52:00Z">
        <w:r>
          <w:rPr>
            <w:noProof/>
          </w:rPr>
          <w:drawing>
            <wp:inline distT="0" distB="0" distL="0" distR="0" wp14:anchorId="7467E523" wp14:editId="50CE61E8">
              <wp:extent cx="5274310" cy="1776730"/>
              <wp:effectExtent l="0" t="0" r="2540" b="0"/>
              <wp:docPr id="31" name="图片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776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206EA" w:rsidRDefault="009206EA" w:rsidP="00441D9C">
      <w:pPr>
        <w:pStyle w:val="10"/>
        <w:ind w:firstLineChars="0" w:firstLine="0"/>
        <w:rPr>
          <w:ins w:id="542" w:author="lenovo" w:date="2018-08-01T15:38:00Z"/>
          <w:rFonts w:ascii="微软雅黑" w:eastAsia="微软雅黑" w:hAnsi="微软雅黑"/>
          <w:noProof/>
        </w:rPr>
      </w:pPr>
      <w:ins w:id="543" w:author="lenovo" w:date="2018-08-01T15:32:00Z">
        <w:r w:rsidRPr="009206EA">
          <w:rPr>
            <w:rFonts w:ascii="微软雅黑" w:eastAsia="微软雅黑" w:hAnsi="微软雅黑" w:hint="eastAsia"/>
            <w:noProof/>
            <w:rPrChange w:id="544" w:author="lenovo" w:date="2018-08-01T15:3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字段</w:t>
        </w:r>
        <w:r w:rsidRPr="009206EA">
          <w:rPr>
            <w:rFonts w:ascii="微软雅黑" w:eastAsia="微软雅黑" w:hAnsi="微软雅黑"/>
            <w:noProof/>
            <w:rPrChange w:id="545" w:author="lenovo" w:date="2018-08-01T15:33:00Z">
              <w:rPr>
                <w:rFonts w:ascii="微软雅黑" w:eastAsia="微软雅黑" w:hAnsi="微软雅黑"/>
                <w:b/>
                <w:noProof/>
              </w:rPr>
            </w:rPrChange>
          </w:rPr>
          <w:t>：债权编号、转入时间、转入时债权</w:t>
        </w:r>
      </w:ins>
      <w:ins w:id="546" w:author="lenovo" w:date="2018-08-01T15:33:00Z">
        <w:r w:rsidRPr="009206EA">
          <w:rPr>
            <w:rFonts w:ascii="微软雅黑" w:eastAsia="微软雅黑" w:hAnsi="微软雅黑"/>
            <w:noProof/>
            <w:rPrChange w:id="547" w:author="lenovo" w:date="2018-08-01T15:33:00Z">
              <w:rPr>
                <w:rFonts w:ascii="微软雅黑" w:eastAsia="微软雅黑" w:hAnsi="微软雅黑"/>
                <w:b/>
                <w:noProof/>
              </w:rPr>
            </w:rPrChange>
          </w:rPr>
          <w:t>价值、年化收益率（</w:t>
        </w:r>
        <w:r w:rsidRPr="009206EA">
          <w:rPr>
            <w:rFonts w:ascii="微软雅黑" w:eastAsia="微软雅黑" w:hAnsi="微软雅黑" w:hint="eastAsia"/>
            <w:noProof/>
            <w:rPrChange w:id="548" w:author="lenovo" w:date="2018-08-01T15:3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历史</w:t>
        </w:r>
        <w:r w:rsidRPr="009206EA">
          <w:rPr>
            <w:rFonts w:ascii="微软雅黑" w:eastAsia="微软雅黑" w:hAnsi="微软雅黑"/>
            <w:noProof/>
            <w:rPrChange w:id="549" w:author="lenovo" w:date="2018-08-01T15:33:00Z">
              <w:rPr>
                <w:rFonts w:ascii="微软雅黑" w:eastAsia="微软雅黑" w:hAnsi="微软雅黑"/>
                <w:b/>
                <w:noProof/>
              </w:rPr>
            </w:rPrChange>
          </w:rPr>
          <w:t>）</w:t>
        </w:r>
        <w:r w:rsidRPr="009206EA">
          <w:rPr>
            <w:rFonts w:ascii="微软雅黑" w:eastAsia="微软雅黑" w:hAnsi="微软雅黑" w:hint="eastAsia"/>
            <w:noProof/>
            <w:rPrChange w:id="550" w:author="lenovo" w:date="2018-08-01T15:3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、</w:t>
        </w:r>
      </w:ins>
      <w:ins w:id="551" w:author="lenovo" w:date="2018-08-02T14:53:00Z">
        <w:r w:rsidR="00974B47">
          <w:rPr>
            <w:rFonts w:ascii="微软雅黑" w:eastAsia="微软雅黑" w:hAnsi="微软雅黑" w:hint="eastAsia"/>
            <w:noProof/>
          </w:rPr>
          <w:t>剩余</w:t>
        </w:r>
      </w:ins>
      <w:ins w:id="552" w:author="lenovo" w:date="2018-08-01T15:33:00Z">
        <w:r w:rsidRPr="009206EA">
          <w:rPr>
            <w:rFonts w:ascii="微软雅黑" w:eastAsia="微软雅黑" w:hAnsi="微软雅黑"/>
            <w:noProof/>
            <w:rPrChange w:id="553" w:author="lenovo" w:date="2018-08-01T15:33:00Z">
              <w:rPr>
                <w:rFonts w:ascii="微软雅黑" w:eastAsia="微软雅黑" w:hAnsi="微软雅黑"/>
                <w:b/>
                <w:noProof/>
              </w:rPr>
            </w:rPrChange>
          </w:rPr>
          <w:t>期数、支付金额、下一回款日</w:t>
        </w:r>
      </w:ins>
    </w:p>
    <w:p w:rsidR="00BC5510" w:rsidRDefault="00367777" w:rsidP="00441D9C">
      <w:pPr>
        <w:pStyle w:val="10"/>
        <w:ind w:firstLineChars="0" w:firstLine="0"/>
        <w:rPr>
          <w:ins w:id="554" w:author="lenovo" w:date="2018-08-01T15:33:00Z"/>
          <w:rFonts w:ascii="微软雅黑" w:eastAsia="微软雅黑" w:hAnsi="微软雅黑"/>
          <w:noProof/>
        </w:rPr>
      </w:pPr>
      <w:ins w:id="555" w:author="lenovo" w:date="2018-08-06T18:42:00Z">
        <w:r w:rsidRPr="007E6E1F">
          <w:rPr>
            <w:rFonts w:ascii="微软雅黑" w:eastAsia="微软雅黑" w:hAnsi="微软雅黑" w:hint="eastAsia"/>
            <w:noProof/>
            <w:highlight w:val="yellow"/>
            <w:rPrChange w:id="556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【</w:t>
        </w:r>
      </w:ins>
      <w:ins w:id="557" w:author="lenovo" w:date="2018-08-01T15:38:00Z">
        <w:r w:rsidR="00BC5510" w:rsidRPr="007E6E1F">
          <w:rPr>
            <w:rFonts w:ascii="微软雅黑" w:eastAsia="微软雅黑" w:hAnsi="微软雅黑" w:hint="eastAsia"/>
            <w:noProof/>
            <w:highlight w:val="yellow"/>
            <w:rPrChange w:id="558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转让</w:t>
        </w:r>
      </w:ins>
      <w:ins w:id="559" w:author="lenovo" w:date="2018-08-06T18:42:00Z">
        <w:r w:rsidRPr="007E6E1F">
          <w:rPr>
            <w:rFonts w:ascii="微软雅黑" w:eastAsia="微软雅黑" w:hAnsi="微软雅黑" w:hint="eastAsia"/>
            <w:noProof/>
            <w:highlight w:val="yellow"/>
            <w:rPrChange w:id="560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】</w:t>
        </w:r>
      </w:ins>
      <w:ins w:id="561" w:author="lenovo" w:date="2018-08-01T15:38:00Z">
        <w:r w:rsidR="00BC5510" w:rsidRPr="007E6E1F">
          <w:rPr>
            <w:rFonts w:ascii="微软雅黑" w:eastAsia="微软雅黑" w:hAnsi="微软雅黑"/>
            <w:noProof/>
            <w:highlight w:val="yellow"/>
            <w:rPrChange w:id="562" w:author="lenovo" w:date="2018-08-06T19:08:00Z">
              <w:rPr>
                <w:rFonts w:ascii="微软雅黑" w:eastAsia="微软雅黑" w:hAnsi="微软雅黑"/>
                <w:noProof/>
              </w:rPr>
            </w:rPrChange>
          </w:rPr>
          <w:t>：</w:t>
        </w:r>
      </w:ins>
      <w:ins w:id="563" w:author="lenovo" w:date="2018-08-06T19:08:00Z">
        <w:r w:rsidR="007E6E1F" w:rsidRPr="007E6E1F">
          <w:rPr>
            <w:rFonts w:ascii="微软雅黑" w:eastAsia="微软雅黑" w:hAnsi="微软雅黑" w:hint="eastAsia"/>
            <w:noProof/>
            <w:highlight w:val="yellow"/>
            <w:rPrChange w:id="564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删除</w:t>
        </w:r>
      </w:ins>
      <w:ins w:id="565" w:author="lenovo" w:date="2018-08-06T19:07:00Z">
        <w:r w:rsidR="007E6E1F" w:rsidRPr="007E6E1F">
          <w:rPr>
            <w:rFonts w:ascii="微软雅黑" w:eastAsia="微软雅黑" w:hAnsi="微软雅黑" w:hint="eastAsia"/>
            <w:noProof/>
            <w:highlight w:val="yellow"/>
            <w:rPrChange w:id="566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该</w:t>
        </w:r>
        <w:r w:rsidR="007E6E1F" w:rsidRPr="007E6E1F">
          <w:rPr>
            <w:rFonts w:ascii="微软雅黑" w:eastAsia="微软雅黑" w:hAnsi="微软雅黑"/>
            <w:noProof/>
            <w:highlight w:val="yellow"/>
            <w:rPrChange w:id="567" w:author="lenovo" w:date="2018-08-06T19:08:00Z">
              <w:rPr>
                <w:rFonts w:ascii="微软雅黑" w:eastAsia="微软雅黑" w:hAnsi="微软雅黑"/>
                <w:noProof/>
              </w:rPr>
            </w:rPrChange>
          </w:rPr>
          <w:t>按钮，统一都去【</w:t>
        </w:r>
      </w:ins>
      <w:ins w:id="568" w:author="lenovo" w:date="2018-08-06T19:08:00Z">
        <w:r w:rsidR="007E6E1F" w:rsidRPr="007E6E1F">
          <w:rPr>
            <w:rFonts w:ascii="微软雅黑" w:eastAsia="微软雅黑" w:hAnsi="微软雅黑" w:hint="eastAsia"/>
            <w:noProof/>
            <w:highlight w:val="yellow"/>
            <w:rPrChange w:id="569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回款中</w:t>
        </w:r>
      </w:ins>
      <w:ins w:id="570" w:author="lenovo" w:date="2018-08-06T19:07:00Z">
        <w:r w:rsidR="007E6E1F" w:rsidRPr="007E6E1F">
          <w:rPr>
            <w:rFonts w:ascii="微软雅黑" w:eastAsia="微软雅黑" w:hAnsi="微软雅黑"/>
            <w:noProof/>
            <w:highlight w:val="yellow"/>
            <w:rPrChange w:id="571" w:author="lenovo" w:date="2018-08-06T19:08:00Z">
              <w:rPr>
                <w:rFonts w:ascii="微软雅黑" w:eastAsia="微软雅黑" w:hAnsi="微软雅黑"/>
                <w:noProof/>
              </w:rPr>
            </w:rPrChange>
          </w:rPr>
          <w:t>】</w:t>
        </w:r>
      </w:ins>
      <w:ins w:id="572" w:author="lenovo" w:date="2018-08-06T19:08:00Z">
        <w:r w:rsidR="007E6E1F" w:rsidRPr="007E6E1F">
          <w:rPr>
            <w:rFonts w:ascii="微软雅黑" w:eastAsia="微软雅黑" w:hAnsi="微软雅黑" w:hint="eastAsia"/>
            <w:noProof/>
            <w:highlight w:val="yellow"/>
            <w:rPrChange w:id="573" w:author="lenovo" w:date="2018-08-06T19:08:00Z">
              <w:rPr>
                <w:rFonts w:ascii="微软雅黑" w:eastAsia="微软雅黑" w:hAnsi="微软雅黑" w:hint="eastAsia"/>
                <w:noProof/>
              </w:rPr>
            </w:rPrChange>
          </w:rPr>
          <w:t>的</w:t>
        </w:r>
        <w:r w:rsidR="007E6E1F" w:rsidRPr="007E6E1F">
          <w:rPr>
            <w:rFonts w:ascii="微软雅黑" w:eastAsia="微软雅黑" w:hAnsi="微软雅黑"/>
            <w:noProof/>
            <w:highlight w:val="yellow"/>
            <w:rPrChange w:id="574" w:author="lenovo" w:date="2018-08-06T19:08:00Z">
              <w:rPr>
                <w:rFonts w:ascii="微软雅黑" w:eastAsia="微软雅黑" w:hAnsi="微软雅黑"/>
                <w:noProof/>
              </w:rPr>
            </w:rPrChange>
          </w:rPr>
          <w:t>债权发起转让。</w:t>
        </w:r>
      </w:ins>
    </w:p>
    <w:p w:rsidR="009206EA" w:rsidRDefault="009206EA" w:rsidP="00441D9C">
      <w:pPr>
        <w:pStyle w:val="10"/>
        <w:ind w:firstLineChars="0" w:firstLine="0"/>
        <w:rPr>
          <w:ins w:id="575" w:author="lenovo" w:date="2018-08-01T15:45:00Z"/>
          <w:rFonts w:ascii="微软雅黑" w:eastAsia="微软雅黑" w:hAnsi="微软雅黑"/>
          <w:noProof/>
        </w:rPr>
      </w:pPr>
      <w:ins w:id="576" w:author="lenovo" w:date="2018-08-01T15:33:00Z">
        <w:r>
          <w:rPr>
            <w:rFonts w:ascii="微软雅黑" w:eastAsia="微软雅黑" w:hAnsi="微软雅黑" w:hint="eastAsia"/>
            <w:noProof/>
          </w:rPr>
          <w:t>展开</w:t>
        </w:r>
      </w:ins>
      <w:ins w:id="577" w:author="lenovo" w:date="2018-08-01T15:38:00Z">
        <w:r w:rsidR="00BC5510">
          <w:rPr>
            <w:rFonts w:ascii="微软雅黑" w:eastAsia="微软雅黑" w:hAnsi="微软雅黑" w:hint="eastAsia"/>
            <w:noProof/>
          </w:rPr>
          <w:t>/收起</w:t>
        </w:r>
      </w:ins>
      <w:ins w:id="578" w:author="lenovo" w:date="2018-08-01T15:33:00Z">
        <w:r>
          <w:rPr>
            <w:rFonts w:ascii="微软雅黑" w:eastAsia="微软雅黑" w:hAnsi="微软雅黑"/>
            <w:noProof/>
          </w:rPr>
          <w:t>：点击后可展示回款表和合同。（</w:t>
        </w:r>
      </w:ins>
      <w:ins w:id="579" w:author="lenovo" w:date="2018-08-01T15:42:00Z">
        <w:r w:rsidR="00350F2C">
          <w:rPr>
            <w:rFonts w:ascii="微软雅黑" w:eastAsia="微软雅黑" w:hAnsi="微软雅黑" w:hint="eastAsia"/>
            <w:noProof/>
          </w:rPr>
          <w:t>回款表</w:t>
        </w:r>
      </w:ins>
      <w:ins w:id="580" w:author="lenovo" w:date="2018-08-01T15:33:00Z">
        <w:r>
          <w:rPr>
            <w:rFonts w:ascii="微软雅黑" w:eastAsia="微软雅黑" w:hAnsi="微软雅黑" w:hint="eastAsia"/>
            <w:noProof/>
          </w:rPr>
          <w:t>样式</w:t>
        </w:r>
        <w:r>
          <w:rPr>
            <w:rFonts w:ascii="微软雅黑" w:eastAsia="微软雅黑" w:hAnsi="微软雅黑"/>
            <w:noProof/>
          </w:rPr>
          <w:t>同</w:t>
        </w:r>
      </w:ins>
      <w:ins w:id="581" w:author="lenovo" w:date="2018-08-01T15:34:00Z">
        <w:r>
          <w:rPr>
            <w:rFonts w:ascii="微软雅黑" w:eastAsia="微软雅黑" w:hAnsi="微软雅黑" w:hint="eastAsia"/>
            <w:noProof/>
          </w:rPr>
          <w:t>【账户</w:t>
        </w:r>
        <w:r>
          <w:rPr>
            <w:rFonts w:ascii="微软雅黑" w:eastAsia="微软雅黑" w:hAnsi="微软雅黑"/>
            <w:noProof/>
          </w:rPr>
          <w:t>-网贷-友金</w:t>
        </w:r>
        <w:r>
          <w:rPr>
            <w:rFonts w:ascii="微软雅黑" w:eastAsia="微软雅黑" w:hAnsi="微软雅黑" w:hint="eastAsia"/>
            <w:noProof/>
          </w:rPr>
          <w:t>e富】</w:t>
        </w:r>
      </w:ins>
      <w:ins w:id="582" w:author="lenovo" w:date="2018-08-01T15:33:00Z">
        <w:r>
          <w:rPr>
            <w:rFonts w:ascii="微软雅黑" w:eastAsia="微软雅黑" w:hAnsi="微软雅黑" w:hint="eastAsia"/>
            <w:noProof/>
          </w:rPr>
          <w:t>）</w:t>
        </w:r>
      </w:ins>
    </w:p>
    <w:p w:rsidR="007A5DDD" w:rsidRPr="007A5DDD" w:rsidRDefault="00B73FA0" w:rsidP="00441D9C">
      <w:pPr>
        <w:pStyle w:val="10"/>
        <w:ind w:firstLineChars="0" w:firstLine="0"/>
        <w:rPr>
          <w:ins w:id="583" w:author="lenovo" w:date="2018-08-01T15:34:00Z"/>
          <w:rFonts w:ascii="微软雅黑" w:eastAsia="微软雅黑" w:hAnsi="微软雅黑"/>
          <w:noProof/>
        </w:rPr>
      </w:pPr>
      <w:ins w:id="584" w:author="lenovo" w:date="2018-08-01T15:47:00Z">
        <w:r>
          <w:rPr>
            <w:noProof/>
          </w:rPr>
          <w:lastRenderedPageBreak/>
          <w:drawing>
            <wp:inline distT="0" distB="0" distL="0" distR="0" wp14:anchorId="557B6594" wp14:editId="79F4CB55">
              <wp:extent cx="5274310" cy="3666490"/>
              <wp:effectExtent l="0" t="0" r="2540" b="0"/>
              <wp:docPr id="28" name="图片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666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50957" w:rsidRDefault="00750957" w:rsidP="00750957">
      <w:pPr>
        <w:pStyle w:val="10"/>
        <w:ind w:firstLineChars="0" w:firstLine="0"/>
        <w:rPr>
          <w:ins w:id="585" w:author="lenovo" w:date="2018-08-01T15:47:00Z"/>
          <w:rFonts w:ascii="微软雅黑" w:eastAsia="微软雅黑" w:hAnsi="微软雅黑"/>
          <w:noProof/>
        </w:rPr>
      </w:pPr>
      <w:ins w:id="586" w:author="lenovo" w:date="2018-08-01T15:47:00Z">
        <w:r>
          <w:rPr>
            <w:rFonts w:ascii="微软雅黑" w:eastAsia="微软雅黑" w:hAnsi="微软雅黑" w:hint="eastAsia"/>
            <w:noProof/>
          </w:rPr>
          <w:t>【</w:t>
        </w:r>
        <w:r>
          <w:rPr>
            <w:rFonts w:ascii="微软雅黑" w:eastAsia="微软雅黑" w:hAnsi="微软雅黑"/>
            <w:noProof/>
          </w:rPr>
          <w:t>应收本息</w:t>
        </w:r>
        <w:r>
          <w:rPr>
            <w:rFonts w:ascii="微软雅黑" w:eastAsia="微软雅黑" w:hAnsi="微软雅黑" w:hint="eastAsia"/>
            <w:noProof/>
          </w:rPr>
          <w:t>（期数</w:t>
        </w:r>
        <w:r>
          <w:rPr>
            <w:rFonts w:ascii="微软雅黑" w:eastAsia="微软雅黑" w:hAnsi="微软雅黑"/>
            <w:noProof/>
          </w:rPr>
          <w:t>）</w:t>
        </w:r>
        <w:r>
          <w:rPr>
            <w:rFonts w:ascii="微软雅黑" w:eastAsia="微软雅黑" w:hAnsi="微软雅黑" w:hint="eastAsia"/>
            <w:noProof/>
          </w:rPr>
          <w:t>】</w:t>
        </w:r>
        <w:r>
          <w:rPr>
            <w:rFonts w:ascii="微软雅黑" w:eastAsia="微软雅黑" w:hAnsi="微软雅黑"/>
            <w:noProof/>
          </w:rPr>
          <w:t>：</w:t>
        </w:r>
        <w:r>
          <w:rPr>
            <w:rFonts w:ascii="微软雅黑" w:eastAsia="微软雅黑" w:hAnsi="微软雅黑" w:hint="eastAsia"/>
            <w:noProof/>
          </w:rPr>
          <w:t>按照用户</w:t>
        </w:r>
        <w:r>
          <w:rPr>
            <w:rFonts w:ascii="微软雅黑" w:eastAsia="微软雅黑" w:hAnsi="微软雅黑"/>
            <w:noProof/>
          </w:rPr>
          <w:t>购买金额计算</w:t>
        </w:r>
        <w:r>
          <w:rPr>
            <w:rFonts w:ascii="微软雅黑" w:eastAsia="微软雅黑" w:hAnsi="微软雅黑" w:hint="eastAsia"/>
            <w:noProof/>
          </w:rPr>
          <w:t>应收</w:t>
        </w:r>
        <w:r>
          <w:rPr>
            <w:rFonts w:ascii="微软雅黑" w:eastAsia="微软雅黑" w:hAnsi="微软雅黑"/>
            <w:noProof/>
          </w:rPr>
          <w:t>本息。</w:t>
        </w:r>
      </w:ins>
    </w:p>
    <w:p w:rsidR="00750957" w:rsidRDefault="00750957" w:rsidP="00750957">
      <w:pPr>
        <w:pStyle w:val="10"/>
        <w:ind w:firstLineChars="0" w:firstLine="0"/>
        <w:rPr>
          <w:ins w:id="587" w:author="lenovo" w:date="2018-08-01T15:47:00Z"/>
          <w:rFonts w:ascii="微软雅黑" w:eastAsia="微软雅黑" w:hAnsi="微软雅黑"/>
          <w:noProof/>
        </w:rPr>
      </w:pPr>
      <w:ins w:id="588" w:author="lenovo" w:date="2018-08-01T15:47:00Z">
        <w:r>
          <w:rPr>
            <w:rFonts w:ascii="微软雅黑" w:eastAsia="微软雅黑" w:hAnsi="微软雅黑" w:hint="eastAsia"/>
            <w:noProof/>
          </w:rPr>
          <w:t>【已收</w:t>
        </w:r>
        <w:r>
          <w:rPr>
            <w:rFonts w:ascii="微软雅黑" w:eastAsia="微软雅黑" w:hAnsi="微软雅黑"/>
            <w:noProof/>
          </w:rPr>
          <w:t>本息</w:t>
        </w:r>
        <w:r>
          <w:rPr>
            <w:rFonts w:ascii="微软雅黑" w:eastAsia="微软雅黑" w:hAnsi="微软雅黑" w:hint="eastAsia"/>
            <w:noProof/>
          </w:rPr>
          <w:t>】</w:t>
        </w:r>
        <w:r>
          <w:rPr>
            <w:rFonts w:ascii="微软雅黑" w:eastAsia="微软雅黑" w:hAnsi="微软雅黑"/>
            <w:noProof/>
          </w:rPr>
          <w:t>：</w:t>
        </w:r>
        <w:r>
          <w:rPr>
            <w:rFonts w:ascii="微软雅黑" w:eastAsia="微软雅黑" w:hAnsi="微软雅黑" w:hint="eastAsia"/>
            <w:noProof/>
          </w:rPr>
          <w:t>按照</w:t>
        </w:r>
        <w:r>
          <w:rPr>
            <w:rFonts w:ascii="微软雅黑" w:eastAsia="微软雅黑" w:hAnsi="微软雅黑"/>
            <w:noProof/>
          </w:rPr>
          <w:t>实际情况展示，没有则为</w:t>
        </w:r>
        <w:r>
          <w:rPr>
            <w:rFonts w:ascii="微软雅黑" w:eastAsia="微软雅黑" w:hAnsi="微软雅黑" w:hint="eastAsia"/>
            <w:noProof/>
          </w:rPr>
          <w:t>【-</w:t>
        </w:r>
        <w:r>
          <w:rPr>
            <w:rFonts w:ascii="微软雅黑" w:eastAsia="微软雅黑" w:hAnsi="微软雅黑"/>
            <w:noProof/>
          </w:rPr>
          <w:t>-</w:t>
        </w:r>
        <w:r>
          <w:rPr>
            <w:rFonts w:ascii="微软雅黑" w:eastAsia="微软雅黑" w:hAnsi="微软雅黑" w:hint="eastAsia"/>
            <w:noProof/>
          </w:rPr>
          <w:t>】</w:t>
        </w:r>
        <w:r>
          <w:rPr>
            <w:rFonts w:ascii="微软雅黑" w:eastAsia="微软雅黑" w:hAnsi="微软雅黑"/>
            <w:noProof/>
          </w:rPr>
          <w:t>。</w:t>
        </w:r>
      </w:ins>
    </w:p>
    <w:p w:rsidR="00750957" w:rsidRDefault="00750957" w:rsidP="00750957">
      <w:pPr>
        <w:pStyle w:val="10"/>
        <w:ind w:firstLineChars="0" w:firstLine="0"/>
        <w:rPr>
          <w:ins w:id="589" w:author="lenovo" w:date="2018-08-01T15:47:00Z"/>
          <w:rFonts w:ascii="微软雅黑" w:eastAsia="微软雅黑" w:hAnsi="微软雅黑"/>
          <w:noProof/>
        </w:rPr>
      </w:pPr>
      <w:ins w:id="590" w:author="lenovo" w:date="2018-08-01T15:47:00Z">
        <w:r>
          <w:rPr>
            <w:rFonts w:ascii="微软雅黑" w:eastAsia="微软雅黑" w:hAnsi="微软雅黑" w:hint="eastAsia"/>
            <w:noProof/>
          </w:rPr>
          <w:t>【明细</w:t>
        </w:r>
        <w:r>
          <w:rPr>
            <w:rFonts w:ascii="微软雅黑" w:eastAsia="微软雅黑" w:hAnsi="微软雅黑"/>
            <w:noProof/>
          </w:rPr>
          <w:t>】</w:t>
        </w:r>
        <w:r>
          <w:rPr>
            <w:rFonts w:ascii="微软雅黑" w:eastAsia="微软雅黑" w:hAnsi="微软雅黑" w:hint="eastAsia"/>
            <w:noProof/>
          </w:rPr>
          <w:t>：</w:t>
        </w:r>
        <w:r>
          <w:rPr>
            <w:rFonts w:ascii="微软雅黑" w:eastAsia="微软雅黑" w:hAnsi="微软雅黑"/>
            <w:noProof/>
          </w:rPr>
          <w:t>包括本金、利息、罚息</w:t>
        </w:r>
        <w:r>
          <w:rPr>
            <w:rFonts w:ascii="微软雅黑" w:eastAsia="微软雅黑" w:hAnsi="微软雅黑" w:hint="eastAsia"/>
            <w:noProof/>
          </w:rPr>
          <w:t>（包括</w:t>
        </w:r>
        <w:r>
          <w:rPr>
            <w:rFonts w:ascii="微软雅黑" w:eastAsia="微软雅黑" w:hAnsi="微软雅黑"/>
            <w:noProof/>
          </w:rPr>
          <w:t>提前还款违约金在里面）</w:t>
        </w:r>
        <w:r>
          <w:rPr>
            <w:rFonts w:ascii="微软雅黑" w:eastAsia="微软雅黑" w:hAnsi="微软雅黑" w:hint="eastAsia"/>
            <w:noProof/>
          </w:rPr>
          <w:t>。</w:t>
        </w:r>
      </w:ins>
    </w:p>
    <w:p w:rsidR="00750957" w:rsidRDefault="00750957" w:rsidP="00750957">
      <w:pPr>
        <w:pStyle w:val="10"/>
        <w:ind w:firstLineChars="0" w:firstLine="0"/>
        <w:rPr>
          <w:ins w:id="591" w:author="lenovo" w:date="2018-08-01T15:47:00Z"/>
          <w:rFonts w:ascii="微软雅黑" w:eastAsia="微软雅黑" w:hAnsi="微软雅黑"/>
          <w:noProof/>
        </w:rPr>
      </w:pPr>
      <w:ins w:id="592" w:author="lenovo" w:date="2018-08-01T15:47:00Z">
        <w:r>
          <w:rPr>
            <w:rFonts w:ascii="微软雅黑" w:eastAsia="微软雅黑" w:hAnsi="微软雅黑" w:hint="eastAsia"/>
            <w:noProof/>
          </w:rPr>
          <w:t>【还款</w:t>
        </w:r>
        <w:r>
          <w:rPr>
            <w:rFonts w:ascii="微软雅黑" w:eastAsia="微软雅黑" w:hAnsi="微软雅黑"/>
            <w:noProof/>
          </w:rPr>
          <w:t>状态】</w:t>
        </w:r>
        <w:r>
          <w:rPr>
            <w:rFonts w:ascii="微软雅黑" w:eastAsia="微软雅黑" w:hAnsi="微软雅黑" w:hint="eastAsia"/>
            <w:noProof/>
          </w:rPr>
          <w:t>：</w:t>
        </w:r>
        <w:r>
          <w:rPr>
            <w:rFonts w:ascii="微软雅黑" w:eastAsia="微软雅黑" w:hAnsi="微软雅黑"/>
            <w:noProof/>
          </w:rPr>
          <w:t>分为正常还款、</w:t>
        </w:r>
        <w:r>
          <w:rPr>
            <w:rFonts w:ascii="微软雅黑" w:eastAsia="微软雅黑" w:hAnsi="微软雅黑" w:hint="eastAsia"/>
            <w:noProof/>
          </w:rPr>
          <w:t>逾期</w:t>
        </w:r>
        <w:r>
          <w:rPr>
            <w:rFonts w:ascii="微软雅黑" w:eastAsia="微软雅黑" w:hAnsi="微软雅黑"/>
            <w:noProof/>
          </w:rPr>
          <w:t>还款、还款中</w:t>
        </w:r>
        <w:r>
          <w:rPr>
            <w:rFonts w:ascii="微软雅黑" w:eastAsia="微软雅黑" w:hAnsi="微软雅黑" w:hint="eastAsia"/>
            <w:noProof/>
          </w:rPr>
          <w:t>、</w:t>
        </w:r>
        <w:r>
          <w:rPr>
            <w:rFonts w:ascii="微软雅黑" w:eastAsia="微软雅黑" w:hAnsi="微软雅黑"/>
            <w:noProof/>
          </w:rPr>
          <w:t>提前还款</w:t>
        </w:r>
        <w:r>
          <w:rPr>
            <w:rFonts w:ascii="微软雅黑" w:eastAsia="微软雅黑" w:hAnsi="微软雅黑" w:hint="eastAsia"/>
            <w:noProof/>
          </w:rPr>
          <w:t>四</w:t>
        </w:r>
        <w:r>
          <w:rPr>
            <w:rFonts w:ascii="微软雅黑" w:eastAsia="微软雅黑" w:hAnsi="微软雅黑"/>
            <w:noProof/>
          </w:rPr>
          <w:t>种。</w:t>
        </w:r>
      </w:ins>
    </w:p>
    <w:p w:rsidR="00974B47" w:rsidRPr="00750957" w:rsidRDefault="00974B47" w:rsidP="00974B47">
      <w:pPr>
        <w:pStyle w:val="10"/>
        <w:ind w:firstLineChars="0" w:firstLine="0"/>
        <w:rPr>
          <w:ins w:id="593" w:author="lenovo" w:date="2018-08-02T14:53:00Z"/>
          <w:rFonts w:ascii="微软雅黑" w:eastAsia="微软雅黑" w:hAnsi="微软雅黑"/>
          <w:noProof/>
        </w:rPr>
      </w:pPr>
      <w:ins w:id="594" w:author="lenovo" w:date="2018-08-02T14:53:00Z">
        <w:r>
          <w:rPr>
            <w:rFonts w:ascii="微软雅黑" w:eastAsia="微软雅黑" w:hAnsi="微软雅黑" w:hint="eastAsia"/>
            <w:noProof/>
          </w:rPr>
          <w:t>已转入</w:t>
        </w:r>
        <w:r>
          <w:rPr>
            <w:rFonts w:ascii="微软雅黑" w:eastAsia="微软雅黑" w:hAnsi="微软雅黑"/>
            <w:noProof/>
          </w:rPr>
          <w:t>的债权回款表从买入后的第一期开始记录（</w:t>
        </w:r>
        <w:r>
          <w:rPr>
            <w:rFonts w:ascii="微软雅黑" w:eastAsia="微软雅黑" w:hAnsi="微软雅黑" w:hint="eastAsia"/>
            <w:noProof/>
          </w:rPr>
          <w:t>例如</w:t>
        </w:r>
        <w:r>
          <w:rPr>
            <w:rFonts w:ascii="微软雅黑" w:eastAsia="微软雅黑" w:hAnsi="微软雅黑"/>
            <w:noProof/>
          </w:rPr>
          <w:t>：买了一个</w:t>
        </w:r>
        <w:r>
          <w:rPr>
            <w:rFonts w:ascii="微软雅黑" w:eastAsia="微软雅黑" w:hAnsi="微软雅黑" w:hint="eastAsia"/>
            <w:noProof/>
          </w:rPr>
          <w:t>剩余期数</w:t>
        </w:r>
        <w:r>
          <w:rPr>
            <w:rFonts w:ascii="微软雅黑" w:eastAsia="微软雅黑" w:hAnsi="微软雅黑"/>
            <w:noProof/>
          </w:rPr>
          <w:t>为</w:t>
        </w:r>
        <w:r>
          <w:rPr>
            <w:rFonts w:ascii="微软雅黑" w:eastAsia="微软雅黑" w:hAnsi="微软雅黑" w:hint="eastAsia"/>
            <w:noProof/>
          </w:rPr>
          <w:t>8/12的</w:t>
        </w:r>
        <w:r>
          <w:rPr>
            <w:rFonts w:ascii="微软雅黑" w:eastAsia="微软雅黑" w:hAnsi="微软雅黑"/>
            <w:noProof/>
          </w:rPr>
          <w:t>债转，则该</w:t>
        </w:r>
        <w:r>
          <w:rPr>
            <w:rFonts w:ascii="微软雅黑" w:eastAsia="微软雅黑" w:hAnsi="微软雅黑" w:hint="eastAsia"/>
            <w:noProof/>
          </w:rPr>
          <w:t>表</w:t>
        </w:r>
        <w:r>
          <w:rPr>
            <w:rFonts w:ascii="微软雅黑" w:eastAsia="微软雅黑" w:hAnsi="微软雅黑"/>
            <w:noProof/>
          </w:rPr>
          <w:t>从</w:t>
        </w:r>
        <w:r>
          <w:rPr>
            <w:rFonts w:ascii="微软雅黑" w:eastAsia="微软雅黑" w:hAnsi="微软雅黑" w:hint="eastAsia"/>
            <w:noProof/>
          </w:rPr>
          <w:t>原</w:t>
        </w:r>
        <w:r>
          <w:rPr>
            <w:rFonts w:ascii="微软雅黑" w:eastAsia="微软雅黑" w:hAnsi="微软雅黑"/>
            <w:noProof/>
          </w:rPr>
          <w:t>散标第</w:t>
        </w:r>
        <w:r>
          <w:rPr>
            <w:rFonts w:ascii="微软雅黑" w:eastAsia="微软雅黑" w:hAnsi="微软雅黑" w:hint="eastAsia"/>
            <w:noProof/>
          </w:rPr>
          <w:t>5期</w:t>
        </w:r>
        <w:r>
          <w:rPr>
            <w:rFonts w:ascii="微软雅黑" w:eastAsia="微软雅黑" w:hAnsi="微软雅黑"/>
            <w:noProof/>
          </w:rPr>
          <w:t>开始展示，</w:t>
        </w:r>
        <w:r>
          <w:rPr>
            <w:rFonts w:ascii="微软雅黑" w:eastAsia="微软雅黑" w:hAnsi="微软雅黑" w:hint="eastAsia"/>
            <w:noProof/>
          </w:rPr>
          <w:t>但</w:t>
        </w:r>
        <w:r>
          <w:rPr>
            <w:rFonts w:ascii="微软雅黑" w:eastAsia="微软雅黑" w:hAnsi="微软雅黑"/>
            <w:noProof/>
          </w:rPr>
          <w:t>在此表中</w:t>
        </w:r>
        <w:r>
          <w:rPr>
            <w:rFonts w:ascii="微软雅黑" w:eastAsia="微软雅黑" w:hAnsi="微软雅黑" w:hint="eastAsia"/>
            <w:noProof/>
          </w:rPr>
          <w:t>仍</w:t>
        </w:r>
        <w:r>
          <w:rPr>
            <w:rFonts w:ascii="微软雅黑" w:eastAsia="微软雅黑" w:hAnsi="微软雅黑"/>
            <w:noProof/>
          </w:rPr>
          <w:t>叫做第</w:t>
        </w:r>
        <w:r>
          <w:rPr>
            <w:rFonts w:ascii="微软雅黑" w:eastAsia="微软雅黑" w:hAnsi="微软雅黑" w:hint="eastAsia"/>
            <w:noProof/>
          </w:rPr>
          <w:t>1期</w:t>
        </w:r>
        <w:r>
          <w:rPr>
            <w:rFonts w:ascii="微软雅黑" w:eastAsia="微软雅黑" w:hAnsi="微软雅黑"/>
            <w:noProof/>
          </w:rPr>
          <w:t>，即</w:t>
        </w:r>
        <w:r>
          <w:rPr>
            <w:rFonts w:ascii="微软雅黑" w:eastAsia="微软雅黑" w:hAnsi="微软雅黑" w:hint="eastAsia"/>
            <w:noProof/>
          </w:rPr>
          <w:t>原</w:t>
        </w:r>
        <w:r>
          <w:rPr>
            <w:rFonts w:ascii="微软雅黑" w:eastAsia="微软雅黑" w:hAnsi="微软雅黑"/>
            <w:noProof/>
          </w:rPr>
          <w:t>第</w:t>
        </w:r>
        <w:r>
          <w:rPr>
            <w:rFonts w:ascii="微软雅黑" w:eastAsia="微软雅黑" w:hAnsi="微软雅黑" w:hint="eastAsia"/>
            <w:noProof/>
          </w:rPr>
          <w:t>5期</w:t>
        </w:r>
        <w:r>
          <w:rPr>
            <w:rFonts w:ascii="微软雅黑" w:eastAsia="微软雅黑" w:hAnsi="微软雅黑"/>
            <w:noProof/>
          </w:rPr>
          <w:t>相当于此表的第1期，一共展示</w:t>
        </w:r>
        <w:r>
          <w:rPr>
            <w:rFonts w:ascii="微软雅黑" w:eastAsia="微软雅黑" w:hAnsi="微软雅黑" w:hint="eastAsia"/>
            <w:noProof/>
          </w:rPr>
          <w:t>8期</w:t>
        </w:r>
        <w:r>
          <w:rPr>
            <w:rFonts w:ascii="微软雅黑" w:eastAsia="微软雅黑" w:hAnsi="微软雅黑"/>
            <w:noProof/>
          </w:rPr>
          <w:t>。）</w:t>
        </w:r>
      </w:ins>
    </w:p>
    <w:p w:rsidR="00750957" w:rsidRPr="00750957" w:rsidRDefault="00750957" w:rsidP="00441D9C">
      <w:pPr>
        <w:pStyle w:val="10"/>
        <w:ind w:firstLineChars="0" w:firstLine="0"/>
        <w:rPr>
          <w:ins w:id="595" w:author="lenovo" w:date="2018-08-01T15:47:00Z"/>
          <w:rFonts w:ascii="微软雅黑" w:eastAsia="微软雅黑" w:hAnsi="微软雅黑"/>
          <w:noProof/>
        </w:rPr>
      </w:pPr>
    </w:p>
    <w:p w:rsidR="009206EA" w:rsidRDefault="00B83B3C" w:rsidP="00441D9C">
      <w:pPr>
        <w:pStyle w:val="10"/>
        <w:ind w:firstLineChars="0" w:firstLine="0"/>
        <w:rPr>
          <w:ins w:id="596" w:author="lenovo" w:date="2018-08-01T15:35:00Z"/>
          <w:rFonts w:ascii="微软雅黑" w:eastAsia="微软雅黑" w:hAnsi="微软雅黑"/>
          <w:noProof/>
        </w:rPr>
      </w:pPr>
      <w:ins w:id="597" w:author="lenovo" w:date="2018-08-01T15:34:00Z">
        <w:r>
          <w:rPr>
            <w:rFonts w:ascii="微软雅黑" w:eastAsia="微软雅黑" w:hAnsi="微软雅黑" w:hint="eastAsia"/>
            <w:noProof/>
          </w:rPr>
          <w:t>合同</w:t>
        </w:r>
        <w:r>
          <w:rPr>
            <w:rFonts w:ascii="微软雅黑" w:eastAsia="微软雅黑" w:hAnsi="微软雅黑"/>
            <w:noProof/>
          </w:rPr>
          <w:t>：《</w:t>
        </w:r>
        <w:r>
          <w:rPr>
            <w:rFonts w:ascii="微软雅黑" w:eastAsia="微软雅黑" w:hAnsi="微软雅黑" w:hint="eastAsia"/>
            <w:noProof/>
          </w:rPr>
          <w:t>借款</w:t>
        </w:r>
        <w:r>
          <w:rPr>
            <w:rFonts w:ascii="微软雅黑" w:eastAsia="微软雅黑" w:hAnsi="微软雅黑"/>
            <w:noProof/>
          </w:rPr>
          <w:t>债权转让协议》</w:t>
        </w:r>
      </w:ins>
    </w:p>
    <w:p w:rsidR="00B83B3C" w:rsidRDefault="00B83B3C" w:rsidP="00441D9C">
      <w:pPr>
        <w:pStyle w:val="10"/>
        <w:ind w:firstLineChars="0" w:firstLine="0"/>
        <w:rPr>
          <w:ins w:id="598" w:author="lenovo" w:date="2018-08-01T15:39:00Z"/>
          <w:rFonts w:ascii="微软雅黑" w:eastAsia="微软雅黑" w:hAnsi="微软雅黑"/>
          <w:noProof/>
        </w:rPr>
      </w:pPr>
      <w:ins w:id="599" w:author="lenovo" w:date="2018-08-01T15:35:00Z">
        <w:r>
          <w:rPr>
            <w:rFonts w:ascii="微软雅黑" w:eastAsia="微软雅黑" w:hAnsi="微软雅黑" w:hint="eastAsia"/>
            <w:noProof/>
          </w:rPr>
          <w:t>委托</w:t>
        </w:r>
        <w:r>
          <w:rPr>
            <w:rFonts w:ascii="微软雅黑" w:eastAsia="微软雅黑" w:hAnsi="微软雅黑"/>
            <w:noProof/>
          </w:rPr>
          <w:t>协议：</w:t>
        </w:r>
      </w:ins>
      <w:ins w:id="600" w:author="lenovo" w:date="2018-08-01T15:39:00Z">
        <w:r w:rsidR="00F513DB">
          <w:rPr>
            <w:rFonts w:ascii="微软雅黑" w:eastAsia="微软雅黑" w:hAnsi="微软雅黑" w:hint="eastAsia"/>
            <w:noProof/>
          </w:rPr>
          <w:t>《</w:t>
        </w:r>
      </w:ins>
      <w:ins w:id="601" w:author="lenovo" w:date="2018-08-01T15:35:00Z">
        <w:r>
          <w:rPr>
            <w:rFonts w:ascii="微软雅黑" w:eastAsia="微软雅黑" w:hAnsi="微软雅黑" w:hint="eastAsia"/>
            <w:noProof/>
          </w:rPr>
          <w:t>催收</w:t>
        </w:r>
        <w:r>
          <w:rPr>
            <w:rFonts w:ascii="微软雅黑" w:eastAsia="微软雅黑" w:hAnsi="微软雅黑"/>
            <w:noProof/>
          </w:rPr>
          <w:t>债权委托书</w:t>
        </w:r>
      </w:ins>
      <w:ins w:id="602" w:author="lenovo" w:date="2018-08-01T15:39:00Z">
        <w:r w:rsidR="00F513DB">
          <w:rPr>
            <w:rFonts w:ascii="微软雅黑" w:eastAsia="微软雅黑" w:hAnsi="微软雅黑" w:hint="eastAsia"/>
            <w:noProof/>
          </w:rPr>
          <w:t>》</w:t>
        </w:r>
      </w:ins>
    </w:p>
    <w:p w:rsidR="00F513DB" w:rsidRDefault="00B741D2" w:rsidP="007D68DA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4</w:t>
      </w:r>
      <w:r w:rsidR="007D68DA">
        <w:rPr>
          <w:rFonts w:ascii="微软雅黑" w:eastAsia="微软雅黑" w:hAnsi="微软雅黑" w:hint="eastAsia"/>
          <w:b/>
          <w:noProof/>
        </w:rPr>
        <w:t>）</w:t>
      </w:r>
      <w:r w:rsidR="007D68DA" w:rsidRPr="007D68DA">
        <w:rPr>
          <w:rFonts w:ascii="微软雅黑" w:eastAsia="微软雅黑" w:hAnsi="微软雅黑"/>
          <w:b/>
          <w:noProof/>
        </w:rPr>
        <w:t>已转出状态</w:t>
      </w:r>
    </w:p>
    <w:p w:rsidR="007D68DA" w:rsidRDefault="007D68DA" w:rsidP="007D68DA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>
        <w:rPr>
          <w:noProof/>
        </w:rPr>
        <w:lastRenderedPageBreak/>
        <w:drawing>
          <wp:inline distT="0" distB="0" distL="0" distR="0" wp14:anchorId="362A6008" wp14:editId="50B8072F">
            <wp:extent cx="5274310" cy="16611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DA" w:rsidRPr="007D68DA" w:rsidRDefault="007D68DA" w:rsidP="007D68DA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已</w:t>
      </w:r>
      <w:r>
        <w:rPr>
          <w:rFonts w:ascii="微软雅黑" w:eastAsia="微软雅黑" w:hAnsi="微软雅黑"/>
          <w:b/>
          <w:noProof/>
        </w:rPr>
        <w:t>转出状态删除</w:t>
      </w:r>
      <w:r>
        <w:rPr>
          <w:rFonts w:ascii="微软雅黑" w:eastAsia="微软雅黑" w:hAnsi="微软雅黑" w:hint="eastAsia"/>
          <w:b/>
          <w:noProof/>
        </w:rPr>
        <w:t>合同</w:t>
      </w:r>
      <w:r>
        <w:rPr>
          <w:rFonts w:ascii="微软雅黑" w:eastAsia="微软雅黑" w:hAnsi="微软雅黑"/>
          <w:b/>
          <w:noProof/>
        </w:rPr>
        <w:t>。</w:t>
      </w:r>
    </w:p>
    <w:p w:rsidR="00A41D5F" w:rsidRDefault="00462664" w:rsidP="00390759">
      <w:pPr>
        <w:pStyle w:val="10"/>
        <w:ind w:firstLineChars="0" w:firstLine="0"/>
        <w:outlineLvl w:val="1"/>
        <w:rPr>
          <w:ins w:id="603" w:author="lenovo" w:date="2018-08-01T15:55:00Z"/>
          <w:rFonts w:ascii="微软雅黑" w:eastAsia="微软雅黑" w:hAnsi="微软雅黑"/>
          <w:b/>
          <w:noProof/>
        </w:rPr>
      </w:pPr>
      <w:bookmarkStart w:id="604" w:name="_Toc521429441"/>
      <w:r>
        <w:rPr>
          <w:rFonts w:ascii="微软雅黑" w:eastAsia="微软雅黑" w:hAnsi="微软雅黑"/>
          <w:b/>
          <w:noProof/>
        </w:rPr>
        <w:t xml:space="preserve">7 </w:t>
      </w:r>
      <w:r w:rsidR="00F13BA1">
        <w:rPr>
          <w:rFonts w:ascii="微软雅黑" w:eastAsia="微软雅黑" w:hAnsi="微软雅黑" w:hint="eastAsia"/>
          <w:b/>
          <w:noProof/>
        </w:rPr>
        <w:t>.</w:t>
      </w:r>
      <w:ins w:id="605" w:author="lenovo" w:date="2018-08-01T15:55:00Z">
        <w:r w:rsidR="00A41D5F">
          <w:rPr>
            <w:rFonts w:ascii="微软雅黑" w:eastAsia="微软雅黑" w:hAnsi="微软雅黑" w:hint="eastAsia"/>
            <w:b/>
            <w:noProof/>
          </w:rPr>
          <w:t>console</w:t>
        </w:r>
        <w:r w:rsidR="00A41D5F">
          <w:rPr>
            <w:rFonts w:ascii="微软雅黑" w:eastAsia="微软雅黑" w:hAnsi="微软雅黑"/>
            <w:b/>
            <w:noProof/>
          </w:rPr>
          <w:t>老后台</w:t>
        </w:r>
        <w:bookmarkEnd w:id="604"/>
      </w:ins>
    </w:p>
    <w:p w:rsidR="00A41D5F" w:rsidRPr="00A41D5F" w:rsidRDefault="00A41D5F" w:rsidP="00441D9C">
      <w:pPr>
        <w:pStyle w:val="10"/>
        <w:ind w:firstLineChars="0" w:firstLine="0"/>
        <w:rPr>
          <w:ins w:id="606" w:author="lenovo" w:date="2018-08-01T15:56:00Z"/>
          <w:rFonts w:ascii="微软雅黑" w:eastAsia="微软雅黑" w:hAnsi="微软雅黑"/>
          <w:noProof/>
          <w:rPrChange w:id="607" w:author="lenovo" w:date="2018-08-01T15:57:00Z">
            <w:rPr>
              <w:ins w:id="608" w:author="lenovo" w:date="2018-08-01T15:56:00Z"/>
              <w:rFonts w:ascii="微软雅黑" w:eastAsia="微软雅黑" w:hAnsi="微软雅黑"/>
              <w:b/>
              <w:noProof/>
            </w:rPr>
          </w:rPrChange>
        </w:rPr>
      </w:pPr>
      <w:ins w:id="609" w:author="lenovo" w:date="2018-08-01T15:55:00Z">
        <w:r w:rsidRPr="00A41D5F">
          <w:rPr>
            <w:rFonts w:ascii="微软雅黑" w:eastAsia="微软雅黑" w:hAnsi="微软雅黑" w:hint="eastAsia"/>
            <w:noProof/>
            <w:rPrChange w:id="610" w:author="lenovo" w:date="2018-08-01T15:57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【</w:t>
        </w:r>
      </w:ins>
      <w:ins w:id="611" w:author="lenovo" w:date="2018-08-01T15:56:00Z">
        <w:r w:rsidRPr="00A41D5F">
          <w:rPr>
            <w:rFonts w:ascii="微软雅黑" w:eastAsia="微软雅黑" w:hAnsi="微软雅黑" w:hint="eastAsia"/>
            <w:noProof/>
            <w:rPrChange w:id="612" w:author="lenovo" w:date="2018-08-01T15:57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业务</w:t>
        </w:r>
        <w:r w:rsidRPr="00A41D5F">
          <w:rPr>
            <w:rFonts w:ascii="微软雅黑" w:eastAsia="微软雅黑" w:hAnsi="微软雅黑"/>
            <w:noProof/>
            <w:rPrChange w:id="613" w:author="lenovo" w:date="2018-08-01T15:57:00Z">
              <w:rPr>
                <w:rFonts w:ascii="微软雅黑" w:eastAsia="微软雅黑" w:hAnsi="微软雅黑"/>
                <w:b/>
                <w:noProof/>
              </w:rPr>
            </w:rPrChange>
          </w:rPr>
          <w:t>管理-债权管理</w:t>
        </w:r>
      </w:ins>
      <w:ins w:id="614" w:author="lenovo" w:date="2018-08-01T15:55:00Z">
        <w:r w:rsidRPr="00A41D5F">
          <w:rPr>
            <w:rFonts w:ascii="微软雅黑" w:eastAsia="微软雅黑" w:hAnsi="微软雅黑" w:hint="eastAsia"/>
            <w:noProof/>
            <w:rPrChange w:id="615" w:author="lenovo" w:date="2018-08-01T15:57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】</w:t>
        </w:r>
      </w:ins>
      <w:ins w:id="616" w:author="lenovo" w:date="2018-08-01T15:56:00Z">
        <w:r w:rsidRPr="00A41D5F">
          <w:rPr>
            <w:rFonts w:ascii="微软雅黑" w:eastAsia="微软雅黑" w:hAnsi="微软雅黑" w:hint="eastAsia"/>
            <w:noProof/>
            <w:rPrChange w:id="617" w:author="lenovo" w:date="2018-08-01T15:57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菜单</w:t>
        </w:r>
        <w:r w:rsidRPr="00A41D5F">
          <w:rPr>
            <w:rFonts w:ascii="微软雅黑" w:eastAsia="微软雅黑" w:hAnsi="微软雅黑"/>
            <w:noProof/>
            <w:rPrChange w:id="618" w:author="lenovo" w:date="2018-08-01T15:57:00Z">
              <w:rPr>
                <w:rFonts w:ascii="微软雅黑" w:eastAsia="微软雅黑" w:hAnsi="微软雅黑"/>
                <w:b/>
                <w:noProof/>
              </w:rPr>
            </w:rPrChange>
          </w:rPr>
          <w:t>放开给客服使用。</w:t>
        </w:r>
      </w:ins>
    </w:p>
    <w:p w:rsidR="00A41D5F" w:rsidRDefault="00A41D5F" w:rsidP="00441D9C">
      <w:pPr>
        <w:pStyle w:val="10"/>
        <w:ind w:firstLineChars="0" w:firstLine="0"/>
        <w:rPr>
          <w:ins w:id="619" w:author="lenovo" w:date="2018-08-01T15:58:00Z"/>
          <w:rFonts w:ascii="微软雅黑" w:eastAsia="微软雅黑" w:hAnsi="微软雅黑"/>
          <w:b/>
          <w:noProof/>
        </w:rPr>
      </w:pPr>
      <w:ins w:id="620" w:author="lenovo" w:date="2018-08-01T15:56:00Z">
        <w:r>
          <w:rPr>
            <w:noProof/>
          </w:rPr>
          <w:drawing>
            <wp:inline distT="0" distB="0" distL="0" distR="0" wp14:anchorId="1A4AE7E9" wp14:editId="105B33EB">
              <wp:extent cx="5274310" cy="2262505"/>
              <wp:effectExtent l="0" t="0" r="2540" b="4445"/>
              <wp:docPr id="29" name="图片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262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41D5F" w:rsidRPr="00A41D5F" w:rsidRDefault="00A41D5F" w:rsidP="00441D9C">
      <w:pPr>
        <w:pStyle w:val="10"/>
        <w:ind w:firstLineChars="0" w:firstLine="0"/>
        <w:rPr>
          <w:ins w:id="621" w:author="lenovo" w:date="2018-08-01T15:55:00Z"/>
          <w:rFonts w:ascii="微软雅黑" w:eastAsia="微软雅黑" w:hAnsi="微软雅黑"/>
          <w:b/>
          <w:noProof/>
        </w:rPr>
      </w:pPr>
    </w:p>
    <w:p w:rsidR="00BA2FF2" w:rsidRDefault="00462664" w:rsidP="00390759">
      <w:pPr>
        <w:pStyle w:val="10"/>
        <w:ind w:firstLineChars="0" w:firstLine="0"/>
        <w:outlineLvl w:val="1"/>
        <w:rPr>
          <w:rFonts w:ascii="微软雅黑" w:eastAsia="微软雅黑" w:hAnsi="微软雅黑"/>
          <w:b/>
          <w:noProof/>
        </w:rPr>
      </w:pPr>
      <w:bookmarkStart w:id="622" w:name="_Toc521429442"/>
      <w:r>
        <w:rPr>
          <w:rFonts w:ascii="微软雅黑" w:eastAsia="微软雅黑" w:hAnsi="微软雅黑" w:hint="eastAsia"/>
          <w:b/>
          <w:noProof/>
        </w:rPr>
        <w:t>8</w:t>
      </w:r>
      <w:ins w:id="623" w:author="lenovo" w:date="2018-08-01T15:57:00Z">
        <w:r w:rsidR="00A41D5F">
          <w:rPr>
            <w:rFonts w:ascii="微软雅黑" w:eastAsia="微软雅黑" w:hAnsi="微软雅黑" w:hint="eastAsia"/>
            <w:b/>
            <w:noProof/>
          </w:rPr>
          <w:t>.</w:t>
        </w:r>
      </w:ins>
      <w:r>
        <w:rPr>
          <w:rFonts w:ascii="微软雅黑" w:eastAsia="微软雅黑" w:hAnsi="微软雅黑"/>
          <w:b/>
          <w:noProof/>
        </w:rPr>
        <w:t xml:space="preserve"> </w:t>
      </w:r>
      <w:r w:rsidR="00F13BA1">
        <w:rPr>
          <w:rFonts w:ascii="微软雅黑" w:eastAsia="微软雅黑" w:hAnsi="微软雅黑" w:hint="eastAsia"/>
          <w:b/>
          <w:noProof/>
        </w:rPr>
        <w:t>散标</w:t>
      </w:r>
      <w:r w:rsidR="00F13BA1">
        <w:rPr>
          <w:rFonts w:ascii="微软雅黑" w:eastAsia="微软雅黑" w:hAnsi="微软雅黑"/>
          <w:b/>
          <w:noProof/>
        </w:rPr>
        <w:t>发标</w:t>
      </w:r>
      <w:ins w:id="624" w:author="lenovo" w:date="2018-08-01T15:54:00Z">
        <w:r w:rsidR="00A41D5F">
          <w:rPr>
            <w:rFonts w:ascii="微软雅黑" w:eastAsia="微软雅黑" w:hAnsi="微软雅黑" w:hint="eastAsia"/>
            <w:b/>
            <w:noProof/>
          </w:rPr>
          <w:t>及</w:t>
        </w:r>
        <w:r w:rsidR="00A41D5F">
          <w:rPr>
            <w:rFonts w:ascii="微软雅黑" w:eastAsia="微软雅黑" w:hAnsi="微软雅黑"/>
            <w:b/>
            <w:noProof/>
          </w:rPr>
          <w:t>YY接剩余金额规则</w:t>
        </w:r>
      </w:ins>
      <w:bookmarkEnd w:id="622"/>
    </w:p>
    <w:p w:rsidR="00284390" w:rsidRPr="00B213C3" w:rsidRDefault="00284390" w:rsidP="00284390">
      <w:pPr>
        <w:pStyle w:val="10"/>
        <w:ind w:firstLineChars="0" w:firstLine="0"/>
        <w:rPr>
          <w:ins w:id="625" w:author="lenovo" w:date="2018-08-02T14:57:00Z"/>
          <w:rFonts w:ascii="微软雅黑" w:eastAsia="微软雅黑" w:hAnsi="微软雅黑"/>
          <w:noProof/>
          <w:highlight w:val="yellow"/>
        </w:rPr>
      </w:pPr>
      <w:ins w:id="626" w:author="lenovo" w:date="2018-08-02T14:57:00Z">
        <w:r w:rsidRPr="00B213C3">
          <w:rPr>
            <w:rFonts w:ascii="微软雅黑" w:eastAsia="微软雅黑" w:hAnsi="微软雅黑" w:hint="eastAsia"/>
            <w:noProof/>
            <w:highlight w:val="yellow"/>
          </w:rPr>
          <w:t>1）</w:t>
        </w:r>
      </w:ins>
      <w:r w:rsidR="007C79E8" w:rsidRPr="00B213C3">
        <w:rPr>
          <w:rFonts w:ascii="微软雅黑" w:eastAsia="微软雅黑" w:hAnsi="微软雅黑" w:hint="eastAsia"/>
          <w:noProof/>
          <w:highlight w:val="yellow"/>
        </w:rPr>
        <w:t>运维</w:t>
      </w:r>
      <w:r w:rsidR="007C79E8" w:rsidRPr="00B213C3">
        <w:rPr>
          <w:rFonts w:ascii="微软雅黑" w:eastAsia="微软雅黑" w:hAnsi="微软雅黑"/>
          <w:noProof/>
          <w:highlight w:val="yellow"/>
        </w:rPr>
        <w:t>工作日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先</w:t>
      </w:r>
      <w:r w:rsidR="007C79E8" w:rsidRPr="00B213C3">
        <w:rPr>
          <w:rFonts w:ascii="微软雅黑" w:eastAsia="微软雅黑" w:hAnsi="微软雅黑"/>
          <w:noProof/>
          <w:highlight w:val="yellow"/>
        </w:rPr>
        <w:t>给平台推标（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暂不</w:t>
      </w:r>
      <w:r w:rsidR="007C79E8" w:rsidRPr="00B213C3">
        <w:rPr>
          <w:rFonts w:ascii="微软雅黑" w:eastAsia="微软雅黑" w:hAnsi="微软雅黑"/>
          <w:noProof/>
          <w:highlight w:val="yellow"/>
        </w:rPr>
        <w:t>放款），由平台在系统勾选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金额</w:t>
      </w:r>
      <w:r w:rsidR="007C79E8" w:rsidRPr="00B213C3">
        <w:rPr>
          <w:rFonts w:ascii="微软雅黑" w:eastAsia="微软雅黑" w:hAnsi="微软雅黑"/>
          <w:noProof/>
          <w:highlight w:val="yellow"/>
        </w:rPr>
        <w:t>较小的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3个</w:t>
      </w:r>
      <w:r w:rsidR="007C79E8" w:rsidRPr="00B213C3">
        <w:rPr>
          <w:rFonts w:ascii="微软雅黑" w:eastAsia="微软雅黑" w:hAnsi="微软雅黑"/>
          <w:noProof/>
          <w:highlight w:val="yellow"/>
        </w:rPr>
        <w:t>标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，</w:t>
      </w:r>
      <w:r w:rsidR="007C79E8" w:rsidRPr="00B213C3">
        <w:rPr>
          <w:rFonts w:ascii="微软雅黑" w:eastAsia="微软雅黑" w:hAnsi="微软雅黑"/>
          <w:noProof/>
          <w:highlight w:val="yellow"/>
        </w:rPr>
        <w:t>其余标的核心再放款。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勾选的</w:t>
      </w:r>
      <w:r w:rsidR="007C79E8" w:rsidRPr="00B213C3">
        <w:rPr>
          <w:rFonts w:ascii="微软雅黑" w:eastAsia="微软雅黑" w:hAnsi="微软雅黑"/>
          <w:noProof/>
          <w:highlight w:val="yellow"/>
        </w:rPr>
        <w:t>这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3个</w:t>
      </w:r>
      <w:r w:rsidR="007C79E8" w:rsidRPr="00B213C3">
        <w:rPr>
          <w:rFonts w:ascii="微软雅黑" w:eastAsia="微软雅黑" w:hAnsi="微软雅黑"/>
          <w:noProof/>
          <w:highlight w:val="yellow"/>
        </w:rPr>
        <w:t>标的先由YY接入标的金额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5</w:t>
      </w:r>
      <w:r w:rsidR="007C79E8" w:rsidRPr="00B213C3">
        <w:rPr>
          <w:rFonts w:ascii="微软雅黑" w:eastAsia="微软雅黑" w:hAnsi="微软雅黑"/>
          <w:noProof/>
          <w:highlight w:val="yellow"/>
        </w:rPr>
        <w:t>%后，剩余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95</w:t>
      </w:r>
      <w:r w:rsidR="007C79E8" w:rsidRPr="00B213C3">
        <w:rPr>
          <w:rFonts w:ascii="微软雅黑" w:eastAsia="微软雅黑" w:hAnsi="微软雅黑"/>
          <w:noProof/>
          <w:highlight w:val="yellow"/>
        </w:rPr>
        <w:t>%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由</w:t>
      </w:r>
      <w:r w:rsidR="007C79E8" w:rsidRPr="00B213C3">
        <w:rPr>
          <w:rFonts w:ascii="微软雅黑" w:eastAsia="微软雅黑" w:hAnsi="微软雅黑"/>
          <w:noProof/>
          <w:highlight w:val="yellow"/>
        </w:rPr>
        <w:t>平台挂前端给用户购买。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前端</w:t>
      </w:r>
      <w:r w:rsidR="002C4C1B" w:rsidRPr="00B213C3">
        <w:rPr>
          <w:rFonts w:ascii="微软雅黑" w:eastAsia="微软雅黑" w:hAnsi="微软雅黑"/>
          <w:noProof/>
          <w:highlight w:val="yellow"/>
        </w:rPr>
        <w:t>挂出的标的项目总金额为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借款人</w:t>
      </w:r>
      <w:r w:rsidR="002C4C1B" w:rsidRPr="00B213C3">
        <w:rPr>
          <w:rFonts w:ascii="微软雅黑" w:eastAsia="微软雅黑" w:hAnsi="微软雅黑"/>
          <w:noProof/>
          <w:highlight w:val="yellow"/>
        </w:rPr>
        <w:t>借款金额（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即包含</w:t>
      </w:r>
      <w:r w:rsidR="002C4C1B" w:rsidRPr="00B213C3">
        <w:rPr>
          <w:rFonts w:ascii="微软雅黑" w:eastAsia="微软雅黑" w:hAnsi="微软雅黑"/>
          <w:noProof/>
          <w:highlight w:val="yellow"/>
        </w:rPr>
        <w:t>这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5</w:t>
      </w:r>
      <w:r w:rsidR="002C4C1B" w:rsidRPr="00B213C3">
        <w:rPr>
          <w:rFonts w:ascii="微软雅黑" w:eastAsia="微软雅黑" w:hAnsi="微软雅黑"/>
          <w:noProof/>
          <w:highlight w:val="yellow"/>
        </w:rPr>
        <w:t>%被YY先接的部分）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，</w:t>
      </w:r>
      <w:r w:rsidR="002C4C1B" w:rsidRPr="00B213C3">
        <w:rPr>
          <w:rFonts w:ascii="微软雅黑" w:eastAsia="微软雅黑" w:hAnsi="微软雅黑"/>
          <w:noProof/>
          <w:highlight w:val="yellow"/>
        </w:rPr>
        <w:t>YY接标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5</w:t>
      </w:r>
      <w:r w:rsidR="002C4C1B" w:rsidRPr="00B213C3">
        <w:rPr>
          <w:rFonts w:ascii="微软雅黑" w:eastAsia="微软雅黑" w:hAnsi="微软雅黑"/>
          <w:noProof/>
          <w:highlight w:val="yellow"/>
        </w:rPr>
        <w:t>%后投标记录有显示（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但</w:t>
      </w:r>
      <w:r w:rsidR="002C4C1B" w:rsidRPr="00B213C3">
        <w:rPr>
          <w:rFonts w:ascii="微软雅黑" w:eastAsia="微软雅黑" w:hAnsi="微软雅黑"/>
          <w:noProof/>
          <w:highlight w:val="yellow"/>
        </w:rPr>
        <w:t>不显示投标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方式</w:t>
      </w:r>
      <w:r w:rsidR="002C4C1B" w:rsidRPr="00B213C3">
        <w:rPr>
          <w:rFonts w:ascii="微软雅黑" w:eastAsia="微软雅黑" w:hAnsi="微软雅黑"/>
          <w:noProof/>
          <w:highlight w:val="yellow"/>
        </w:rPr>
        <w:t>）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。</w:t>
      </w:r>
      <w:ins w:id="627" w:author="lenovo" w:date="2018-08-02T14:57:00Z">
        <w:r w:rsidRPr="00B213C3">
          <w:rPr>
            <w:rFonts w:ascii="微软雅黑" w:eastAsia="微软雅黑" w:hAnsi="微软雅黑"/>
            <w:noProof/>
            <w:highlight w:val="yellow"/>
          </w:rPr>
          <w:t>保证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前端每天</w:t>
        </w:r>
        <w:r w:rsidRPr="00B213C3">
          <w:rPr>
            <w:rFonts w:ascii="微软雅黑" w:eastAsia="微软雅黑" w:hAnsi="微软雅黑"/>
            <w:noProof/>
            <w:highlight w:val="yellow"/>
          </w:rPr>
          <w:t>都有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3个</w:t>
        </w:r>
        <w:r w:rsidRPr="00B213C3">
          <w:rPr>
            <w:rFonts w:ascii="微软雅黑" w:eastAsia="微软雅黑" w:hAnsi="微软雅黑"/>
            <w:noProof/>
            <w:highlight w:val="yellow"/>
          </w:rPr>
          <w:t>标可卖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，</w:t>
        </w:r>
        <w:r w:rsidRPr="00B213C3">
          <w:rPr>
            <w:rFonts w:ascii="微软雅黑" w:eastAsia="微软雅黑" w:hAnsi="微软雅黑"/>
            <w:noProof/>
            <w:highlight w:val="yellow"/>
          </w:rPr>
          <w:t>当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3个</w:t>
        </w:r>
        <w:r w:rsidRPr="00B213C3">
          <w:rPr>
            <w:rFonts w:ascii="微软雅黑" w:eastAsia="微软雅黑" w:hAnsi="微软雅黑"/>
            <w:noProof/>
            <w:highlight w:val="yellow"/>
          </w:rPr>
          <w:t>标全部满标时，不再发新标。</w:t>
        </w:r>
      </w:ins>
      <w:r w:rsidR="007C79E8" w:rsidRPr="00B213C3">
        <w:rPr>
          <w:rFonts w:ascii="微软雅黑" w:eastAsia="微软雅黑" w:hAnsi="微软雅黑" w:hint="eastAsia"/>
          <w:noProof/>
          <w:highlight w:val="yellow"/>
        </w:rPr>
        <w:t>前端挂出可卖</w:t>
      </w:r>
      <w:r w:rsidR="007C79E8" w:rsidRPr="00B213C3">
        <w:rPr>
          <w:rFonts w:ascii="微软雅黑" w:eastAsia="微软雅黑" w:hAnsi="微软雅黑"/>
          <w:noProof/>
          <w:highlight w:val="yellow"/>
        </w:rPr>
        <w:t>标的在工作日</w:t>
      </w:r>
      <w:r w:rsidR="007C79E8" w:rsidRPr="00B213C3">
        <w:rPr>
          <w:rFonts w:ascii="微软雅黑" w:eastAsia="微软雅黑" w:hAnsi="微软雅黑" w:hint="eastAsia"/>
          <w:noProof/>
          <w:highlight w:val="yellow"/>
        </w:rPr>
        <w:t>10点</w:t>
      </w:r>
      <w:r w:rsidR="007C79E8" w:rsidRPr="00B213C3">
        <w:rPr>
          <w:rFonts w:ascii="微软雅黑" w:eastAsia="微软雅黑" w:hAnsi="微软雅黑"/>
          <w:noProof/>
          <w:highlight w:val="yellow"/>
        </w:rPr>
        <w:t>前。</w:t>
      </w:r>
    </w:p>
    <w:p w:rsidR="00284390" w:rsidRPr="0080182B" w:rsidRDefault="00284390" w:rsidP="00284390">
      <w:pPr>
        <w:pStyle w:val="10"/>
        <w:ind w:firstLineChars="0" w:firstLine="0"/>
        <w:rPr>
          <w:ins w:id="628" w:author="lenovo" w:date="2018-08-02T14:57:00Z"/>
          <w:rFonts w:ascii="微软雅黑" w:eastAsia="微软雅黑" w:hAnsi="微软雅黑"/>
          <w:noProof/>
          <w:highlight w:val="yellow"/>
          <w:rPrChange w:id="629" w:author="lenovo" w:date="2018-08-07T17:11:00Z">
            <w:rPr>
              <w:ins w:id="630" w:author="lenovo" w:date="2018-08-02T14:57:00Z"/>
              <w:rFonts w:ascii="微软雅黑" w:eastAsia="微软雅黑" w:hAnsi="微软雅黑"/>
              <w:noProof/>
            </w:rPr>
          </w:rPrChange>
        </w:rPr>
      </w:pPr>
      <w:ins w:id="631" w:author="lenovo" w:date="2018-08-02T14:57:00Z">
        <w:r w:rsidRPr="00B213C3">
          <w:rPr>
            <w:rFonts w:ascii="微软雅黑" w:eastAsia="微软雅黑" w:hAnsi="微软雅黑"/>
            <w:noProof/>
            <w:highlight w:val="yellow"/>
          </w:rPr>
          <w:t>2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）</w:t>
        </w:r>
        <w:r w:rsidRPr="00B213C3">
          <w:rPr>
            <w:rFonts w:ascii="微软雅黑" w:eastAsia="微软雅黑" w:hAnsi="微软雅黑"/>
            <w:noProof/>
            <w:highlight w:val="yellow"/>
          </w:rPr>
          <w:t>友金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e</w:t>
        </w:r>
        <w:r w:rsidRPr="00B213C3">
          <w:rPr>
            <w:rFonts w:ascii="微软雅黑" w:eastAsia="微软雅黑" w:hAnsi="微软雅黑"/>
            <w:noProof/>
            <w:highlight w:val="yellow"/>
          </w:rPr>
          <w:t>富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挂出</w:t>
        </w:r>
        <w:r w:rsidRPr="00B213C3">
          <w:rPr>
            <w:rFonts w:ascii="微软雅黑" w:eastAsia="微软雅黑" w:hAnsi="微软雅黑"/>
            <w:noProof/>
            <w:highlight w:val="yellow"/>
          </w:rPr>
          <w:t>售卖后若当天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用户</w:t>
        </w:r>
        <w:r w:rsidRPr="00B213C3">
          <w:rPr>
            <w:rFonts w:ascii="微软雅黑" w:eastAsia="微软雅黑" w:hAnsi="微软雅黑"/>
            <w:noProof/>
            <w:highlight w:val="yellow"/>
          </w:rPr>
          <w:t>手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动</w:t>
        </w:r>
        <w:r w:rsidRPr="00B213C3">
          <w:rPr>
            <w:rFonts w:ascii="微软雅黑" w:eastAsia="微软雅黑" w:hAnsi="微软雅黑"/>
            <w:noProof/>
            <w:highlight w:val="yellow"/>
          </w:rPr>
          <w:t>加入未满标，则剩余的金额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由</w:t>
        </w:r>
        <w:r w:rsidRPr="00B213C3">
          <w:rPr>
            <w:rFonts w:ascii="微软雅黑" w:eastAsia="微软雅黑" w:hAnsi="微软雅黑"/>
            <w:noProof/>
            <w:highlight w:val="yellow"/>
          </w:rPr>
          <w:t>YY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计划</w:t>
        </w:r>
        <w:r w:rsidRPr="00B213C3">
          <w:rPr>
            <w:rFonts w:ascii="微软雅黑" w:eastAsia="微软雅黑" w:hAnsi="微软雅黑"/>
            <w:noProof/>
            <w:highlight w:val="yellow"/>
          </w:rPr>
          <w:t>接标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，</w:t>
        </w:r>
        <w:r w:rsidRPr="00B213C3">
          <w:rPr>
            <w:rFonts w:ascii="微软雅黑" w:eastAsia="微软雅黑" w:hAnsi="微软雅黑"/>
            <w:noProof/>
            <w:highlight w:val="yellow"/>
          </w:rPr>
          <w:t>保证项目不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出现</w:t>
        </w:r>
        <w:r w:rsidRPr="00B213C3">
          <w:rPr>
            <w:rFonts w:ascii="微软雅黑" w:eastAsia="微软雅黑" w:hAnsi="微软雅黑"/>
            <w:noProof/>
            <w:highlight w:val="yellow"/>
          </w:rPr>
          <w:t>流标。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YY</w:t>
        </w:r>
        <w:r w:rsidRPr="00B213C3">
          <w:rPr>
            <w:rFonts w:ascii="微软雅黑" w:eastAsia="微软雅黑" w:hAnsi="微软雅黑"/>
            <w:noProof/>
            <w:highlight w:val="yellow"/>
          </w:rPr>
          <w:t>接标时间为工作日20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:00。散标</w:t>
        </w:r>
        <w:r w:rsidRPr="00B213C3">
          <w:rPr>
            <w:rFonts w:ascii="微软雅黑" w:eastAsia="微软雅黑" w:hAnsi="微软雅黑"/>
            <w:noProof/>
            <w:highlight w:val="yellow"/>
          </w:rPr>
          <w:t>详情页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前端</w:t>
        </w:r>
        <w:r w:rsidRPr="00B213C3">
          <w:rPr>
            <w:rFonts w:ascii="微软雅黑" w:eastAsia="微软雅黑" w:hAnsi="微软雅黑"/>
            <w:noProof/>
            <w:highlight w:val="yellow"/>
          </w:rPr>
          <w:t>展示状态为投标中，首页</w:t>
        </w:r>
        <w:r w:rsidRPr="00B213C3">
          <w:rPr>
            <w:rFonts w:ascii="微软雅黑" w:eastAsia="微软雅黑" w:hAnsi="微软雅黑"/>
            <w:noProof/>
            <w:highlight w:val="yellow"/>
          </w:rPr>
          <w:lastRenderedPageBreak/>
          <w:t>及散标列表页按钮为【</w:t>
        </w:r>
      </w:ins>
      <w:r w:rsidR="002C4C1B" w:rsidRPr="00B213C3">
        <w:rPr>
          <w:rFonts w:ascii="微软雅黑" w:eastAsia="微软雅黑" w:hAnsi="微软雅黑" w:hint="eastAsia"/>
          <w:noProof/>
          <w:highlight w:val="yellow"/>
        </w:rPr>
        <w:t>授权</w:t>
      </w:r>
      <w:ins w:id="632" w:author="lenovo" w:date="2018-08-02T14:57:00Z">
        <w:r w:rsidRPr="00B213C3">
          <w:rPr>
            <w:rFonts w:ascii="微软雅黑" w:eastAsia="微软雅黑" w:hAnsi="微软雅黑" w:hint="eastAsia"/>
            <w:noProof/>
            <w:highlight w:val="yellow"/>
          </w:rPr>
          <w:t>出借</w:t>
        </w:r>
        <w:r w:rsidRPr="00B213C3">
          <w:rPr>
            <w:rFonts w:ascii="微软雅黑" w:eastAsia="微软雅黑" w:hAnsi="微软雅黑"/>
            <w:noProof/>
            <w:highlight w:val="yellow"/>
          </w:rPr>
          <w:t>】</w:t>
        </w:r>
      </w:ins>
      <w:r w:rsidR="002C4C1B" w:rsidRPr="00B213C3">
        <w:rPr>
          <w:rFonts w:ascii="微软雅黑" w:eastAsia="微软雅黑" w:hAnsi="微软雅黑" w:hint="eastAsia"/>
          <w:noProof/>
          <w:highlight w:val="yellow"/>
        </w:rPr>
        <w:t>。</w:t>
      </w:r>
      <w:r w:rsidR="002C4C1B" w:rsidRPr="00B213C3">
        <w:rPr>
          <w:rFonts w:ascii="微软雅黑" w:eastAsia="微软雅黑" w:hAnsi="微软雅黑"/>
          <w:noProof/>
          <w:highlight w:val="yellow"/>
        </w:rPr>
        <w:t>点击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首页</w:t>
      </w:r>
      <w:r w:rsidR="002C4C1B" w:rsidRPr="00B213C3">
        <w:rPr>
          <w:rFonts w:ascii="微软雅黑" w:eastAsia="微软雅黑" w:hAnsi="微软雅黑"/>
          <w:noProof/>
          <w:highlight w:val="yellow"/>
        </w:rPr>
        <w:t>和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列表</w:t>
      </w:r>
      <w:r w:rsidR="002C4C1B" w:rsidRPr="00B213C3">
        <w:rPr>
          <w:rFonts w:ascii="微软雅黑" w:eastAsia="微软雅黑" w:hAnsi="微软雅黑"/>
          <w:noProof/>
          <w:highlight w:val="yellow"/>
        </w:rPr>
        <w:t>页该按钮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后</w:t>
      </w:r>
      <w:r w:rsidR="002C4C1B" w:rsidRPr="00B213C3">
        <w:rPr>
          <w:rFonts w:ascii="微软雅黑" w:eastAsia="微软雅黑" w:hAnsi="微软雅黑"/>
          <w:noProof/>
          <w:highlight w:val="yellow"/>
        </w:rPr>
        <w:t>进入</w:t>
      </w:r>
      <w:r w:rsidR="002C4C1B" w:rsidRPr="00B213C3">
        <w:rPr>
          <w:rFonts w:ascii="微软雅黑" w:eastAsia="微软雅黑" w:hAnsi="微软雅黑" w:hint="eastAsia"/>
          <w:noProof/>
          <w:highlight w:val="yellow"/>
        </w:rPr>
        <w:t>散标</w:t>
      </w:r>
      <w:r w:rsidR="002C4C1B" w:rsidRPr="00B213C3">
        <w:rPr>
          <w:rFonts w:ascii="微软雅黑" w:eastAsia="微软雅黑" w:hAnsi="微软雅黑"/>
          <w:noProof/>
          <w:highlight w:val="yellow"/>
        </w:rPr>
        <w:t>详情页，在详情页</w:t>
      </w:r>
      <w:ins w:id="633" w:author="lenovo" w:date="2018-08-02T14:57:00Z">
        <w:r w:rsidRPr="00B213C3">
          <w:rPr>
            <w:rFonts w:ascii="微软雅黑" w:eastAsia="微软雅黑" w:hAnsi="微软雅黑"/>
            <w:noProof/>
            <w:highlight w:val="yellow"/>
          </w:rPr>
          <w:t>点击</w:t>
        </w:r>
      </w:ins>
      <w:r w:rsidR="002C4C1B" w:rsidRPr="00B213C3">
        <w:rPr>
          <w:rFonts w:ascii="微软雅黑" w:eastAsia="微软雅黑" w:hAnsi="微软雅黑" w:hint="eastAsia"/>
          <w:noProof/>
          <w:highlight w:val="yellow"/>
        </w:rPr>
        <w:t>该按钮</w:t>
      </w:r>
      <w:ins w:id="634" w:author="lenovo" w:date="2018-08-02T14:57:00Z">
        <w:r w:rsidR="0080182B">
          <w:rPr>
            <w:rFonts w:ascii="微软雅黑" w:eastAsia="微软雅黑" w:hAnsi="微软雅黑"/>
            <w:noProof/>
            <w:highlight w:val="yellow"/>
          </w:rPr>
          <w:t>提示：此时间段无法</w:t>
        </w:r>
      </w:ins>
      <w:ins w:id="635" w:author="lenovo" w:date="2018-08-07T17:11:00Z">
        <w:r w:rsidR="0080182B">
          <w:rPr>
            <w:rFonts w:ascii="微软雅黑" w:eastAsia="微软雅黑" w:hAnsi="微软雅黑" w:hint="eastAsia"/>
            <w:noProof/>
            <w:highlight w:val="yellow"/>
          </w:rPr>
          <w:t>出借</w:t>
        </w:r>
      </w:ins>
      <w:ins w:id="636" w:author="lenovo" w:date="2018-08-02T14:57:00Z">
        <w:r w:rsidRPr="00B213C3">
          <w:rPr>
            <w:rFonts w:ascii="微软雅黑" w:eastAsia="微软雅黑" w:hAnsi="微软雅黑"/>
            <w:noProof/>
            <w:highlight w:val="yellow"/>
          </w:rPr>
          <w:t>。</w:t>
        </w:r>
      </w:ins>
    </w:p>
    <w:p w:rsidR="00F13BA1" w:rsidRPr="009334DF" w:rsidDel="00284390" w:rsidRDefault="00F13BA1" w:rsidP="00441D9C">
      <w:pPr>
        <w:pStyle w:val="10"/>
        <w:ind w:firstLineChars="0" w:firstLine="0"/>
        <w:rPr>
          <w:del w:id="637" w:author="lenovo" w:date="2018-08-02T14:57:00Z"/>
          <w:rFonts w:ascii="微软雅黑" w:eastAsia="微软雅黑" w:hAnsi="微软雅黑"/>
          <w:noProof/>
        </w:rPr>
      </w:pPr>
      <w:del w:id="638" w:author="lenovo" w:date="2018-08-02T14:57:00Z">
        <w:r w:rsidRPr="009334DF" w:rsidDel="00284390">
          <w:rPr>
            <w:rFonts w:ascii="微软雅黑" w:eastAsia="微软雅黑" w:hAnsi="微软雅黑" w:hint="eastAsia"/>
            <w:noProof/>
          </w:rPr>
          <w:delText>1）</w:delText>
        </w:r>
      </w:del>
      <w:del w:id="639" w:author="lenovo" w:date="2018-08-01T15:54:00Z">
        <w:r w:rsidRPr="009334DF" w:rsidDel="00A41D5F">
          <w:rPr>
            <w:rFonts w:ascii="微软雅黑" w:eastAsia="微软雅黑" w:hAnsi="微软雅黑" w:hint="eastAsia"/>
            <w:noProof/>
          </w:rPr>
          <w:delText>由</w:delText>
        </w:r>
        <w:r w:rsidRPr="009334DF" w:rsidDel="00A41D5F">
          <w:rPr>
            <w:rFonts w:ascii="微软雅黑" w:eastAsia="微软雅黑" w:hAnsi="微软雅黑"/>
            <w:noProof/>
          </w:rPr>
          <w:delText>核心推标给平台，</w:delText>
        </w:r>
      </w:del>
      <w:del w:id="640" w:author="lenovo" w:date="2018-08-01T15:48:00Z">
        <w:r w:rsidRPr="009334DF" w:rsidDel="00DF38C7">
          <w:rPr>
            <w:rFonts w:ascii="微软雅黑" w:eastAsia="微软雅黑" w:hAnsi="微软雅黑"/>
            <w:noProof/>
          </w:rPr>
          <w:delText>金额最低的</w:delText>
        </w:r>
        <w:r w:rsidRPr="009334DF" w:rsidDel="00DF38C7">
          <w:rPr>
            <w:rFonts w:ascii="微软雅黑" w:eastAsia="微软雅黑" w:hAnsi="微软雅黑" w:hint="eastAsia"/>
            <w:noProof/>
          </w:rPr>
          <w:delText>3个</w:delText>
        </w:r>
        <w:r w:rsidRPr="009334DF" w:rsidDel="00DF38C7">
          <w:rPr>
            <w:rFonts w:ascii="微软雅黑" w:eastAsia="微软雅黑" w:hAnsi="微软雅黑"/>
            <w:noProof/>
          </w:rPr>
          <w:delText>标先推送，</w:delText>
        </w:r>
      </w:del>
      <w:del w:id="641" w:author="lenovo" w:date="2018-08-01T15:54:00Z">
        <w:r w:rsidRPr="009334DF" w:rsidDel="00A41D5F">
          <w:rPr>
            <w:rFonts w:ascii="微软雅黑" w:eastAsia="微软雅黑" w:hAnsi="微软雅黑"/>
            <w:noProof/>
          </w:rPr>
          <w:delText>平台则取这</w:delText>
        </w:r>
        <w:r w:rsidRPr="009334DF" w:rsidDel="00A41D5F">
          <w:rPr>
            <w:rFonts w:ascii="微软雅黑" w:eastAsia="微软雅黑" w:hAnsi="微软雅黑" w:hint="eastAsia"/>
            <w:noProof/>
          </w:rPr>
          <w:delText>3个</w:delText>
        </w:r>
        <w:r w:rsidRPr="009334DF" w:rsidDel="00A41D5F">
          <w:rPr>
            <w:rFonts w:ascii="微软雅黑" w:eastAsia="微软雅黑" w:hAnsi="微软雅黑"/>
            <w:noProof/>
          </w:rPr>
          <w:delText>标放在前端，用户可</w:delText>
        </w:r>
        <w:r w:rsidRPr="009334DF" w:rsidDel="00A41D5F">
          <w:rPr>
            <w:rFonts w:ascii="微软雅黑" w:eastAsia="微软雅黑" w:hAnsi="微软雅黑" w:hint="eastAsia"/>
            <w:noProof/>
          </w:rPr>
          <w:delText>手动</w:delText>
        </w:r>
        <w:r w:rsidRPr="009334DF" w:rsidDel="00A41D5F">
          <w:rPr>
            <w:rFonts w:ascii="微软雅黑" w:eastAsia="微软雅黑" w:hAnsi="微软雅黑"/>
            <w:noProof/>
          </w:rPr>
          <w:delText>购买</w:delText>
        </w:r>
      </w:del>
      <w:del w:id="642" w:author="lenovo" w:date="2018-08-02T14:57:00Z">
        <w:r w:rsidR="004A6AC2" w:rsidDel="00284390">
          <w:rPr>
            <w:rFonts w:ascii="微软雅黑" w:eastAsia="微软雅黑" w:hAnsi="微软雅黑" w:hint="eastAsia"/>
            <w:noProof/>
          </w:rPr>
          <w:delText>。</w:delText>
        </w:r>
        <w:r w:rsidR="004A6AC2" w:rsidDel="00284390">
          <w:rPr>
            <w:rFonts w:ascii="微软雅黑" w:eastAsia="微软雅黑" w:hAnsi="微软雅黑"/>
            <w:noProof/>
          </w:rPr>
          <w:delText>保证</w:delText>
        </w:r>
        <w:r w:rsidR="004A6AC2" w:rsidDel="00284390">
          <w:rPr>
            <w:rFonts w:ascii="微软雅黑" w:eastAsia="微软雅黑" w:hAnsi="微软雅黑" w:hint="eastAsia"/>
            <w:noProof/>
          </w:rPr>
          <w:delText>前端每天</w:delText>
        </w:r>
        <w:r w:rsidR="004A6AC2" w:rsidDel="00284390">
          <w:rPr>
            <w:rFonts w:ascii="微软雅黑" w:eastAsia="微软雅黑" w:hAnsi="微软雅黑"/>
            <w:noProof/>
          </w:rPr>
          <w:delText>都有</w:delText>
        </w:r>
        <w:r w:rsidR="004A6AC2" w:rsidDel="00284390">
          <w:rPr>
            <w:rFonts w:ascii="微软雅黑" w:eastAsia="微软雅黑" w:hAnsi="微软雅黑" w:hint="eastAsia"/>
            <w:noProof/>
          </w:rPr>
          <w:delText>3个</w:delText>
        </w:r>
        <w:r w:rsidR="004A6AC2" w:rsidDel="00284390">
          <w:rPr>
            <w:rFonts w:ascii="微软雅黑" w:eastAsia="微软雅黑" w:hAnsi="微软雅黑"/>
            <w:noProof/>
          </w:rPr>
          <w:delText>标可卖。</w:delText>
        </w:r>
      </w:del>
    </w:p>
    <w:p w:rsidR="00A41D5F" w:rsidRDefault="00E86E45" w:rsidP="00441D9C">
      <w:pPr>
        <w:pStyle w:val="10"/>
        <w:ind w:firstLineChars="0" w:firstLine="0"/>
        <w:rPr>
          <w:ins w:id="643" w:author="lenovo" w:date="2018-08-01T15:53:00Z"/>
          <w:rFonts w:ascii="微软雅黑" w:eastAsia="微软雅黑" w:hAnsi="微软雅黑"/>
          <w:noProof/>
        </w:rPr>
      </w:pPr>
      <w:del w:id="644" w:author="lenovo" w:date="2018-08-02T14:57:00Z">
        <w:r w:rsidRPr="009334DF" w:rsidDel="00284390">
          <w:rPr>
            <w:rFonts w:ascii="微软雅黑" w:eastAsia="微软雅黑" w:hAnsi="微软雅黑"/>
            <w:noProof/>
          </w:rPr>
          <w:delText>2</w:delText>
        </w:r>
        <w:r w:rsidRPr="009334DF" w:rsidDel="00284390">
          <w:rPr>
            <w:rFonts w:ascii="微软雅黑" w:eastAsia="微软雅黑" w:hAnsi="微软雅黑" w:hint="eastAsia"/>
            <w:noProof/>
          </w:rPr>
          <w:delText>）</w:delText>
        </w:r>
        <w:r w:rsidRPr="009334DF" w:rsidDel="00284390">
          <w:rPr>
            <w:rFonts w:ascii="微软雅黑" w:eastAsia="微软雅黑" w:hAnsi="微软雅黑"/>
            <w:noProof/>
          </w:rPr>
          <w:delText>友金</w:delText>
        </w:r>
        <w:r w:rsidRPr="009334DF" w:rsidDel="00284390">
          <w:rPr>
            <w:rFonts w:ascii="微软雅黑" w:eastAsia="微软雅黑" w:hAnsi="微软雅黑" w:hint="eastAsia"/>
            <w:noProof/>
          </w:rPr>
          <w:delText>e</w:delText>
        </w:r>
        <w:r w:rsidRPr="009334DF" w:rsidDel="00284390">
          <w:rPr>
            <w:rFonts w:ascii="微软雅黑" w:eastAsia="微软雅黑" w:hAnsi="微软雅黑"/>
            <w:noProof/>
          </w:rPr>
          <w:delText>富</w:delText>
        </w:r>
        <w:r w:rsidRPr="009334DF" w:rsidDel="00284390">
          <w:rPr>
            <w:rFonts w:ascii="微软雅黑" w:eastAsia="微软雅黑" w:hAnsi="微软雅黑" w:hint="eastAsia"/>
            <w:noProof/>
          </w:rPr>
          <w:delText>挂出</w:delText>
        </w:r>
        <w:r w:rsidRPr="009334DF" w:rsidDel="00284390">
          <w:rPr>
            <w:rFonts w:ascii="微软雅黑" w:eastAsia="微软雅黑" w:hAnsi="微软雅黑"/>
            <w:noProof/>
          </w:rPr>
          <w:delText>售卖后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若当天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用户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手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动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加入未满标，则剩余的金额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由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YY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计划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接标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，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保证项目不</w:delText>
        </w:r>
        <w:r w:rsidR="00DF1E1D" w:rsidRPr="009334DF" w:rsidDel="00284390">
          <w:rPr>
            <w:rFonts w:ascii="微软雅黑" w:eastAsia="微软雅黑" w:hAnsi="微软雅黑" w:hint="eastAsia"/>
            <w:noProof/>
          </w:rPr>
          <w:delText>出现</w:delText>
        </w:r>
        <w:r w:rsidR="00DF1E1D" w:rsidRPr="009334DF" w:rsidDel="00284390">
          <w:rPr>
            <w:rFonts w:ascii="微软雅黑" w:eastAsia="微软雅黑" w:hAnsi="微软雅黑"/>
            <w:noProof/>
          </w:rPr>
          <w:delText>流标。</w:delText>
        </w:r>
      </w:del>
      <w:ins w:id="645" w:author="lenovo" w:date="2018-08-01T15:53:00Z">
        <w:r w:rsidR="00A41D5F">
          <w:rPr>
            <w:rFonts w:ascii="微软雅黑" w:eastAsia="微软雅黑" w:hAnsi="微软雅黑"/>
            <w:noProof/>
          </w:rPr>
          <w:t>3</w:t>
        </w:r>
        <w:r w:rsidR="00A41D5F">
          <w:rPr>
            <w:rFonts w:ascii="微软雅黑" w:eastAsia="微软雅黑" w:hAnsi="微软雅黑" w:hint="eastAsia"/>
            <w:noProof/>
          </w:rPr>
          <w:t>）</w:t>
        </w:r>
        <w:r w:rsidR="00A41D5F">
          <w:rPr>
            <w:rFonts w:ascii="微软雅黑" w:eastAsia="微软雅黑" w:hAnsi="微软雅黑"/>
            <w:noProof/>
          </w:rPr>
          <w:t>企业</w:t>
        </w:r>
        <w:r w:rsidR="00A41D5F">
          <w:rPr>
            <w:rFonts w:ascii="微软雅黑" w:eastAsia="微软雅黑" w:hAnsi="微软雅黑" w:hint="eastAsia"/>
            <w:noProof/>
          </w:rPr>
          <w:t>标</w:t>
        </w:r>
        <w:r w:rsidR="00A41D5F">
          <w:rPr>
            <w:rFonts w:ascii="微软雅黑" w:eastAsia="微软雅黑" w:hAnsi="微软雅黑"/>
            <w:noProof/>
          </w:rPr>
          <w:t>不放出来手动购买</w:t>
        </w:r>
      </w:ins>
    </w:p>
    <w:p w:rsidR="00A41D5F" w:rsidRDefault="00A41D5F" w:rsidP="00441D9C">
      <w:pPr>
        <w:pStyle w:val="10"/>
        <w:ind w:firstLineChars="0" w:firstLine="0"/>
        <w:rPr>
          <w:ins w:id="646" w:author="lenovo" w:date="2018-08-01T15:54:00Z"/>
          <w:rFonts w:ascii="微软雅黑" w:eastAsia="微软雅黑" w:hAnsi="微软雅黑"/>
          <w:color w:val="000000"/>
          <w:szCs w:val="21"/>
          <w:shd w:val="clear" w:color="auto" w:fill="C7EDCC"/>
        </w:rPr>
      </w:pPr>
      <w:ins w:id="647" w:author="lenovo" w:date="2018-08-01T15:53:00Z"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购买</w:t>
        </w:r>
        <w:proofErr w:type="gramStart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散标获得</w:t>
        </w:r>
        <w:proofErr w:type="gramEnd"/>
        <w:r>
          <w:rPr>
            <w:rFonts w:ascii="微软雅黑" w:eastAsia="微软雅黑" w:hAnsi="微软雅黑" w:hint="eastAsia"/>
            <w:color w:val="000000"/>
            <w:szCs w:val="21"/>
            <w:shd w:val="clear" w:color="auto" w:fill="C7EDCC"/>
          </w:rPr>
          <w:t>积分和升降级放入二期功能，一期后续考虑由手工操作。</w:t>
        </w:r>
      </w:ins>
    </w:p>
    <w:p w:rsidR="00A41D5F" w:rsidRDefault="00462664" w:rsidP="00390759">
      <w:pPr>
        <w:pStyle w:val="10"/>
        <w:ind w:firstLineChars="0" w:firstLine="0"/>
        <w:outlineLvl w:val="1"/>
        <w:rPr>
          <w:ins w:id="648" w:author="lenovo" w:date="2018-08-01T15:57:00Z"/>
          <w:rFonts w:ascii="微软雅黑" w:eastAsia="微软雅黑" w:hAnsi="微软雅黑"/>
          <w:b/>
          <w:noProof/>
        </w:rPr>
      </w:pPr>
      <w:bookmarkStart w:id="649" w:name="_Toc521429443"/>
      <w:r>
        <w:rPr>
          <w:rFonts w:ascii="微软雅黑" w:eastAsia="微软雅黑" w:hAnsi="微软雅黑"/>
          <w:b/>
          <w:noProof/>
        </w:rPr>
        <w:t>9</w:t>
      </w:r>
      <w:ins w:id="650" w:author="lenovo" w:date="2018-08-01T15:57:00Z">
        <w:r w:rsidR="00A41D5F" w:rsidRPr="00A41D5F">
          <w:rPr>
            <w:rFonts w:ascii="微软雅黑" w:eastAsia="微软雅黑" w:hAnsi="微软雅黑"/>
            <w:b/>
            <w:noProof/>
            <w:rPrChange w:id="651" w:author="lenovo" w:date="2018-08-01T15:57:00Z">
              <w:rPr>
                <w:rFonts w:ascii="微软雅黑" w:eastAsia="微软雅黑" w:hAnsi="微软雅黑"/>
                <w:noProof/>
              </w:rPr>
            </w:rPrChange>
          </w:rPr>
          <w:t>.</w:t>
        </w:r>
      </w:ins>
      <w:r>
        <w:rPr>
          <w:rFonts w:ascii="微软雅黑" w:eastAsia="微软雅黑" w:hAnsi="微软雅黑"/>
          <w:b/>
          <w:noProof/>
        </w:rPr>
        <w:t xml:space="preserve"> </w:t>
      </w:r>
      <w:ins w:id="652" w:author="lenovo" w:date="2018-08-01T15:59:00Z">
        <w:r w:rsidR="004C234D">
          <w:rPr>
            <w:rFonts w:ascii="微软雅黑" w:eastAsia="微软雅黑" w:hAnsi="微软雅黑" w:hint="eastAsia"/>
            <w:b/>
            <w:noProof/>
          </w:rPr>
          <w:t>其他</w:t>
        </w:r>
      </w:ins>
      <w:bookmarkEnd w:id="649"/>
    </w:p>
    <w:p w:rsidR="00A41D5F" w:rsidRPr="00C6769A" w:rsidRDefault="004C234D" w:rsidP="00441D9C">
      <w:pPr>
        <w:pStyle w:val="10"/>
        <w:ind w:firstLineChars="0" w:firstLine="0"/>
        <w:rPr>
          <w:ins w:id="653" w:author="lenovo" w:date="2018-08-01T15:59:00Z"/>
          <w:rFonts w:ascii="微软雅黑" w:eastAsia="微软雅黑" w:hAnsi="微软雅黑"/>
          <w:noProof/>
          <w:rPrChange w:id="654" w:author="lenovo" w:date="2018-08-01T16:00:00Z">
            <w:rPr>
              <w:ins w:id="655" w:author="lenovo" w:date="2018-08-01T15:59:00Z"/>
              <w:rFonts w:ascii="微软雅黑" w:eastAsia="微软雅黑" w:hAnsi="微软雅黑"/>
              <w:b/>
              <w:noProof/>
            </w:rPr>
          </w:rPrChange>
        </w:rPr>
      </w:pPr>
      <w:ins w:id="656" w:author="lenovo" w:date="2018-08-01T15:59:00Z">
        <w:r w:rsidRPr="00C6769A">
          <w:rPr>
            <w:rFonts w:ascii="微软雅黑" w:eastAsia="微软雅黑" w:hAnsi="微软雅黑"/>
            <w:noProof/>
            <w:rPrChange w:id="657" w:author="lenovo" w:date="2018-08-01T16:00:00Z">
              <w:rPr>
                <w:rFonts w:ascii="微软雅黑" w:eastAsia="微软雅黑" w:hAnsi="微软雅黑"/>
                <w:b/>
                <w:noProof/>
              </w:rPr>
            </w:rPrChange>
          </w:rPr>
          <w:t>1）</w:t>
        </w:r>
      </w:ins>
      <w:ins w:id="658" w:author="lenovo" w:date="2018-08-01T15:57:00Z">
        <w:r w:rsidR="00A41D5F" w:rsidRPr="00C6769A">
          <w:rPr>
            <w:rFonts w:ascii="微软雅黑" w:eastAsia="微软雅黑" w:hAnsi="微软雅黑" w:hint="eastAsia"/>
            <w:noProof/>
          </w:rPr>
          <w:t>散标</w:t>
        </w:r>
        <w:r w:rsidR="00A41D5F" w:rsidRPr="00C6769A">
          <w:rPr>
            <w:rFonts w:ascii="微软雅黑" w:eastAsia="微软雅黑" w:hAnsi="微软雅黑"/>
            <w:noProof/>
          </w:rPr>
          <w:t>购买后的积分及</w:t>
        </w:r>
        <w:r w:rsidR="00A41D5F" w:rsidRPr="00C6769A">
          <w:rPr>
            <w:rFonts w:ascii="微软雅黑" w:eastAsia="微软雅黑" w:hAnsi="微软雅黑" w:hint="eastAsia"/>
            <w:noProof/>
          </w:rPr>
          <w:t>升降级</w:t>
        </w:r>
        <w:r w:rsidR="00A41D5F" w:rsidRPr="00C6769A">
          <w:rPr>
            <w:rFonts w:ascii="微软雅黑" w:eastAsia="微软雅黑" w:hAnsi="微软雅黑"/>
            <w:noProof/>
          </w:rPr>
          <w:t>不放入本期，纳入二期需求。</w:t>
        </w:r>
      </w:ins>
    </w:p>
    <w:p w:rsidR="004C234D" w:rsidRDefault="004C234D" w:rsidP="00441D9C">
      <w:pPr>
        <w:pStyle w:val="10"/>
        <w:ind w:firstLineChars="0" w:firstLine="0"/>
        <w:rPr>
          <w:rFonts w:ascii="微软雅黑" w:eastAsia="微软雅黑" w:hAnsi="微软雅黑"/>
          <w:noProof/>
        </w:rPr>
      </w:pPr>
      <w:ins w:id="659" w:author="lenovo" w:date="2018-08-01T15:59:00Z">
        <w:r w:rsidRPr="00C6769A">
          <w:rPr>
            <w:rFonts w:ascii="微软雅黑" w:eastAsia="微软雅黑" w:hAnsi="微软雅黑"/>
            <w:noProof/>
            <w:rPrChange w:id="660" w:author="lenovo" w:date="2018-08-01T16:00:00Z">
              <w:rPr>
                <w:rFonts w:ascii="微软雅黑" w:eastAsia="微软雅黑" w:hAnsi="微软雅黑"/>
                <w:b/>
                <w:noProof/>
              </w:rPr>
            </w:rPrChange>
          </w:rPr>
          <w:t>2）手动购买散标、债转都需纳入</w:t>
        </w:r>
        <w:r w:rsidRPr="00C6769A">
          <w:rPr>
            <w:rFonts w:ascii="微软雅黑" w:eastAsia="微软雅黑" w:hAnsi="微软雅黑" w:hint="eastAsia"/>
            <w:noProof/>
            <w:rPrChange w:id="661" w:author="lenovo" w:date="2018-08-01T16:00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存管</w:t>
        </w:r>
        <w:r w:rsidR="00C6769A" w:rsidRPr="00C6769A">
          <w:rPr>
            <w:rFonts w:ascii="微软雅黑" w:eastAsia="微软雅黑" w:hAnsi="微软雅黑"/>
            <w:noProof/>
            <w:rPrChange w:id="662" w:author="lenovo" w:date="2018-08-01T16:00:00Z">
              <w:rPr>
                <w:rFonts w:ascii="微软雅黑" w:eastAsia="微软雅黑" w:hAnsi="微软雅黑"/>
                <w:b/>
                <w:noProof/>
              </w:rPr>
            </w:rPrChange>
          </w:rPr>
          <w:t>报备</w:t>
        </w:r>
      </w:ins>
      <w:ins w:id="663" w:author="lenovo" w:date="2018-08-01T16:00:00Z">
        <w:r w:rsidR="009F6869">
          <w:rPr>
            <w:rFonts w:ascii="微软雅黑" w:eastAsia="微软雅黑" w:hAnsi="微软雅黑" w:hint="eastAsia"/>
            <w:noProof/>
          </w:rPr>
          <w:t>（</w:t>
        </w:r>
        <w:r w:rsidR="009F6869" w:rsidRPr="009F6869">
          <w:rPr>
            <w:rFonts w:ascii="微软雅黑" w:eastAsia="微软雅黑" w:hAnsi="微软雅黑" w:hint="eastAsia"/>
            <w:noProof/>
            <w:rPrChange w:id="664" w:author="lenovo" w:date="2018-08-01T16:00:00Z">
              <w:rPr>
                <w:rFonts w:hint="eastAsia"/>
                <w:color w:val="000000"/>
                <w:sz w:val="23"/>
                <w:szCs w:val="23"/>
                <w:shd w:val="clear" w:color="auto" w:fill="C7EDCC"/>
              </w:rPr>
            </w:rPrChange>
          </w:rPr>
          <w:t>报备脚本更新，</w:t>
        </w:r>
        <w:r w:rsidR="009F6869" w:rsidRPr="009F6869">
          <w:rPr>
            <w:rFonts w:ascii="微软雅黑" w:eastAsia="微软雅黑" w:hAnsi="微软雅黑"/>
            <w:noProof/>
            <w:rPrChange w:id="665" w:author="lenovo" w:date="2018-08-01T16:00:00Z">
              <w:rPr>
                <w:color w:val="000000"/>
                <w:sz w:val="23"/>
                <w:szCs w:val="23"/>
                <w:shd w:val="clear" w:color="auto" w:fill="C7EDCC"/>
              </w:rPr>
            </w:rPrChange>
          </w:rPr>
          <w:t>e</w:t>
        </w:r>
        <w:r w:rsidR="009F6869" w:rsidRPr="009F6869">
          <w:rPr>
            <w:rFonts w:ascii="微软雅黑" w:eastAsia="微软雅黑" w:hAnsi="微软雅黑" w:hint="eastAsia"/>
            <w:noProof/>
            <w:rPrChange w:id="666" w:author="lenovo" w:date="2018-08-01T16:00:00Z">
              <w:rPr>
                <w:rFonts w:hint="eastAsia"/>
                <w:color w:val="000000"/>
                <w:sz w:val="23"/>
                <w:szCs w:val="23"/>
                <w:shd w:val="clear" w:color="auto" w:fill="C7EDCC"/>
              </w:rPr>
            </w:rPrChange>
          </w:rPr>
          <w:t>富投资、转让）</w:t>
        </w:r>
        <w:r w:rsidR="009F6869">
          <w:rPr>
            <w:rFonts w:ascii="微软雅黑" w:eastAsia="微软雅黑" w:hAnsi="微软雅黑" w:hint="eastAsia"/>
            <w:noProof/>
          </w:rPr>
          <w:t>。</w:t>
        </w:r>
      </w:ins>
    </w:p>
    <w:p w:rsidR="00163932" w:rsidRPr="00B213C3" w:rsidDel="0023481C" w:rsidRDefault="007C79E8" w:rsidP="00441D9C">
      <w:pPr>
        <w:pStyle w:val="10"/>
        <w:ind w:firstLineChars="0" w:firstLine="0"/>
        <w:rPr>
          <w:moveFrom w:id="667" w:author="lenovo" w:date="2018-08-06T14:11:00Z"/>
          <w:rFonts w:ascii="微软雅黑" w:eastAsia="微软雅黑" w:hAnsi="微软雅黑"/>
          <w:noProof/>
          <w:highlight w:val="yellow"/>
        </w:rPr>
      </w:pPr>
      <w:moveFromRangeStart w:id="668" w:author="lenovo" w:date="2018-08-06T14:11:00Z" w:name="move521327988"/>
      <w:moveFrom w:id="669" w:author="lenovo" w:date="2018-08-06T14:11:00Z">
        <w:r w:rsidRPr="00B213C3" w:rsidDel="0023481C">
          <w:rPr>
            <w:rFonts w:ascii="微软雅黑" w:eastAsia="微软雅黑" w:hAnsi="微软雅黑" w:hint="eastAsia"/>
            <w:noProof/>
            <w:highlight w:val="yellow"/>
          </w:rPr>
          <w:t>3）</w:t>
        </w:r>
        <w:r w:rsidRPr="00B213C3" w:rsidDel="0023481C">
          <w:rPr>
            <w:rFonts w:ascii="微软雅黑" w:eastAsia="微软雅黑" w:hAnsi="微软雅黑"/>
            <w:noProof/>
            <w:highlight w:val="yellow"/>
          </w:rPr>
          <w:t>债转标挂出后全部由手工购买，不由YY接入</w:t>
        </w:r>
        <w:r w:rsidRPr="00B213C3" w:rsidDel="0023481C">
          <w:rPr>
            <w:rFonts w:ascii="微软雅黑" w:eastAsia="微软雅黑" w:hAnsi="微软雅黑" w:hint="eastAsia"/>
            <w:noProof/>
            <w:highlight w:val="yellow"/>
          </w:rPr>
          <w:t>，</w:t>
        </w:r>
        <w:r w:rsidRPr="00B213C3" w:rsidDel="0023481C">
          <w:rPr>
            <w:rFonts w:ascii="微软雅黑" w:eastAsia="微软雅黑" w:hAnsi="微软雅黑"/>
            <w:noProof/>
            <w:highlight w:val="yellow"/>
          </w:rPr>
          <w:t>挂出当天无成交则该债权下架，</w:t>
        </w:r>
        <w:r w:rsidRPr="00B213C3" w:rsidDel="0023481C">
          <w:rPr>
            <w:rFonts w:ascii="微软雅黑" w:eastAsia="微软雅黑" w:hAnsi="微软雅黑" w:hint="eastAsia"/>
            <w:noProof/>
            <w:highlight w:val="yellow"/>
          </w:rPr>
          <w:t>在</w:t>
        </w:r>
        <w:r w:rsidRPr="00B213C3" w:rsidDel="0023481C">
          <w:rPr>
            <w:rFonts w:ascii="微软雅黑" w:eastAsia="微软雅黑" w:hAnsi="微软雅黑"/>
            <w:noProof/>
            <w:highlight w:val="yellow"/>
          </w:rPr>
          <w:t>成交前转让人</w:t>
        </w:r>
        <w:r w:rsidRPr="00B213C3" w:rsidDel="0023481C">
          <w:rPr>
            <w:rFonts w:ascii="微软雅黑" w:eastAsia="微软雅黑" w:hAnsi="微软雅黑" w:hint="eastAsia"/>
            <w:noProof/>
            <w:highlight w:val="yellow"/>
          </w:rPr>
          <w:t>需</w:t>
        </w:r>
        <w:r w:rsidRPr="00B213C3" w:rsidDel="0023481C">
          <w:rPr>
            <w:rFonts w:ascii="微软雅黑" w:eastAsia="微软雅黑" w:hAnsi="微软雅黑"/>
            <w:noProof/>
            <w:highlight w:val="yellow"/>
          </w:rPr>
          <w:t>每天操作上架</w:t>
        </w:r>
        <w:r w:rsidRPr="00B213C3" w:rsidDel="0023481C">
          <w:rPr>
            <w:rFonts w:ascii="微软雅黑" w:eastAsia="微软雅黑" w:hAnsi="微软雅黑" w:hint="eastAsia"/>
            <w:noProof/>
            <w:highlight w:val="yellow"/>
          </w:rPr>
          <w:t>。</w:t>
        </w:r>
      </w:moveFrom>
    </w:p>
    <w:moveFromRangeEnd w:id="668"/>
    <w:p w:rsidR="0023481C" w:rsidRDefault="0023481C" w:rsidP="0023481C">
      <w:pPr>
        <w:pStyle w:val="10"/>
        <w:ind w:firstLineChars="0" w:firstLine="0"/>
        <w:rPr>
          <w:moveTo w:id="670" w:author="lenovo" w:date="2018-08-06T14:11:00Z"/>
          <w:rFonts w:ascii="微软雅黑" w:eastAsia="微软雅黑" w:hAnsi="微软雅黑"/>
          <w:noProof/>
        </w:rPr>
      </w:pPr>
      <w:moveToRangeStart w:id="671" w:author="lenovo" w:date="2018-08-06T14:11:00Z" w:name="move521327988"/>
      <w:moveTo w:id="672" w:author="lenovo" w:date="2018-08-06T14:11:00Z">
        <w:r w:rsidRPr="00B213C3">
          <w:rPr>
            <w:rFonts w:ascii="微软雅黑" w:eastAsia="微软雅黑" w:hAnsi="微软雅黑" w:hint="eastAsia"/>
            <w:noProof/>
            <w:highlight w:val="yellow"/>
          </w:rPr>
          <w:t>3）</w:t>
        </w:r>
      </w:moveTo>
      <w:r w:rsidR="00E74A7B">
        <w:rPr>
          <w:rFonts w:ascii="微软雅黑" w:eastAsia="微软雅黑" w:hAnsi="微软雅黑" w:hint="eastAsia"/>
          <w:noProof/>
          <w:highlight w:val="yellow"/>
        </w:rPr>
        <w:t>手工</w:t>
      </w:r>
      <w:r w:rsidR="00E74A7B">
        <w:rPr>
          <w:rFonts w:ascii="微软雅黑" w:eastAsia="微软雅黑" w:hAnsi="微软雅黑"/>
          <w:noProof/>
          <w:highlight w:val="yellow"/>
        </w:rPr>
        <w:t>挂出的</w:t>
      </w:r>
      <w:moveTo w:id="673" w:author="lenovo" w:date="2018-08-06T14:11:00Z">
        <w:r w:rsidRPr="00B213C3">
          <w:rPr>
            <w:rFonts w:ascii="微软雅黑" w:eastAsia="微软雅黑" w:hAnsi="微软雅黑"/>
            <w:noProof/>
            <w:highlight w:val="yellow"/>
          </w:rPr>
          <w:t>债转标全部由手工购买，不由YY接入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，</w:t>
        </w:r>
        <w:r w:rsidRPr="00B213C3">
          <w:rPr>
            <w:rFonts w:ascii="微软雅黑" w:eastAsia="微软雅黑" w:hAnsi="微软雅黑"/>
            <w:noProof/>
            <w:highlight w:val="yellow"/>
          </w:rPr>
          <w:t>挂出当天无成交则该债权下架，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在</w:t>
        </w:r>
        <w:r w:rsidRPr="00B213C3">
          <w:rPr>
            <w:rFonts w:ascii="微软雅黑" w:eastAsia="微软雅黑" w:hAnsi="微软雅黑"/>
            <w:noProof/>
            <w:highlight w:val="yellow"/>
          </w:rPr>
          <w:t>成交前转让人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需</w:t>
        </w:r>
        <w:r w:rsidRPr="00B213C3">
          <w:rPr>
            <w:rFonts w:ascii="微软雅黑" w:eastAsia="微软雅黑" w:hAnsi="微软雅黑"/>
            <w:noProof/>
            <w:highlight w:val="yellow"/>
          </w:rPr>
          <w:t>每天操作上架</w:t>
        </w:r>
        <w:r w:rsidRPr="00B213C3">
          <w:rPr>
            <w:rFonts w:ascii="微软雅黑" w:eastAsia="微软雅黑" w:hAnsi="微软雅黑" w:hint="eastAsia"/>
            <w:noProof/>
            <w:highlight w:val="yellow"/>
          </w:rPr>
          <w:t>。</w:t>
        </w:r>
      </w:moveTo>
    </w:p>
    <w:moveToRangeEnd w:id="671"/>
    <w:p w:rsidR="00163932" w:rsidRPr="0023481C" w:rsidRDefault="00A3335E" w:rsidP="00441D9C">
      <w:pPr>
        <w:pStyle w:val="10"/>
        <w:ind w:firstLineChars="0" w:firstLine="0"/>
        <w:rPr>
          <w:rFonts w:ascii="微软雅黑" w:eastAsia="微软雅黑" w:hAnsi="微软雅黑"/>
          <w:noProof/>
        </w:rPr>
      </w:pPr>
      <w:ins w:id="674" w:author="lenovo" w:date="2018-08-06T18:41:00Z">
        <w:r w:rsidRPr="00A3335E">
          <w:rPr>
            <w:rFonts w:ascii="微软雅黑" w:eastAsia="微软雅黑" w:hAnsi="微软雅黑"/>
            <w:noProof/>
            <w:highlight w:val="yellow"/>
            <w:rPrChange w:id="675" w:author="lenovo" w:date="2018-08-06T18:41:00Z">
              <w:rPr>
                <w:rFonts w:ascii="微软雅黑" w:eastAsia="微软雅黑" w:hAnsi="微软雅黑"/>
                <w:noProof/>
              </w:rPr>
            </w:rPrChange>
          </w:rPr>
          <w:t>4）用户购买了散标、债转标后不影响投新手标。</w:t>
        </w:r>
      </w:ins>
    </w:p>
    <w:p w:rsidR="006C2256" w:rsidRDefault="00572F0B" w:rsidP="00390759">
      <w:pPr>
        <w:pStyle w:val="10"/>
        <w:ind w:firstLineChars="0" w:firstLine="0"/>
        <w:outlineLvl w:val="1"/>
        <w:rPr>
          <w:rFonts w:ascii="微软雅黑" w:eastAsia="微软雅黑" w:hAnsi="微软雅黑"/>
          <w:b/>
          <w:noProof/>
        </w:rPr>
      </w:pPr>
      <w:bookmarkStart w:id="676" w:name="_Toc521429444"/>
      <w:ins w:id="677" w:author="lenovo" w:date="2018-08-01T16:00:00Z">
        <w:r>
          <w:rPr>
            <w:rFonts w:ascii="微软雅黑" w:eastAsia="微软雅黑" w:hAnsi="微软雅黑"/>
            <w:b/>
            <w:noProof/>
          </w:rPr>
          <w:t>1</w:t>
        </w:r>
      </w:ins>
      <w:r w:rsidR="00462664">
        <w:rPr>
          <w:rFonts w:ascii="微软雅黑" w:eastAsia="微软雅黑" w:hAnsi="微软雅黑"/>
          <w:b/>
          <w:noProof/>
        </w:rPr>
        <w:t>0</w:t>
      </w:r>
      <w:del w:id="678" w:author="lenovo" w:date="2018-08-01T16:00:00Z">
        <w:r w:rsidR="00F87660" w:rsidRPr="00A03DAC" w:rsidDel="00572F0B">
          <w:rPr>
            <w:rFonts w:ascii="微软雅黑" w:eastAsia="微软雅黑" w:hAnsi="微软雅黑" w:hint="eastAsia"/>
            <w:b/>
            <w:noProof/>
          </w:rPr>
          <w:delText>9</w:delText>
        </w:r>
      </w:del>
      <w:r w:rsidR="00F87660" w:rsidRPr="00A03DAC">
        <w:rPr>
          <w:rFonts w:ascii="微软雅黑" w:eastAsia="微软雅黑" w:hAnsi="微软雅黑" w:hint="eastAsia"/>
          <w:b/>
          <w:noProof/>
        </w:rPr>
        <w:t>.</w:t>
      </w:r>
      <w:r w:rsidR="00462664">
        <w:rPr>
          <w:rFonts w:ascii="微软雅黑" w:eastAsia="微软雅黑" w:hAnsi="微软雅黑"/>
          <w:b/>
          <w:noProof/>
        </w:rPr>
        <w:t xml:space="preserve"> </w:t>
      </w:r>
      <w:r w:rsidR="006C2256">
        <w:rPr>
          <w:rFonts w:ascii="微软雅黑" w:eastAsia="微软雅黑" w:hAnsi="微软雅黑" w:hint="eastAsia"/>
          <w:b/>
          <w:noProof/>
        </w:rPr>
        <w:t>合同</w:t>
      </w:r>
      <w:r w:rsidR="006C2256">
        <w:rPr>
          <w:rFonts w:ascii="微软雅黑" w:eastAsia="微软雅黑" w:hAnsi="微软雅黑"/>
          <w:b/>
          <w:noProof/>
        </w:rPr>
        <w:t>整理</w:t>
      </w:r>
      <w:bookmarkEnd w:id="676"/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1）</w:t>
      </w:r>
      <w:proofErr w:type="gramStart"/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友金</w:t>
      </w:r>
      <w:proofErr w:type="gramEnd"/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e富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可购买状态：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不展示协议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及授权书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个人中心——投标中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不展示协议以及授权书；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个人中心——回款中：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展示已加盖协议各方电子签章的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C7EDCC"/>
        </w:rPr>
        <w:t>《借款及担保协议》以及《委托催收授权书》；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个人中心——已结清：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C7EDCC"/>
        </w:rPr>
        <w:t>展示已加盖协议各方电子签章的《借款及担保协议》；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2）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债转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可购买状态：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不展示协议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及授权书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转让操作页（即发起转让时）：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不展示协议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及授权书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个人中心——转让中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不展示协议；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个人中心——已转入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展示各方加盖电子签章的《</w:t>
      </w:r>
      <w:r w:rsidR="00652051">
        <w:rPr>
          <w:rFonts w:ascii="微软雅黑" w:eastAsia="微软雅黑" w:hAnsi="微软雅黑" w:cs="宋体" w:hint="eastAsia"/>
          <w:color w:val="000000"/>
          <w:kern w:val="0"/>
          <w:szCs w:val="21"/>
        </w:rPr>
        <w:t>借款</w:t>
      </w: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债权转让协议》以及《委托催收授权书》；</w:t>
      </w:r>
    </w:p>
    <w:p w:rsidR="006C2256" w:rsidRPr="006C2256" w:rsidRDefault="006C2256" w:rsidP="006C2256">
      <w:pPr>
        <w:widowControl/>
        <w:shd w:val="clear" w:color="auto" w:fill="C7EDCC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2256">
        <w:rPr>
          <w:rFonts w:ascii="微软雅黑" w:eastAsia="微软雅黑" w:hAnsi="微软雅黑" w:cs="宋体" w:hint="eastAsia"/>
          <w:color w:val="000000"/>
          <w:kern w:val="0"/>
          <w:szCs w:val="21"/>
        </w:rPr>
        <w:t>个人中心——已转出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：不展示协议</w:t>
      </w:r>
    </w:p>
    <w:p w:rsidR="006C2256" w:rsidRPr="006C2256" w:rsidRDefault="006C2256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</w:p>
    <w:p w:rsidR="0064677E" w:rsidRDefault="0064677E" w:rsidP="00390759">
      <w:pPr>
        <w:pStyle w:val="10"/>
        <w:ind w:firstLineChars="0" w:firstLine="0"/>
        <w:outlineLvl w:val="1"/>
        <w:rPr>
          <w:ins w:id="679" w:author="lenovo" w:date="2018-08-03T14:17:00Z"/>
          <w:rFonts w:ascii="微软雅黑" w:eastAsia="微软雅黑" w:hAnsi="微软雅黑"/>
          <w:b/>
          <w:noProof/>
        </w:rPr>
      </w:pPr>
      <w:bookmarkStart w:id="680" w:name="_Toc521429445"/>
      <w:ins w:id="681" w:author="lenovo" w:date="2018-08-03T13:51:00Z">
        <w:r>
          <w:rPr>
            <w:rFonts w:ascii="微软雅黑" w:eastAsia="微软雅黑" w:hAnsi="微软雅黑" w:hint="eastAsia"/>
            <w:b/>
            <w:noProof/>
          </w:rPr>
          <w:t>1</w:t>
        </w:r>
      </w:ins>
      <w:r w:rsidR="00462664">
        <w:rPr>
          <w:rFonts w:ascii="微软雅黑" w:eastAsia="微软雅黑" w:hAnsi="微软雅黑" w:hint="eastAsia"/>
          <w:b/>
          <w:noProof/>
        </w:rPr>
        <w:t>1</w:t>
      </w:r>
      <w:ins w:id="682" w:author="lenovo" w:date="2018-08-03T13:51:00Z">
        <w:r>
          <w:rPr>
            <w:rFonts w:ascii="微软雅黑" w:eastAsia="微软雅黑" w:hAnsi="微软雅黑" w:hint="eastAsia"/>
            <w:b/>
            <w:noProof/>
          </w:rPr>
          <w:t>.</w:t>
        </w:r>
      </w:ins>
      <w:r w:rsidR="00462664">
        <w:rPr>
          <w:rFonts w:ascii="微软雅黑" w:eastAsia="微软雅黑" w:hAnsi="微软雅黑"/>
          <w:b/>
          <w:noProof/>
        </w:rPr>
        <w:t xml:space="preserve"> </w:t>
      </w:r>
      <w:ins w:id="683" w:author="lenovo" w:date="2018-08-03T13:52:00Z">
        <w:r>
          <w:rPr>
            <w:rFonts w:ascii="微软雅黑" w:eastAsia="微软雅黑" w:hAnsi="微软雅黑" w:hint="eastAsia"/>
            <w:b/>
            <w:noProof/>
          </w:rPr>
          <w:t>交易</w:t>
        </w:r>
        <w:r>
          <w:rPr>
            <w:rFonts w:ascii="微软雅黑" w:eastAsia="微软雅黑" w:hAnsi="微软雅黑"/>
            <w:b/>
            <w:noProof/>
          </w:rPr>
          <w:t>记录</w:t>
        </w:r>
      </w:ins>
      <w:bookmarkEnd w:id="680"/>
    </w:p>
    <w:p w:rsidR="0031109D" w:rsidRPr="0031109D" w:rsidRDefault="0031109D" w:rsidP="00441D9C">
      <w:pPr>
        <w:pStyle w:val="10"/>
        <w:ind w:firstLineChars="0" w:firstLine="0"/>
        <w:rPr>
          <w:ins w:id="684" w:author="lenovo" w:date="2018-08-03T13:52:00Z"/>
          <w:rFonts w:ascii="微软雅黑" w:eastAsia="微软雅黑" w:hAnsi="微软雅黑"/>
          <w:noProof/>
          <w:rPrChange w:id="685" w:author="lenovo" w:date="2018-08-03T14:18:00Z">
            <w:rPr>
              <w:ins w:id="686" w:author="lenovo" w:date="2018-08-03T13:52:00Z"/>
              <w:rFonts w:ascii="微软雅黑" w:eastAsia="微软雅黑" w:hAnsi="微软雅黑"/>
              <w:b/>
              <w:noProof/>
            </w:rPr>
          </w:rPrChange>
        </w:rPr>
      </w:pPr>
      <w:ins w:id="687" w:author="lenovo" w:date="2018-08-03T14:17:00Z">
        <w:r w:rsidRPr="0031109D">
          <w:rPr>
            <w:rFonts w:ascii="微软雅黑" w:eastAsia="微软雅黑" w:hAnsi="微软雅黑" w:hint="eastAsia"/>
            <w:noProof/>
            <w:rPrChange w:id="688" w:author="lenovo" w:date="2018-08-03T14:18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统一放在【</w:t>
        </w:r>
        <w:r w:rsidRPr="0031109D">
          <w:rPr>
            <w:rFonts w:ascii="微软雅黑" w:eastAsia="微软雅黑" w:hAnsi="微软雅黑"/>
            <w:noProof/>
            <w:rPrChange w:id="689" w:author="lenovo" w:date="2018-08-03T14:18:00Z">
              <w:rPr>
                <w:rFonts w:ascii="微软雅黑" w:eastAsia="微软雅黑" w:hAnsi="微软雅黑"/>
                <w:b/>
                <w:noProof/>
              </w:rPr>
            </w:rPrChange>
          </w:rPr>
          <w:t>网贷-</w:t>
        </w:r>
        <w:r w:rsidRPr="0031109D">
          <w:rPr>
            <w:rFonts w:ascii="微软雅黑" w:eastAsia="微软雅黑" w:hAnsi="微软雅黑" w:hint="eastAsia"/>
            <w:noProof/>
            <w:rPrChange w:id="690" w:author="lenovo" w:date="2018-08-03T14:18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</w:t>
        </w:r>
        <w:r w:rsidRPr="0031109D">
          <w:rPr>
            <w:rFonts w:ascii="微软雅黑" w:eastAsia="微软雅黑" w:hAnsi="微软雅黑"/>
            <w:noProof/>
            <w:rPrChange w:id="691" w:author="lenovo" w:date="2018-08-03T14:18:00Z">
              <w:rPr>
                <w:rFonts w:ascii="微软雅黑" w:eastAsia="微软雅黑" w:hAnsi="微软雅黑"/>
                <w:b/>
                <w:noProof/>
              </w:rPr>
            </w:rPrChange>
          </w:rPr>
          <w:t>类型-其他</w:t>
        </w:r>
        <w:r w:rsidRPr="0031109D">
          <w:rPr>
            <w:rFonts w:ascii="微软雅黑" w:eastAsia="微软雅黑" w:hAnsi="微软雅黑" w:hint="eastAsia"/>
            <w:noProof/>
            <w:rPrChange w:id="692" w:author="lenovo" w:date="2018-08-03T14:18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】</w:t>
        </w:r>
        <w:r w:rsidRPr="0031109D">
          <w:rPr>
            <w:rFonts w:ascii="微软雅黑" w:eastAsia="微软雅黑" w:hAnsi="微软雅黑"/>
            <w:noProof/>
            <w:rPrChange w:id="693" w:author="lenovo" w:date="2018-08-03T14:18:00Z">
              <w:rPr>
                <w:rFonts w:ascii="微软雅黑" w:eastAsia="微软雅黑" w:hAnsi="微软雅黑"/>
                <w:b/>
                <w:noProof/>
              </w:rPr>
            </w:rPrChange>
          </w:rPr>
          <w:t>的筛选</w:t>
        </w:r>
      </w:ins>
      <w:ins w:id="694" w:author="lenovo" w:date="2018-08-03T14:18:00Z">
        <w:r w:rsidRPr="0031109D">
          <w:rPr>
            <w:rFonts w:ascii="微软雅黑" w:eastAsia="微软雅黑" w:hAnsi="微软雅黑"/>
            <w:noProof/>
            <w:rPrChange w:id="695" w:author="lenovo" w:date="2018-08-03T14:18:00Z">
              <w:rPr>
                <w:rFonts w:ascii="微软雅黑" w:eastAsia="微软雅黑" w:hAnsi="微软雅黑"/>
                <w:b/>
                <w:noProof/>
              </w:rPr>
            </w:rPrChange>
          </w:rPr>
          <w:t>项里。</w:t>
        </w:r>
      </w:ins>
    </w:p>
    <w:p w:rsidR="0064677E" w:rsidRPr="00D435C2" w:rsidRDefault="0064677E" w:rsidP="00441D9C">
      <w:pPr>
        <w:pStyle w:val="10"/>
        <w:ind w:firstLineChars="0" w:firstLine="0"/>
        <w:rPr>
          <w:ins w:id="696" w:author="lenovo" w:date="2018-08-03T13:52:00Z"/>
          <w:rFonts w:ascii="微软雅黑" w:eastAsia="微软雅黑" w:hAnsi="微软雅黑"/>
          <w:noProof/>
          <w:rPrChange w:id="697" w:author="lenovo" w:date="2018-08-03T14:13:00Z">
            <w:rPr>
              <w:ins w:id="698" w:author="lenovo" w:date="2018-08-03T13:52:00Z"/>
              <w:rFonts w:ascii="微软雅黑" w:eastAsia="微软雅黑" w:hAnsi="微软雅黑"/>
              <w:b/>
              <w:noProof/>
            </w:rPr>
          </w:rPrChange>
        </w:rPr>
      </w:pPr>
      <w:ins w:id="699" w:author="lenovo" w:date="2018-08-03T13:52:00Z">
        <w:r w:rsidRPr="00D435C2">
          <w:rPr>
            <w:rFonts w:ascii="微软雅黑" w:eastAsia="微软雅黑" w:hAnsi="微软雅黑"/>
            <w:noProof/>
            <w:rPrChange w:id="70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1）购买e富</w:t>
        </w:r>
      </w:ins>
      <w:ins w:id="701" w:author="lenovo" w:date="2018-08-03T13:58:00Z">
        <w:r w:rsidRPr="00D435C2">
          <w:rPr>
            <w:rFonts w:ascii="微软雅黑" w:eastAsia="微软雅黑" w:hAnsi="微软雅黑"/>
            <w:noProof/>
            <w:rPrChange w:id="702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/购买债转标</w:t>
        </w:r>
      </w:ins>
    </w:p>
    <w:p w:rsidR="0064677E" w:rsidRPr="00D435C2" w:rsidRDefault="0064677E" w:rsidP="00441D9C">
      <w:pPr>
        <w:pStyle w:val="10"/>
        <w:ind w:firstLineChars="0" w:firstLine="0"/>
        <w:rPr>
          <w:ins w:id="703" w:author="lenovo" w:date="2018-08-03T13:52:00Z"/>
          <w:rFonts w:ascii="微软雅黑" w:eastAsia="微软雅黑" w:hAnsi="微软雅黑"/>
          <w:noProof/>
          <w:rPrChange w:id="704" w:author="lenovo" w:date="2018-08-03T14:13:00Z">
            <w:rPr>
              <w:ins w:id="705" w:author="lenovo" w:date="2018-08-03T13:52:00Z"/>
              <w:rFonts w:ascii="微软雅黑" w:eastAsia="微软雅黑" w:hAnsi="微软雅黑"/>
              <w:b/>
              <w:noProof/>
            </w:rPr>
          </w:rPrChange>
        </w:rPr>
      </w:pPr>
      <w:ins w:id="706" w:author="lenovo" w:date="2018-08-03T13:52:00Z">
        <w:r w:rsidRPr="00D435C2">
          <w:rPr>
            <w:rFonts w:ascii="微软雅黑" w:eastAsia="微软雅黑" w:hAnsi="微软雅黑" w:hint="eastAsia"/>
            <w:noProof/>
            <w:rPrChange w:id="707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</w:t>
        </w:r>
        <w:r w:rsidRPr="00D435C2">
          <w:rPr>
            <w:rFonts w:ascii="微软雅黑" w:eastAsia="微软雅黑" w:hAnsi="微软雅黑"/>
            <w:noProof/>
            <w:rPrChange w:id="70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时间：</w:t>
        </w:r>
        <w:r w:rsidRPr="00D435C2">
          <w:rPr>
            <w:rFonts w:ascii="微软雅黑" w:eastAsia="微软雅黑" w:hAnsi="微软雅黑" w:hint="eastAsia"/>
            <w:noProof/>
            <w:rPrChange w:id="709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前端</w:t>
        </w:r>
        <w:r w:rsidRPr="00D435C2">
          <w:rPr>
            <w:rFonts w:ascii="微软雅黑" w:eastAsia="微软雅黑" w:hAnsi="微软雅黑"/>
            <w:noProof/>
            <w:rPrChange w:id="71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购买e富的时间，精确到年月日时分秒</w:t>
        </w:r>
      </w:ins>
    </w:p>
    <w:p w:rsidR="0064677E" w:rsidRPr="00D435C2" w:rsidRDefault="0064677E" w:rsidP="00441D9C">
      <w:pPr>
        <w:pStyle w:val="10"/>
        <w:ind w:firstLineChars="0" w:firstLine="0"/>
        <w:rPr>
          <w:ins w:id="711" w:author="lenovo" w:date="2018-08-03T13:52:00Z"/>
          <w:rFonts w:ascii="微软雅黑" w:eastAsia="微软雅黑" w:hAnsi="微软雅黑"/>
          <w:noProof/>
          <w:rPrChange w:id="712" w:author="lenovo" w:date="2018-08-03T14:13:00Z">
            <w:rPr>
              <w:ins w:id="713" w:author="lenovo" w:date="2018-08-03T13:52:00Z"/>
              <w:rFonts w:ascii="微软雅黑" w:eastAsia="微软雅黑" w:hAnsi="微软雅黑"/>
              <w:b/>
              <w:noProof/>
            </w:rPr>
          </w:rPrChange>
        </w:rPr>
      </w:pPr>
      <w:ins w:id="714" w:author="lenovo" w:date="2018-08-03T13:52:00Z">
        <w:r w:rsidRPr="00D435C2">
          <w:rPr>
            <w:rFonts w:ascii="微软雅黑" w:eastAsia="微软雅黑" w:hAnsi="微软雅黑" w:hint="eastAsia"/>
            <w:noProof/>
            <w:rPrChange w:id="715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</w:t>
        </w:r>
        <w:r w:rsidRPr="00D435C2">
          <w:rPr>
            <w:rFonts w:ascii="微软雅黑" w:eastAsia="微软雅黑" w:hAnsi="微软雅黑"/>
            <w:noProof/>
            <w:rPrChange w:id="716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类型：</w:t>
        </w:r>
      </w:ins>
      <w:ins w:id="717" w:author="lenovo" w:date="2018-08-03T13:53:00Z">
        <w:r w:rsidRPr="00D435C2">
          <w:rPr>
            <w:rFonts w:ascii="微软雅黑" w:eastAsia="微软雅黑" w:hAnsi="微软雅黑" w:hint="eastAsia"/>
            <w:noProof/>
            <w:rPrChange w:id="718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加入</w:t>
        </w:r>
        <w:r w:rsidRPr="00D435C2">
          <w:rPr>
            <w:rFonts w:ascii="微软雅黑" w:eastAsia="微软雅黑" w:hAnsi="微软雅黑"/>
            <w:noProof/>
            <w:rPrChange w:id="719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友</w:t>
        </w:r>
      </w:ins>
      <w:ins w:id="720" w:author="lenovo" w:date="2018-08-03T13:54:00Z">
        <w:r w:rsidRPr="00D435C2">
          <w:rPr>
            <w:rFonts w:ascii="微软雅黑" w:eastAsia="微软雅黑" w:hAnsi="微软雅黑"/>
            <w:noProof/>
            <w:rPrChange w:id="721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金e富</w:t>
        </w:r>
      </w:ins>
    </w:p>
    <w:p w:rsidR="0064677E" w:rsidRPr="00D435C2" w:rsidRDefault="0064677E" w:rsidP="00441D9C">
      <w:pPr>
        <w:pStyle w:val="10"/>
        <w:ind w:firstLineChars="0" w:firstLine="0"/>
        <w:rPr>
          <w:ins w:id="722" w:author="lenovo" w:date="2018-08-03T13:56:00Z"/>
          <w:rFonts w:ascii="微软雅黑" w:eastAsia="微软雅黑" w:hAnsi="微软雅黑"/>
          <w:noProof/>
          <w:rPrChange w:id="723" w:author="lenovo" w:date="2018-08-03T14:13:00Z">
            <w:rPr>
              <w:ins w:id="724" w:author="lenovo" w:date="2018-08-03T13:56:00Z"/>
              <w:rFonts w:ascii="微软雅黑" w:eastAsia="微软雅黑" w:hAnsi="微软雅黑"/>
              <w:b/>
              <w:noProof/>
            </w:rPr>
          </w:rPrChange>
        </w:rPr>
      </w:pPr>
      <w:ins w:id="725" w:author="lenovo" w:date="2018-08-03T13:52:00Z">
        <w:r w:rsidRPr="00D435C2">
          <w:rPr>
            <w:rFonts w:ascii="微软雅黑" w:eastAsia="微软雅黑" w:hAnsi="微软雅黑" w:hint="eastAsia"/>
            <w:noProof/>
            <w:rPrChange w:id="726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金额</w:t>
        </w:r>
        <w:r w:rsidRPr="00D435C2">
          <w:rPr>
            <w:rFonts w:ascii="微软雅黑" w:eastAsia="微软雅黑" w:hAnsi="微软雅黑"/>
            <w:noProof/>
            <w:rPrChange w:id="727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</w:ins>
      <w:ins w:id="728" w:author="lenovo" w:date="2018-08-03T14:04:00Z">
        <w:r w:rsidR="00997FBB" w:rsidRPr="00D435C2">
          <w:rPr>
            <w:rFonts w:ascii="微软雅黑" w:eastAsia="微软雅黑" w:hAnsi="微软雅黑" w:hint="eastAsia"/>
            <w:noProof/>
            <w:rPrChange w:id="729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为负数</w:t>
        </w:r>
        <w:r w:rsidR="00997FBB" w:rsidRPr="00D435C2">
          <w:rPr>
            <w:rFonts w:ascii="微软雅黑" w:eastAsia="微软雅黑" w:hAnsi="微软雅黑"/>
            <w:noProof/>
            <w:rPrChange w:id="73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。指</w:t>
        </w:r>
      </w:ins>
      <w:del w:id="731" w:author="lenovo" w:date="2018-08-03T13:51:00Z">
        <w:r w:rsidR="006C2256" w:rsidRPr="00D435C2" w:rsidDel="0064677E">
          <w:rPr>
            <w:rFonts w:ascii="微软雅黑" w:eastAsia="微软雅黑" w:hAnsi="微软雅黑"/>
            <w:noProof/>
            <w:rPrChange w:id="732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delText>12</w:delText>
        </w:r>
      </w:del>
      <w:ins w:id="733" w:author="lenovo" w:date="2018-08-03T13:56:00Z">
        <w:r w:rsidRPr="00D435C2">
          <w:rPr>
            <w:rFonts w:ascii="微软雅黑" w:eastAsia="微软雅黑" w:hAnsi="微软雅黑" w:hint="eastAsia"/>
            <w:noProof/>
            <w:rPrChange w:id="734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加入</w:t>
        </w:r>
        <w:r w:rsidRPr="00D435C2">
          <w:rPr>
            <w:rFonts w:ascii="微软雅黑" w:eastAsia="微软雅黑" w:hAnsi="微软雅黑"/>
            <w:noProof/>
            <w:rPrChange w:id="735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金额</w:t>
        </w:r>
      </w:ins>
      <w:ins w:id="736" w:author="lenovo" w:date="2018-08-03T14:21:00Z">
        <w:r w:rsidR="00B5101B">
          <w:rPr>
            <w:rFonts w:ascii="微软雅黑" w:eastAsia="微软雅黑" w:hAnsi="微软雅黑" w:hint="eastAsia"/>
            <w:noProof/>
          </w:rPr>
          <w:t>。</w:t>
        </w:r>
        <w:r w:rsidR="00B5101B">
          <w:rPr>
            <w:rFonts w:ascii="微软雅黑" w:eastAsia="微软雅黑" w:hAnsi="微软雅黑"/>
            <w:noProof/>
          </w:rPr>
          <w:t>若</w:t>
        </w:r>
        <w:r w:rsidR="00B5101B">
          <w:rPr>
            <w:rFonts w:ascii="微软雅黑" w:eastAsia="微软雅黑" w:hAnsi="微软雅黑" w:hint="eastAsia"/>
            <w:noProof/>
          </w:rPr>
          <w:t>买的</w:t>
        </w:r>
        <w:r w:rsidR="00B5101B">
          <w:rPr>
            <w:rFonts w:ascii="微软雅黑" w:eastAsia="微软雅黑" w:hAnsi="微软雅黑"/>
            <w:noProof/>
          </w:rPr>
          <w:t>是二手债权，该金额为转让价格。</w:t>
        </w:r>
      </w:ins>
    </w:p>
    <w:p w:rsidR="0064677E" w:rsidRPr="00D435C2" w:rsidRDefault="00432E6E">
      <w:pPr>
        <w:pStyle w:val="10"/>
        <w:numPr>
          <w:ilvl w:val="0"/>
          <w:numId w:val="13"/>
        </w:numPr>
        <w:ind w:firstLineChars="0"/>
        <w:rPr>
          <w:ins w:id="737" w:author="lenovo" w:date="2018-08-03T13:56:00Z"/>
          <w:rFonts w:ascii="微软雅黑" w:eastAsia="微软雅黑" w:hAnsi="微软雅黑"/>
          <w:noProof/>
          <w:rPrChange w:id="738" w:author="lenovo" w:date="2018-08-03T14:13:00Z">
            <w:rPr>
              <w:ins w:id="739" w:author="lenovo" w:date="2018-08-03T13:56:00Z"/>
              <w:rFonts w:ascii="微软雅黑" w:eastAsia="微软雅黑" w:hAnsi="微软雅黑"/>
              <w:b/>
              <w:noProof/>
            </w:rPr>
          </w:rPrChange>
        </w:rPr>
        <w:pPrChange w:id="740" w:author="lenovo" w:date="2018-08-03T13:56:00Z">
          <w:pPr>
            <w:pStyle w:val="10"/>
            <w:ind w:firstLineChars="0" w:firstLine="0"/>
          </w:pPr>
        </w:pPrChange>
      </w:pPr>
      <w:ins w:id="741" w:author="lenovo" w:date="2018-08-03T13:59:00Z">
        <w:r w:rsidRPr="00D435C2">
          <w:rPr>
            <w:rFonts w:ascii="微软雅黑" w:eastAsia="微软雅黑" w:hAnsi="微软雅黑" w:hint="eastAsia"/>
            <w:noProof/>
            <w:rPrChange w:id="742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成功债转</w:t>
        </w:r>
      </w:ins>
    </w:p>
    <w:p w:rsidR="0064677E" w:rsidRPr="00D435C2" w:rsidRDefault="0064677E">
      <w:pPr>
        <w:pStyle w:val="10"/>
        <w:ind w:firstLineChars="0" w:firstLine="0"/>
        <w:rPr>
          <w:ins w:id="743" w:author="lenovo" w:date="2018-08-03T13:56:00Z"/>
          <w:rFonts w:ascii="微软雅黑" w:eastAsia="微软雅黑" w:hAnsi="微软雅黑"/>
          <w:noProof/>
          <w:rPrChange w:id="744" w:author="lenovo" w:date="2018-08-03T14:13:00Z">
            <w:rPr>
              <w:ins w:id="745" w:author="lenovo" w:date="2018-08-03T13:56:00Z"/>
              <w:rFonts w:ascii="微软雅黑" w:eastAsia="微软雅黑" w:hAnsi="微软雅黑"/>
              <w:b/>
              <w:noProof/>
            </w:rPr>
          </w:rPrChange>
        </w:rPr>
      </w:pPr>
      <w:ins w:id="746" w:author="lenovo" w:date="2018-08-03T13:56:00Z">
        <w:r w:rsidRPr="00D435C2">
          <w:rPr>
            <w:rFonts w:ascii="微软雅黑" w:eastAsia="微软雅黑" w:hAnsi="微软雅黑" w:hint="eastAsia"/>
            <w:noProof/>
            <w:rPrChange w:id="747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交易时间</w:t>
        </w:r>
        <w:r w:rsidRPr="00D435C2">
          <w:rPr>
            <w:rFonts w:ascii="微软雅黑" w:eastAsia="微软雅黑" w:hAnsi="微软雅黑"/>
            <w:noProof/>
            <w:rPrChange w:id="74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</w:ins>
      <w:ins w:id="749" w:author="lenovo" w:date="2018-08-03T13:57:00Z">
        <w:r w:rsidRPr="00D435C2">
          <w:rPr>
            <w:rFonts w:ascii="微软雅黑" w:eastAsia="微软雅黑" w:hAnsi="微软雅黑" w:hint="eastAsia"/>
            <w:noProof/>
            <w:rPrChange w:id="750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前端</w:t>
        </w:r>
      </w:ins>
      <w:ins w:id="751" w:author="lenovo" w:date="2018-08-03T13:59:00Z">
        <w:r w:rsidR="00432E6E" w:rsidRPr="00D435C2">
          <w:rPr>
            <w:rFonts w:ascii="微软雅黑" w:eastAsia="微软雅黑" w:hAnsi="微软雅黑" w:hint="eastAsia"/>
            <w:noProof/>
            <w:rPrChange w:id="752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受让人</w:t>
        </w:r>
        <w:r w:rsidR="00432E6E" w:rsidRPr="00D435C2">
          <w:rPr>
            <w:rFonts w:ascii="微软雅黑" w:eastAsia="微软雅黑" w:hAnsi="微软雅黑"/>
            <w:noProof/>
            <w:rPrChange w:id="753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的成交时间</w:t>
        </w:r>
      </w:ins>
      <w:ins w:id="754" w:author="lenovo" w:date="2018-08-03T13:57:00Z">
        <w:r w:rsidRPr="00D435C2">
          <w:rPr>
            <w:rFonts w:ascii="微软雅黑" w:eastAsia="微软雅黑" w:hAnsi="微软雅黑"/>
            <w:noProof/>
            <w:rPrChange w:id="755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，精确到年月日时分秒</w:t>
        </w:r>
      </w:ins>
    </w:p>
    <w:p w:rsidR="0064677E" w:rsidRPr="00D435C2" w:rsidRDefault="0064677E">
      <w:pPr>
        <w:pStyle w:val="10"/>
        <w:ind w:firstLineChars="0" w:firstLine="0"/>
        <w:rPr>
          <w:ins w:id="756" w:author="lenovo" w:date="2018-08-03T13:57:00Z"/>
          <w:rFonts w:ascii="微软雅黑" w:eastAsia="微软雅黑" w:hAnsi="微软雅黑"/>
          <w:noProof/>
          <w:rPrChange w:id="757" w:author="lenovo" w:date="2018-08-03T14:13:00Z">
            <w:rPr>
              <w:ins w:id="758" w:author="lenovo" w:date="2018-08-03T13:57:00Z"/>
              <w:rFonts w:ascii="微软雅黑" w:eastAsia="微软雅黑" w:hAnsi="微软雅黑"/>
              <w:b/>
              <w:noProof/>
            </w:rPr>
          </w:rPrChange>
        </w:rPr>
      </w:pPr>
      <w:ins w:id="759" w:author="lenovo" w:date="2018-08-03T13:57:00Z">
        <w:r w:rsidRPr="00D435C2">
          <w:rPr>
            <w:rFonts w:ascii="微软雅黑" w:eastAsia="微软雅黑" w:hAnsi="微软雅黑" w:hint="eastAsia"/>
            <w:noProof/>
            <w:rPrChange w:id="760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</w:t>
        </w:r>
        <w:r w:rsidRPr="00D435C2">
          <w:rPr>
            <w:rFonts w:ascii="微软雅黑" w:eastAsia="微软雅黑" w:hAnsi="微软雅黑"/>
            <w:noProof/>
            <w:rPrChange w:id="761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类型：</w:t>
        </w:r>
      </w:ins>
      <w:ins w:id="762" w:author="lenovo" w:date="2018-08-03T14:03:00Z">
        <w:r w:rsidR="00997FBB" w:rsidRPr="00D435C2">
          <w:rPr>
            <w:rFonts w:ascii="微软雅黑" w:eastAsia="微软雅黑" w:hAnsi="微软雅黑"/>
            <w:noProof/>
            <w:rPrChange w:id="763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转让</w:t>
        </w:r>
        <w:r w:rsidR="00997FBB" w:rsidRPr="00D435C2">
          <w:rPr>
            <w:rFonts w:ascii="微软雅黑" w:eastAsia="微软雅黑" w:hAnsi="微软雅黑" w:hint="eastAsia"/>
            <w:noProof/>
            <w:rPrChange w:id="764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回款</w:t>
        </w:r>
      </w:ins>
    </w:p>
    <w:p w:rsidR="00997FBB" w:rsidRPr="00D435C2" w:rsidRDefault="0064677E">
      <w:pPr>
        <w:pStyle w:val="10"/>
        <w:ind w:firstLineChars="0" w:firstLine="0"/>
        <w:rPr>
          <w:ins w:id="765" w:author="lenovo" w:date="2018-08-03T14:06:00Z"/>
          <w:rFonts w:ascii="微软雅黑" w:eastAsia="微软雅黑" w:hAnsi="微软雅黑"/>
          <w:noProof/>
          <w:rPrChange w:id="766" w:author="lenovo" w:date="2018-08-03T14:13:00Z">
            <w:rPr>
              <w:ins w:id="767" w:author="lenovo" w:date="2018-08-03T14:06:00Z"/>
              <w:rFonts w:ascii="微软雅黑" w:eastAsia="微软雅黑" w:hAnsi="微软雅黑"/>
              <w:b/>
              <w:noProof/>
            </w:rPr>
          </w:rPrChange>
        </w:rPr>
      </w:pPr>
      <w:ins w:id="768" w:author="lenovo" w:date="2018-08-03T13:57:00Z">
        <w:r w:rsidRPr="00D435C2">
          <w:rPr>
            <w:rFonts w:ascii="微软雅黑" w:eastAsia="微软雅黑" w:hAnsi="微软雅黑" w:hint="eastAsia"/>
            <w:noProof/>
            <w:rPrChange w:id="769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金额</w:t>
        </w:r>
        <w:r w:rsidRPr="00D435C2">
          <w:rPr>
            <w:rFonts w:ascii="微软雅黑" w:eastAsia="微软雅黑" w:hAnsi="微软雅黑"/>
            <w:noProof/>
            <w:rPrChange w:id="77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</w:ins>
      <w:ins w:id="771" w:author="lenovo" w:date="2018-08-03T14:04:00Z">
        <w:r w:rsidR="00997FBB" w:rsidRPr="00D435C2">
          <w:rPr>
            <w:rFonts w:ascii="微软雅黑" w:eastAsia="微软雅黑" w:hAnsi="微软雅黑" w:hint="eastAsia"/>
            <w:noProof/>
            <w:rPrChange w:id="772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为正数</w:t>
        </w:r>
        <w:r w:rsidR="00997FBB" w:rsidRPr="00D435C2">
          <w:rPr>
            <w:rFonts w:ascii="微软雅黑" w:eastAsia="微软雅黑" w:hAnsi="微软雅黑"/>
            <w:noProof/>
            <w:rPrChange w:id="773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，指受让人的成交金额。</w:t>
        </w:r>
      </w:ins>
    </w:p>
    <w:p w:rsidR="00400BB9" w:rsidRPr="00D435C2" w:rsidRDefault="00400BB9">
      <w:pPr>
        <w:pStyle w:val="10"/>
        <w:ind w:firstLineChars="0" w:firstLine="0"/>
        <w:rPr>
          <w:ins w:id="774" w:author="lenovo" w:date="2018-08-03T14:04:00Z"/>
          <w:rFonts w:ascii="微软雅黑" w:eastAsia="微软雅黑" w:hAnsi="微软雅黑"/>
          <w:noProof/>
          <w:rPrChange w:id="775" w:author="lenovo" w:date="2018-08-03T14:13:00Z">
            <w:rPr>
              <w:ins w:id="776" w:author="lenovo" w:date="2018-08-03T14:04:00Z"/>
              <w:rFonts w:ascii="微软雅黑" w:eastAsia="微软雅黑" w:hAnsi="微软雅黑"/>
              <w:b/>
              <w:noProof/>
            </w:rPr>
          </w:rPrChange>
        </w:rPr>
      </w:pPr>
      <w:ins w:id="777" w:author="lenovo" w:date="2018-08-03T14:06:00Z">
        <w:r w:rsidRPr="00D435C2">
          <w:rPr>
            <w:rFonts w:ascii="微软雅黑" w:eastAsia="微软雅黑" w:hAnsi="微软雅黑"/>
            <w:noProof/>
            <w:rPrChange w:id="77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3）友金e富每月</w:t>
        </w:r>
        <w:r w:rsidRPr="00D435C2">
          <w:rPr>
            <w:rFonts w:ascii="微软雅黑" w:eastAsia="微软雅黑" w:hAnsi="微软雅黑" w:hint="eastAsia"/>
            <w:noProof/>
            <w:rPrChange w:id="779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到期</w:t>
        </w:r>
        <w:r w:rsidRPr="00D435C2">
          <w:rPr>
            <w:rFonts w:ascii="微软雅黑" w:eastAsia="微软雅黑" w:hAnsi="微软雅黑"/>
            <w:noProof/>
            <w:rPrChange w:id="78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回款</w:t>
        </w:r>
      </w:ins>
    </w:p>
    <w:p w:rsidR="00400BB9" w:rsidRPr="00D435C2" w:rsidRDefault="00400BB9" w:rsidP="00400BB9">
      <w:pPr>
        <w:pStyle w:val="10"/>
        <w:ind w:firstLineChars="0" w:firstLine="0"/>
        <w:rPr>
          <w:ins w:id="781" w:author="lenovo" w:date="2018-08-03T14:06:00Z"/>
          <w:rFonts w:ascii="微软雅黑" w:eastAsia="微软雅黑" w:hAnsi="微软雅黑"/>
          <w:noProof/>
          <w:rPrChange w:id="782" w:author="lenovo" w:date="2018-08-03T14:13:00Z">
            <w:rPr>
              <w:ins w:id="783" w:author="lenovo" w:date="2018-08-03T14:06:00Z"/>
              <w:rFonts w:ascii="微软雅黑" w:eastAsia="微软雅黑" w:hAnsi="微软雅黑"/>
              <w:b/>
              <w:noProof/>
            </w:rPr>
          </w:rPrChange>
        </w:rPr>
      </w:pPr>
      <w:ins w:id="784" w:author="lenovo" w:date="2018-08-03T14:06:00Z">
        <w:r w:rsidRPr="00D435C2">
          <w:rPr>
            <w:rFonts w:ascii="微软雅黑" w:eastAsia="微软雅黑" w:hAnsi="微软雅黑" w:hint="eastAsia"/>
            <w:noProof/>
            <w:rPrChange w:id="785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交易时间</w:t>
        </w:r>
        <w:r w:rsidRPr="00D435C2">
          <w:rPr>
            <w:rFonts w:ascii="微软雅黑" w:eastAsia="微软雅黑" w:hAnsi="微软雅黑"/>
            <w:noProof/>
            <w:rPrChange w:id="786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  <w:r w:rsidRPr="00D435C2">
          <w:rPr>
            <w:rFonts w:ascii="微软雅黑" w:eastAsia="微软雅黑" w:hAnsi="微软雅黑" w:hint="eastAsia"/>
            <w:noProof/>
            <w:rPrChange w:id="787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实际的</w:t>
        </w:r>
        <w:r w:rsidRPr="00D435C2">
          <w:rPr>
            <w:rFonts w:ascii="微软雅黑" w:eastAsia="微软雅黑" w:hAnsi="微软雅黑"/>
            <w:noProof/>
            <w:rPrChange w:id="78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回款时间，</w:t>
        </w:r>
      </w:ins>
      <w:ins w:id="789" w:author="lenovo" w:date="2018-08-03T14:07:00Z">
        <w:r w:rsidRPr="00D435C2">
          <w:rPr>
            <w:rFonts w:ascii="微软雅黑" w:eastAsia="微软雅黑" w:hAnsi="微软雅黑"/>
            <w:noProof/>
            <w:rPrChange w:id="79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即借款人的实际还款时间</w:t>
        </w:r>
      </w:ins>
      <w:ins w:id="791" w:author="lenovo" w:date="2018-08-03T14:06:00Z">
        <w:r w:rsidRPr="00D435C2">
          <w:rPr>
            <w:rFonts w:ascii="微软雅黑" w:eastAsia="微软雅黑" w:hAnsi="微软雅黑"/>
            <w:noProof/>
            <w:rPrChange w:id="792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，精确到年月日时分秒</w:t>
        </w:r>
      </w:ins>
    </w:p>
    <w:p w:rsidR="00400BB9" w:rsidRPr="00D435C2" w:rsidRDefault="00400BB9" w:rsidP="00400BB9">
      <w:pPr>
        <w:pStyle w:val="10"/>
        <w:ind w:firstLineChars="0" w:firstLine="0"/>
        <w:rPr>
          <w:ins w:id="793" w:author="lenovo" w:date="2018-08-03T14:06:00Z"/>
          <w:rFonts w:ascii="微软雅黑" w:eastAsia="微软雅黑" w:hAnsi="微软雅黑"/>
          <w:noProof/>
          <w:rPrChange w:id="794" w:author="lenovo" w:date="2018-08-03T14:13:00Z">
            <w:rPr>
              <w:ins w:id="795" w:author="lenovo" w:date="2018-08-03T14:06:00Z"/>
              <w:rFonts w:ascii="微软雅黑" w:eastAsia="微软雅黑" w:hAnsi="微软雅黑"/>
              <w:b/>
              <w:noProof/>
            </w:rPr>
          </w:rPrChange>
        </w:rPr>
      </w:pPr>
      <w:ins w:id="796" w:author="lenovo" w:date="2018-08-03T14:06:00Z">
        <w:r w:rsidRPr="00D435C2">
          <w:rPr>
            <w:rFonts w:ascii="微软雅黑" w:eastAsia="微软雅黑" w:hAnsi="微软雅黑" w:hint="eastAsia"/>
            <w:noProof/>
            <w:rPrChange w:id="797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交易</w:t>
        </w:r>
        <w:r w:rsidRPr="00D435C2">
          <w:rPr>
            <w:rFonts w:ascii="微软雅黑" w:eastAsia="微软雅黑" w:hAnsi="微软雅黑"/>
            <w:noProof/>
            <w:rPrChange w:id="79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类型：</w:t>
        </w:r>
      </w:ins>
      <w:ins w:id="799" w:author="lenovo" w:date="2018-08-03T14:07:00Z">
        <w:r w:rsidRPr="00D435C2">
          <w:rPr>
            <w:rFonts w:ascii="微软雅黑" w:eastAsia="微软雅黑" w:hAnsi="微软雅黑"/>
            <w:noProof/>
            <w:rPrChange w:id="800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友金e富月回款</w:t>
        </w:r>
      </w:ins>
    </w:p>
    <w:p w:rsidR="00400BB9" w:rsidRPr="00D435C2" w:rsidRDefault="00400BB9" w:rsidP="00400BB9">
      <w:pPr>
        <w:pStyle w:val="10"/>
        <w:ind w:firstLineChars="0" w:firstLine="0"/>
        <w:rPr>
          <w:ins w:id="801" w:author="lenovo" w:date="2018-08-03T14:06:00Z"/>
          <w:rFonts w:ascii="微软雅黑" w:eastAsia="微软雅黑" w:hAnsi="微软雅黑"/>
          <w:noProof/>
          <w:rPrChange w:id="802" w:author="lenovo" w:date="2018-08-03T14:13:00Z">
            <w:rPr>
              <w:ins w:id="803" w:author="lenovo" w:date="2018-08-03T14:06:00Z"/>
              <w:rFonts w:ascii="微软雅黑" w:eastAsia="微软雅黑" w:hAnsi="微软雅黑"/>
              <w:b/>
              <w:noProof/>
            </w:rPr>
          </w:rPrChange>
        </w:rPr>
      </w:pPr>
      <w:ins w:id="804" w:author="lenovo" w:date="2018-08-03T14:06:00Z">
        <w:r w:rsidRPr="00D435C2">
          <w:rPr>
            <w:rFonts w:ascii="微软雅黑" w:eastAsia="微软雅黑" w:hAnsi="微软雅黑" w:hint="eastAsia"/>
            <w:noProof/>
            <w:rPrChange w:id="805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金额</w:t>
        </w:r>
        <w:r w:rsidRPr="00D435C2">
          <w:rPr>
            <w:rFonts w:ascii="微软雅黑" w:eastAsia="微软雅黑" w:hAnsi="微软雅黑"/>
            <w:noProof/>
            <w:rPrChange w:id="806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  <w:r w:rsidRPr="00D435C2">
          <w:rPr>
            <w:rFonts w:ascii="微软雅黑" w:eastAsia="微软雅黑" w:hAnsi="微软雅黑" w:hint="eastAsia"/>
            <w:noProof/>
            <w:rPrChange w:id="807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为正数</w:t>
        </w:r>
        <w:r w:rsidRPr="00D435C2">
          <w:rPr>
            <w:rFonts w:ascii="微软雅黑" w:eastAsia="微软雅黑" w:hAnsi="微软雅黑"/>
            <w:noProof/>
            <w:rPrChange w:id="808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，指</w:t>
        </w:r>
      </w:ins>
      <w:ins w:id="809" w:author="lenovo" w:date="2018-08-03T14:07:00Z">
        <w:r w:rsidRPr="00D435C2">
          <w:rPr>
            <w:rFonts w:ascii="微软雅黑" w:eastAsia="微软雅黑" w:hAnsi="微软雅黑" w:hint="eastAsia"/>
            <w:noProof/>
            <w:rPrChange w:id="810" w:author="lenovo" w:date="2018-08-03T14:13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实际</w:t>
        </w:r>
        <w:r w:rsidRPr="00D435C2">
          <w:rPr>
            <w:rFonts w:ascii="微软雅黑" w:eastAsia="微软雅黑" w:hAnsi="微软雅黑"/>
            <w:noProof/>
            <w:rPrChange w:id="811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的月回款到账</w:t>
        </w:r>
      </w:ins>
      <w:ins w:id="812" w:author="lenovo" w:date="2018-08-03T14:06:00Z">
        <w:r w:rsidRPr="00D435C2">
          <w:rPr>
            <w:rFonts w:ascii="微软雅黑" w:eastAsia="微软雅黑" w:hAnsi="微软雅黑"/>
            <w:noProof/>
            <w:rPrChange w:id="813" w:author="lenovo" w:date="2018-08-03T14:13:00Z">
              <w:rPr>
                <w:rFonts w:ascii="微软雅黑" w:eastAsia="微软雅黑" w:hAnsi="微软雅黑"/>
                <w:b/>
                <w:noProof/>
              </w:rPr>
            </w:rPrChange>
          </w:rPr>
          <w:t>金额。</w:t>
        </w:r>
      </w:ins>
    </w:p>
    <w:p w:rsidR="007878C9" w:rsidRPr="007878C9" w:rsidRDefault="007878C9">
      <w:pPr>
        <w:pStyle w:val="10"/>
        <w:ind w:firstLineChars="0" w:firstLine="0"/>
        <w:rPr>
          <w:ins w:id="814" w:author="lenovo" w:date="2018-08-03T14:23:00Z"/>
          <w:rFonts w:ascii="微软雅黑" w:eastAsia="微软雅黑" w:hAnsi="微软雅黑"/>
          <w:noProof/>
          <w:rPrChange w:id="815" w:author="lenovo" w:date="2018-08-03T14:23:00Z">
            <w:rPr>
              <w:ins w:id="816" w:author="lenovo" w:date="2018-08-03T14:23:00Z"/>
              <w:rFonts w:ascii="微软雅黑" w:eastAsia="微软雅黑" w:hAnsi="微软雅黑"/>
              <w:b/>
              <w:noProof/>
            </w:rPr>
          </w:rPrChange>
        </w:rPr>
      </w:pPr>
      <w:ins w:id="817" w:author="lenovo" w:date="2018-08-03T14:23:00Z">
        <w:r>
          <w:rPr>
            <w:rFonts w:ascii="微软雅黑" w:eastAsia="微软雅黑" w:hAnsi="微软雅黑" w:hint="eastAsia"/>
            <w:noProof/>
          </w:rPr>
          <w:t>4）</w:t>
        </w:r>
        <w:r w:rsidRPr="007878C9">
          <w:rPr>
            <w:rFonts w:ascii="微软雅黑" w:eastAsia="微软雅黑" w:hAnsi="微软雅黑"/>
            <w:noProof/>
            <w:rPrChange w:id="818" w:author="lenovo" w:date="2018-08-03T14:23:00Z">
              <w:rPr>
                <w:rFonts w:ascii="微软雅黑" w:eastAsia="微软雅黑" w:hAnsi="微软雅黑"/>
                <w:b/>
                <w:noProof/>
              </w:rPr>
            </w:rPrChange>
          </w:rPr>
          <w:t>转让手续费扣收</w:t>
        </w:r>
      </w:ins>
    </w:p>
    <w:p w:rsidR="007878C9" w:rsidRPr="00D843D8" w:rsidRDefault="007878C9" w:rsidP="007878C9">
      <w:pPr>
        <w:pStyle w:val="10"/>
        <w:ind w:firstLineChars="0" w:firstLine="0"/>
        <w:rPr>
          <w:ins w:id="819" w:author="lenovo" w:date="2018-08-03T14:23:00Z"/>
          <w:rFonts w:ascii="微软雅黑" w:eastAsia="微软雅黑" w:hAnsi="微软雅黑"/>
          <w:noProof/>
        </w:rPr>
      </w:pPr>
      <w:ins w:id="820" w:author="lenovo" w:date="2018-08-03T14:23:00Z">
        <w:r w:rsidRPr="00D843D8">
          <w:rPr>
            <w:rFonts w:ascii="微软雅黑" w:eastAsia="微软雅黑" w:hAnsi="微软雅黑" w:hint="eastAsia"/>
            <w:noProof/>
          </w:rPr>
          <w:t>交易时间</w:t>
        </w:r>
        <w:r w:rsidRPr="00D843D8">
          <w:rPr>
            <w:rFonts w:ascii="微软雅黑" w:eastAsia="微软雅黑" w:hAnsi="微软雅黑"/>
            <w:noProof/>
          </w:rPr>
          <w:t>：</w:t>
        </w:r>
      </w:ins>
      <w:ins w:id="821" w:author="lenovo" w:date="2018-08-03T14:24:00Z">
        <w:r w:rsidR="00685F0D">
          <w:rPr>
            <w:rFonts w:ascii="微软雅黑" w:eastAsia="微软雅黑" w:hAnsi="微软雅黑" w:hint="eastAsia"/>
            <w:noProof/>
          </w:rPr>
          <w:t>成功</w:t>
        </w:r>
        <w:r w:rsidR="00685F0D">
          <w:rPr>
            <w:rFonts w:ascii="微软雅黑" w:eastAsia="微软雅黑" w:hAnsi="微软雅黑"/>
            <w:noProof/>
          </w:rPr>
          <w:t>转让</w:t>
        </w:r>
        <w:r w:rsidR="00685F0D">
          <w:rPr>
            <w:rFonts w:ascii="微软雅黑" w:eastAsia="微软雅黑" w:hAnsi="微软雅黑" w:hint="eastAsia"/>
            <w:noProof/>
          </w:rPr>
          <w:t>的</w:t>
        </w:r>
        <w:r w:rsidR="00685F0D">
          <w:rPr>
            <w:rFonts w:ascii="微软雅黑" w:eastAsia="微软雅黑" w:hAnsi="微软雅黑"/>
            <w:noProof/>
          </w:rPr>
          <w:t>时间</w:t>
        </w:r>
      </w:ins>
      <w:ins w:id="822" w:author="lenovo" w:date="2018-08-03T14:23:00Z">
        <w:r w:rsidRPr="00D843D8">
          <w:rPr>
            <w:rFonts w:ascii="微软雅黑" w:eastAsia="微软雅黑" w:hAnsi="微软雅黑"/>
            <w:noProof/>
          </w:rPr>
          <w:t>，精确到年月日时分秒</w:t>
        </w:r>
      </w:ins>
    </w:p>
    <w:p w:rsidR="007878C9" w:rsidRPr="00D843D8" w:rsidRDefault="007878C9" w:rsidP="007878C9">
      <w:pPr>
        <w:pStyle w:val="10"/>
        <w:ind w:firstLineChars="0" w:firstLine="0"/>
        <w:rPr>
          <w:ins w:id="823" w:author="lenovo" w:date="2018-08-03T14:23:00Z"/>
          <w:rFonts w:ascii="微软雅黑" w:eastAsia="微软雅黑" w:hAnsi="微软雅黑"/>
          <w:noProof/>
        </w:rPr>
      </w:pPr>
      <w:ins w:id="824" w:author="lenovo" w:date="2018-08-03T14:23:00Z">
        <w:r w:rsidRPr="00D843D8">
          <w:rPr>
            <w:rFonts w:ascii="微软雅黑" w:eastAsia="微软雅黑" w:hAnsi="微软雅黑" w:hint="eastAsia"/>
            <w:noProof/>
          </w:rPr>
          <w:t>交易</w:t>
        </w:r>
        <w:r w:rsidRPr="00D843D8">
          <w:rPr>
            <w:rFonts w:ascii="微软雅黑" w:eastAsia="微软雅黑" w:hAnsi="微软雅黑"/>
            <w:noProof/>
          </w:rPr>
          <w:t>类型：</w:t>
        </w:r>
      </w:ins>
      <w:ins w:id="825" w:author="lenovo" w:date="2018-08-03T14:24:00Z">
        <w:r w:rsidR="00685F0D">
          <w:rPr>
            <w:rFonts w:ascii="微软雅黑" w:eastAsia="微软雅黑" w:hAnsi="微软雅黑" w:hint="eastAsia"/>
            <w:noProof/>
          </w:rPr>
          <w:t>转让</w:t>
        </w:r>
        <w:r w:rsidR="00685F0D">
          <w:rPr>
            <w:rFonts w:ascii="微软雅黑" w:eastAsia="微软雅黑" w:hAnsi="微软雅黑"/>
            <w:noProof/>
          </w:rPr>
          <w:t>手续费</w:t>
        </w:r>
      </w:ins>
    </w:p>
    <w:p w:rsidR="007878C9" w:rsidRPr="00D843D8" w:rsidRDefault="007878C9" w:rsidP="007878C9">
      <w:pPr>
        <w:pStyle w:val="10"/>
        <w:ind w:firstLineChars="0" w:firstLine="0"/>
        <w:rPr>
          <w:ins w:id="826" w:author="lenovo" w:date="2018-08-03T14:23:00Z"/>
          <w:rFonts w:ascii="微软雅黑" w:eastAsia="微软雅黑" w:hAnsi="微软雅黑"/>
          <w:noProof/>
        </w:rPr>
      </w:pPr>
      <w:ins w:id="827" w:author="lenovo" w:date="2018-08-03T14:23:00Z">
        <w:r w:rsidRPr="00D843D8">
          <w:rPr>
            <w:rFonts w:ascii="微软雅黑" w:eastAsia="微软雅黑" w:hAnsi="微软雅黑" w:hint="eastAsia"/>
            <w:noProof/>
          </w:rPr>
          <w:lastRenderedPageBreak/>
          <w:t>金额</w:t>
        </w:r>
        <w:r w:rsidRPr="00D843D8">
          <w:rPr>
            <w:rFonts w:ascii="微软雅黑" w:eastAsia="微软雅黑" w:hAnsi="微软雅黑"/>
            <w:noProof/>
          </w:rPr>
          <w:t>：</w:t>
        </w:r>
        <w:r w:rsidRPr="00D843D8">
          <w:rPr>
            <w:rFonts w:ascii="微软雅黑" w:eastAsia="微软雅黑" w:hAnsi="微软雅黑" w:hint="eastAsia"/>
            <w:noProof/>
          </w:rPr>
          <w:t>为</w:t>
        </w:r>
      </w:ins>
      <w:ins w:id="828" w:author="lenovo" w:date="2018-08-03T14:24:00Z">
        <w:r w:rsidR="00685F0D">
          <w:rPr>
            <w:rFonts w:ascii="微软雅黑" w:eastAsia="微软雅黑" w:hAnsi="微软雅黑" w:hint="eastAsia"/>
            <w:noProof/>
          </w:rPr>
          <w:t>负</w:t>
        </w:r>
      </w:ins>
      <w:ins w:id="829" w:author="lenovo" w:date="2018-08-03T14:23:00Z">
        <w:r w:rsidRPr="00D843D8">
          <w:rPr>
            <w:rFonts w:ascii="微软雅黑" w:eastAsia="微软雅黑" w:hAnsi="微软雅黑" w:hint="eastAsia"/>
            <w:noProof/>
          </w:rPr>
          <w:t>数</w:t>
        </w:r>
        <w:r w:rsidRPr="00D843D8">
          <w:rPr>
            <w:rFonts w:ascii="微软雅黑" w:eastAsia="微软雅黑" w:hAnsi="微软雅黑"/>
            <w:noProof/>
          </w:rPr>
          <w:t>，</w:t>
        </w:r>
      </w:ins>
      <w:ins w:id="830" w:author="lenovo" w:date="2018-08-03T14:25:00Z">
        <w:r w:rsidR="00685F0D">
          <w:rPr>
            <w:rFonts w:ascii="微软雅黑" w:eastAsia="微软雅黑" w:hAnsi="微软雅黑" w:hint="eastAsia"/>
            <w:noProof/>
          </w:rPr>
          <w:t>转让价格*</w:t>
        </w:r>
        <w:r w:rsidR="00685F0D">
          <w:rPr>
            <w:rFonts w:ascii="微软雅黑" w:eastAsia="微软雅黑" w:hAnsi="微软雅黑"/>
            <w:noProof/>
          </w:rPr>
          <w:t>0.2%</w:t>
        </w:r>
      </w:ins>
      <w:ins w:id="831" w:author="lenovo" w:date="2018-08-03T14:23:00Z">
        <w:r w:rsidRPr="00D843D8">
          <w:rPr>
            <w:rFonts w:ascii="微软雅黑" w:eastAsia="微软雅黑" w:hAnsi="微软雅黑"/>
            <w:noProof/>
          </w:rPr>
          <w:t>。</w:t>
        </w:r>
      </w:ins>
    </w:p>
    <w:p w:rsidR="0064677E" w:rsidRDefault="006C2256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del w:id="832" w:author="lenovo" w:date="2018-08-03T13:56:00Z">
        <w:r w:rsidDel="0064677E">
          <w:rPr>
            <w:rFonts w:ascii="微软雅黑" w:eastAsia="微软雅黑" w:hAnsi="微软雅黑" w:hint="eastAsia"/>
            <w:b/>
            <w:noProof/>
          </w:rPr>
          <w:delText>.</w:delText>
        </w:r>
      </w:del>
    </w:p>
    <w:p w:rsidR="00F87660" w:rsidRDefault="00462664" w:rsidP="00390759">
      <w:pPr>
        <w:pStyle w:val="10"/>
        <w:ind w:firstLineChars="0" w:firstLine="0"/>
        <w:outlineLvl w:val="1"/>
        <w:rPr>
          <w:ins w:id="833" w:author="lenovo" w:date="2018-08-06T19:24:00Z"/>
          <w:rFonts w:ascii="微软雅黑" w:eastAsia="微软雅黑" w:hAnsi="微软雅黑"/>
          <w:b/>
          <w:noProof/>
        </w:rPr>
      </w:pPr>
      <w:bookmarkStart w:id="834" w:name="_Toc521429446"/>
      <w:r>
        <w:rPr>
          <w:rFonts w:ascii="微软雅黑" w:eastAsia="微软雅黑" w:hAnsi="微软雅黑" w:hint="eastAsia"/>
          <w:b/>
          <w:noProof/>
        </w:rPr>
        <w:t>12</w:t>
      </w:r>
      <w:r w:rsidR="0064677E">
        <w:rPr>
          <w:rFonts w:ascii="微软雅黑" w:eastAsia="微软雅黑" w:hAnsi="微软雅黑" w:hint="eastAsia"/>
          <w:b/>
          <w:noProof/>
        </w:rPr>
        <w:t>.</w:t>
      </w:r>
      <w:r>
        <w:rPr>
          <w:rFonts w:ascii="微软雅黑" w:eastAsia="微软雅黑" w:hAnsi="微软雅黑"/>
          <w:b/>
          <w:noProof/>
        </w:rPr>
        <w:t xml:space="preserve"> </w:t>
      </w:r>
      <w:r w:rsidR="00A03DAC" w:rsidRPr="00A03DAC">
        <w:rPr>
          <w:rFonts w:ascii="微软雅黑" w:eastAsia="微软雅黑" w:hAnsi="微软雅黑" w:hint="eastAsia"/>
          <w:b/>
          <w:noProof/>
        </w:rPr>
        <w:t>短信</w:t>
      </w:r>
      <w:r w:rsidR="00A20DBB">
        <w:rPr>
          <w:rFonts w:ascii="微软雅黑" w:eastAsia="微软雅黑" w:hAnsi="微软雅黑" w:hint="eastAsia"/>
          <w:b/>
          <w:noProof/>
        </w:rPr>
        <w:t>、</w:t>
      </w:r>
      <w:r w:rsidR="00A20DBB">
        <w:rPr>
          <w:rFonts w:ascii="微软雅黑" w:eastAsia="微软雅黑" w:hAnsi="微软雅黑"/>
          <w:b/>
          <w:noProof/>
        </w:rPr>
        <w:t>站内信</w:t>
      </w:r>
      <w:bookmarkEnd w:id="834"/>
    </w:p>
    <w:p w:rsidR="00DF3DEA" w:rsidRPr="00A03DAC" w:rsidRDefault="00DF3DEA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835" w:author="lenovo" w:date="2018-08-06T19:24:00Z">
        <w:r>
          <w:rPr>
            <w:rFonts w:ascii="微软雅黑" w:eastAsia="微软雅黑" w:hAnsi="微软雅黑" w:hint="eastAsia"/>
            <w:b/>
            <w:noProof/>
          </w:rPr>
          <w:t>站内信都是</w:t>
        </w:r>
        <w:r>
          <w:rPr>
            <w:rFonts w:ascii="微软雅黑" w:eastAsia="微软雅黑" w:hAnsi="微软雅黑"/>
            <w:b/>
            <w:noProof/>
          </w:rPr>
          <w:t>实时发行的。</w:t>
        </w:r>
      </w:ins>
    </w:p>
    <w:p w:rsidR="00F87660" w:rsidRPr="00176F7C" w:rsidRDefault="00F87660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 w:rsidRPr="00176F7C">
        <w:rPr>
          <w:rFonts w:ascii="微软雅黑" w:eastAsia="微软雅黑" w:hAnsi="微软雅黑" w:hint="eastAsia"/>
          <w:b/>
          <w:noProof/>
        </w:rPr>
        <w:t>1）转让</w:t>
      </w:r>
      <w:r w:rsidR="00A03DAC" w:rsidRPr="00176F7C">
        <w:rPr>
          <w:rFonts w:ascii="微软雅黑" w:eastAsia="微软雅黑" w:hAnsi="微软雅黑" w:hint="eastAsia"/>
          <w:b/>
          <w:noProof/>
        </w:rPr>
        <w:t>挂出</w:t>
      </w:r>
      <w:r w:rsidRPr="00176F7C">
        <w:rPr>
          <w:rFonts w:ascii="微软雅黑" w:eastAsia="微软雅黑" w:hAnsi="微软雅黑"/>
          <w:b/>
          <w:noProof/>
        </w:rPr>
        <w:t>当天无成交</w:t>
      </w:r>
      <w:r w:rsidR="00A20DBB" w:rsidRPr="00176F7C">
        <w:rPr>
          <w:rFonts w:ascii="微软雅黑" w:eastAsia="微软雅黑" w:hAnsi="微软雅黑" w:hint="eastAsia"/>
          <w:b/>
          <w:noProof/>
        </w:rPr>
        <w:t>，系统</w:t>
      </w:r>
      <w:r w:rsidRPr="00176F7C">
        <w:rPr>
          <w:rFonts w:ascii="微软雅黑" w:eastAsia="微软雅黑" w:hAnsi="微软雅黑"/>
          <w:b/>
          <w:noProof/>
        </w:rPr>
        <w:t>下架</w:t>
      </w:r>
      <w:r w:rsidRPr="00176F7C">
        <w:rPr>
          <w:rFonts w:ascii="微软雅黑" w:eastAsia="微软雅黑" w:hAnsi="微软雅黑" w:hint="eastAsia"/>
          <w:b/>
          <w:noProof/>
        </w:rPr>
        <w:t>通知</w:t>
      </w:r>
      <w:r w:rsidRPr="00176F7C">
        <w:rPr>
          <w:rFonts w:ascii="微软雅黑" w:eastAsia="微软雅黑" w:hAnsi="微软雅黑"/>
          <w:b/>
          <w:noProof/>
        </w:rPr>
        <w:t>。</w:t>
      </w:r>
      <w:moveFromRangeStart w:id="836" w:author="lenovo" w:date="2018-08-06T14:10:00Z" w:name="move521327968"/>
      <w:moveFrom w:id="837" w:author="lenovo" w:date="2018-08-06T14:10:00Z">
        <w:r w:rsidR="007A12CD" w:rsidRPr="00DF3DEA" w:rsidDel="00E57E3D">
          <w:rPr>
            <w:rFonts w:ascii="微软雅黑" w:eastAsia="微软雅黑" w:hAnsi="微软雅黑" w:hint="eastAsia"/>
            <w:b/>
            <w:noProof/>
            <w:highlight w:val="yellow"/>
            <w:rPrChange w:id="838" w:author="lenovo" w:date="2018-08-06T19:24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——</w:t>
        </w:r>
        <w:r w:rsidR="007A12CD" w:rsidRPr="00DF3DEA" w:rsidDel="00E57E3D">
          <w:rPr>
            <w:rFonts w:ascii="微软雅黑" w:eastAsia="微软雅黑" w:hAnsi="微软雅黑"/>
            <w:b/>
            <w:noProof/>
            <w:highlight w:val="yellow"/>
            <w:rPrChange w:id="839" w:author="lenovo" w:date="2018-08-06T19:24:00Z">
              <w:rPr>
                <w:rFonts w:ascii="微软雅黑" w:eastAsia="微软雅黑" w:hAnsi="微软雅黑"/>
                <w:b/>
                <w:noProof/>
              </w:rPr>
            </w:rPrChange>
          </w:rPr>
          <w:t>短信发送时间：23:30</w:t>
        </w:r>
      </w:moveFrom>
      <w:moveFromRangeEnd w:id="836"/>
      <w:moveToRangeStart w:id="840" w:author="lenovo" w:date="2018-08-06T14:10:00Z" w:name="move521327968"/>
      <w:moveTo w:id="841" w:author="lenovo" w:date="2018-08-06T14:10:00Z">
        <w:r w:rsidR="00E57E3D" w:rsidRPr="00DF3DEA">
          <w:rPr>
            <w:rFonts w:ascii="微软雅黑" w:eastAsia="微软雅黑" w:hAnsi="微软雅黑" w:hint="eastAsia"/>
            <w:b/>
            <w:noProof/>
            <w:highlight w:val="yellow"/>
            <w:rPrChange w:id="842" w:author="lenovo" w:date="2018-08-06T19:24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——</w:t>
        </w:r>
        <w:r w:rsidR="00E57E3D" w:rsidRPr="00DF3DEA">
          <w:rPr>
            <w:rFonts w:ascii="微软雅黑" w:eastAsia="微软雅黑" w:hAnsi="微软雅黑"/>
            <w:b/>
            <w:noProof/>
            <w:highlight w:val="yellow"/>
            <w:rPrChange w:id="843" w:author="lenovo" w:date="2018-08-06T19:24:00Z">
              <w:rPr>
                <w:rFonts w:ascii="微软雅黑" w:eastAsia="微软雅黑" w:hAnsi="微软雅黑"/>
                <w:b/>
                <w:noProof/>
              </w:rPr>
            </w:rPrChange>
          </w:rPr>
          <w:t>短信发送时间：</w:t>
        </w:r>
      </w:moveTo>
      <w:ins w:id="844" w:author="lenovo" w:date="2018-08-06T19:25:00Z">
        <w:r w:rsidR="00337EDF">
          <w:rPr>
            <w:rFonts w:ascii="微软雅黑" w:eastAsia="微软雅黑" w:hAnsi="微软雅黑" w:hint="eastAsia"/>
            <w:b/>
            <w:noProof/>
            <w:highlight w:val="yellow"/>
          </w:rPr>
          <w:t>下一自然日8:00</w:t>
        </w:r>
      </w:ins>
      <w:ins w:id="845" w:author="lenovo" w:date="2018-08-06T19:26:00Z">
        <w:r w:rsidR="00337EDF">
          <w:rPr>
            <w:rFonts w:ascii="微软雅黑" w:eastAsia="微软雅黑" w:hAnsi="微软雅黑" w:hint="eastAsia"/>
            <w:b/>
            <w:noProof/>
            <w:highlight w:val="yellow"/>
          </w:rPr>
          <w:t>。</w:t>
        </w:r>
      </w:ins>
      <w:moveTo w:id="846" w:author="lenovo" w:date="2018-08-06T14:10:00Z">
        <w:del w:id="847" w:author="lenovo" w:date="2018-08-06T19:25:00Z">
          <w:r w:rsidR="00E57E3D" w:rsidRPr="00DF3DEA" w:rsidDel="00337EDF">
            <w:rPr>
              <w:rFonts w:ascii="微软雅黑" w:eastAsia="微软雅黑" w:hAnsi="微软雅黑"/>
              <w:b/>
              <w:noProof/>
              <w:highlight w:val="yellow"/>
              <w:rPrChange w:id="848" w:author="lenovo" w:date="2018-08-06T19:24:00Z">
                <w:rPr>
                  <w:rFonts w:ascii="微软雅黑" w:eastAsia="微软雅黑" w:hAnsi="微软雅黑"/>
                  <w:b/>
                  <w:noProof/>
                </w:rPr>
              </w:rPrChange>
            </w:rPr>
            <w:delText>23:30</w:delText>
          </w:r>
        </w:del>
      </w:moveTo>
      <w:moveToRangeEnd w:id="840"/>
    </w:p>
    <w:p w:rsidR="00F87660" w:rsidRDefault="00F87660" w:rsidP="00441D9C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 xml:space="preserve"> </w:t>
      </w:r>
      <w:r w:rsidR="00A20DBB">
        <w:rPr>
          <w:rFonts w:ascii="微软雅黑" w:eastAsia="微软雅黑" w:hAnsi="微软雅黑" w:hint="eastAsia"/>
          <w:noProof/>
        </w:rPr>
        <w:t>短信</w:t>
      </w:r>
      <w:r w:rsidR="00A20DBB">
        <w:rPr>
          <w:rFonts w:ascii="微软雅黑" w:eastAsia="微软雅黑" w:hAnsi="微软雅黑"/>
          <w:noProof/>
        </w:rPr>
        <w:t>：</w:t>
      </w:r>
      <w:r w:rsidR="008E5AF1">
        <w:rPr>
          <w:rFonts w:ascii="微软雅黑" w:eastAsia="微软雅黑" w:hAnsi="微软雅黑" w:hint="eastAsia"/>
          <w:noProof/>
        </w:rPr>
        <w:t>尊敬的</w:t>
      </w:r>
      <w:r w:rsidR="008E5AF1">
        <w:rPr>
          <w:rFonts w:ascii="微软雅黑" w:eastAsia="微软雅黑" w:hAnsi="微软雅黑"/>
          <w:noProof/>
        </w:rPr>
        <w:t>用户，您</w:t>
      </w:r>
      <w:r w:rsidR="008E5AF1">
        <w:rPr>
          <w:rFonts w:ascii="微软雅黑" w:eastAsia="微软雅黑" w:hAnsi="微软雅黑" w:hint="eastAsia"/>
          <w:noProof/>
        </w:rPr>
        <w:t>于2018</w:t>
      </w:r>
      <w:r w:rsidR="008E5AF1">
        <w:rPr>
          <w:rFonts w:ascii="微软雅黑" w:eastAsia="微软雅黑" w:hAnsi="微软雅黑"/>
          <w:noProof/>
        </w:rPr>
        <w:t>-12-23</w:t>
      </w:r>
      <w:r w:rsidR="00D36E24">
        <w:rPr>
          <w:rFonts w:ascii="微软雅黑" w:eastAsia="微软雅黑" w:hAnsi="微软雅黑"/>
          <w:noProof/>
        </w:rPr>
        <w:t xml:space="preserve"> 14</w:t>
      </w:r>
      <w:r w:rsidR="00D36E24">
        <w:rPr>
          <w:rFonts w:ascii="微软雅黑" w:eastAsia="微软雅黑" w:hAnsi="微软雅黑" w:hint="eastAsia"/>
          <w:noProof/>
        </w:rPr>
        <w:t>:00</w:t>
      </w:r>
      <w:r w:rsidR="008E5AF1">
        <w:rPr>
          <w:rFonts w:ascii="微软雅黑" w:eastAsia="微软雅黑" w:hAnsi="微软雅黑"/>
          <w:noProof/>
        </w:rPr>
        <w:t xml:space="preserve"> </w:t>
      </w:r>
      <w:r w:rsidR="008E5AF1">
        <w:rPr>
          <w:rFonts w:ascii="微软雅黑" w:eastAsia="微软雅黑" w:hAnsi="微软雅黑" w:hint="eastAsia"/>
          <w:noProof/>
        </w:rPr>
        <w:t>挂出</w:t>
      </w:r>
      <w:r w:rsidR="008E5AF1">
        <w:rPr>
          <w:rFonts w:ascii="微软雅黑" w:eastAsia="微软雅黑" w:hAnsi="微软雅黑"/>
          <w:noProof/>
        </w:rPr>
        <w:t>的</w:t>
      </w:r>
      <w:r w:rsidR="008E5AF1">
        <w:rPr>
          <w:rFonts w:ascii="微软雅黑" w:eastAsia="微软雅黑" w:hAnsi="微软雅黑" w:hint="eastAsia"/>
          <w:noProof/>
        </w:rPr>
        <w:t>转让</w:t>
      </w:r>
      <w:r w:rsidR="008E5AF1">
        <w:rPr>
          <w:rFonts w:ascii="微软雅黑" w:eastAsia="微软雅黑" w:hAnsi="微软雅黑"/>
          <w:noProof/>
        </w:rPr>
        <w:t>标的“Z000000008”</w:t>
      </w:r>
      <w:r w:rsidR="008E5AF1">
        <w:rPr>
          <w:rFonts w:ascii="微软雅黑" w:eastAsia="微软雅黑" w:hAnsi="微软雅黑" w:hint="eastAsia"/>
          <w:noProof/>
        </w:rPr>
        <w:t>当日未</w:t>
      </w:r>
      <w:r w:rsidR="008E5AF1">
        <w:rPr>
          <w:rFonts w:ascii="微软雅黑" w:eastAsia="微软雅黑" w:hAnsi="微软雅黑"/>
          <w:noProof/>
        </w:rPr>
        <w:t>成交，系统已自动撤销该转让，如需</w:t>
      </w:r>
      <w:r w:rsidR="008E5AF1">
        <w:rPr>
          <w:rFonts w:ascii="微软雅黑" w:eastAsia="微软雅黑" w:hAnsi="微软雅黑" w:hint="eastAsia"/>
          <w:noProof/>
        </w:rPr>
        <w:t>继续</w:t>
      </w:r>
      <w:r w:rsidR="008E5AF1">
        <w:rPr>
          <w:rFonts w:ascii="微软雅黑" w:eastAsia="微软雅黑" w:hAnsi="微软雅黑"/>
          <w:noProof/>
        </w:rPr>
        <w:t>转让请</w:t>
      </w:r>
      <w:r w:rsidR="008E5AF1">
        <w:rPr>
          <w:rFonts w:ascii="微软雅黑" w:eastAsia="微软雅黑" w:hAnsi="微软雅黑" w:hint="eastAsia"/>
          <w:noProof/>
        </w:rPr>
        <w:t>登录</w:t>
      </w:r>
      <w:r w:rsidR="008E5AF1">
        <w:rPr>
          <w:rFonts w:ascii="微软雅黑" w:eastAsia="微软雅黑" w:hAnsi="微软雅黑"/>
          <w:noProof/>
        </w:rPr>
        <w:t>PC端在【</w:t>
      </w:r>
      <w:r w:rsidR="008E5AF1">
        <w:rPr>
          <w:rFonts w:ascii="微软雅黑" w:eastAsia="微软雅黑" w:hAnsi="微软雅黑" w:hint="eastAsia"/>
          <w:noProof/>
        </w:rPr>
        <w:t>我的</w:t>
      </w:r>
      <w:r w:rsidR="008E5AF1">
        <w:rPr>
          <w:rFonts w:ascii="微软雅黑" w:eastAsia="微软雅黑" w:hAnsi="微软雅黑"/>
          <w:noProof/>
        </w:rPr>
        <w:t>账户-网贷-友金e富】</w:t>
      </w:r>
      <w:r w:rsidR="008E5AF1">
        <w:rPr>
          <w:rFonts w:ascii="微软雅黑" w:eastAsia="微软雅黑" w:hAnsi="微软雅黑" w:hint="eastAsia"/>
          <w:noProof/>
        </w:rPr>
        <w:t>中再次</w:t>
      </w:r>
      <w:r w:rsidR="008E5AF1">
        <w:rPr>
          <w:rFonts w:ascii="微软雅黑" w:eastAsia="微软雅黑" w:hAnsi="微软雅黑"/>
          <w:noProof/>
        </w:rPr>
        <w:t>发起</w:t>
      </w:r>
      <w:r w:rsidR="008E5AF1">
        <w:rPr>
          <w:rFonts w:ascii="微软雅黑" w:eastAsia="微软雅黑" w:hAnsi="微软雅黑" w:hint="eastAsia"/>
          <w:noProof/>
        </w:rPr>
        <w:t>转让</w:t>
      </w:r>
      <w:r w:rsidR="008E5AF1">
        <w:rPr>
          <w:rFonts w:ascii="微软雅黑" w:eastAsia="微软雅黑" w:hAnsi="微软雅黑"/>
          <w:noProof/>
        </w:rPr>
        <w:t>操作。</w:t>
      </w:r>
    </w:p>
    <w:p w:rsidR="00176F7C" w:rsidRPr="00F87660" w:rsidRDefault="00176F7C" w:rsidP="00441D9C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：转让自动撤销</w:t>
      </w:r>
    </w:p>
    <w:p w:rsidR="00176F7C" w:rsidRDefault="00176F7C" w:rsidP="00176F7C">
      <w:pPr>
        <w:pStyle w:val="10"/>
        <w:ind w:firstLineChars="0" w:firstLine="0"/>
        <w:rPr>
          <w:ins w:id="849" w:author="lenovo" w:date="2018-08-06T19:33:00Z"/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您</w:t>
      </w:r>
      <w:r>
        <w:rPr>
          <w:rFonts w:ascii="微软雅黑" w:eastAsia="微软雅黑" w:hAnsi="微软雅黑" w:hint="eastAsia"/>
          <w:noProof/>
        </w:rPr>
        <w:t>于2018</w:t>
      </w:r>
      <w:r>
        <w:rPr>
          <w:rFonts w:ascii="微软雅黑" w:eastAsia="微软雅黑" w:hAnsi="微软雅黑"/>
          <w:noProof/>
        </w:rPr>
        <w:t xml:space="preserve">-12-23 </w:t>
      </w:r>
      <w:r>
        <w:rPr>
          <w:rFonts w:ascii="微软雅黑" w:eastAsia="微软雅黑" w:hAnsi="微软雅黑" w:hint="eastAsia"/>
          <w:noProof/>
        </w:rPr>
        <w:t>挂出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转让</w:t>
      </w:r>
      <w:r>
        <w:rPr>
          <w:rFonts w:ascii="微软雅黑" w:eastAsia="微软雅黑" w:hAnsi="微软雅黑"/>
          <w:noProof/>
        </w:rPr>
        <w:t>标的“Z000000008”</w:t>
      </w:r>
      <w:r>
        <w:rPr>
          <w:rFonts w:ascii="微软雅黑" w:eastAsia="微软雅黑" w:hAnsi="微软雅黑" w:hint="eastAsia"/>
          <w:noProof/>
        </w:rPr>
        <w:t>当日未</w:t>
      </w:r>
      <w:r>
        <w:rPr>
          <w:rFonts w:ascii="微软雅黑" w:eastAsia="微软雅黑" w:hAnsi="微软雅黑"/>
          <w:noProof/>
        </w:rPr>
        <w:t>成交，系统已自动撤销该转让，如需</w:t>
      </w:r>
      <w:r>
        <w:rPr>
          <w:rFonts w:ascii="微软雅黑" w:eastAsia="微软雅黑" w:hAnsi="微软雅黑" w:hint="eastAsia"/>
          <w:noProof/>
        </w:rPr>
        <w:t>继续</w:t>
      </w:r>
      <w:r>
        <w:rPr>
          <w:rFonts w:ascii="微软雅黑" w:eastAsia="微软雅黑" w:hAnsi="微软雅黑"/>
          <w:noProof/>
        </w:rPr>
        <w:t>转让请</w:t>
      </w:r>
      <w:r>
        <w:rPr>
          <w:rFonts w:ascii="微软雅黑" w:eastAsia="微软雅黑" w:hAnsi="微软雅黑" w:hint="eastAsia"/>
          <w:noProof/>
        </w:rPr>
        <w:t>登录</w:t>
      </w:r>
      <w:r>
        <w:rPr>
          <w:rFonts w:ascii="微软雅黑" w:eastAsia="微软雅黑" w:hAnsi="微软雅黑"/>
          <w:noProof/>
        </w:rPr>
        <w:t>PC端在【</w:t>
      </w:r>
      <w:r>
        <w:rPr>
          <w:rFonts w:ascii="微软雅黑" w:eastAsia="微软雅黑" w:hAnsi="微软雅黑" w:hint="eastAsia"/>
          <w:noProof/>
        </w:rPr>
        <w:t>我的</w:t>
      </w:r>
      <w:r>
        <w:rPr>
          <w:rFonts w:ascii="微软雅黑" w:eastAsia="微软雅黑" w:hAnsi="微软雅黑"/>
          <w:noProof/>
        </w:rPr>
        <w:t>账户-网贷-友金e富】</w:t>
      </w:r>
      <w:r>
        <w:rPr>
          <w:rFonts w:ascii="微软雅黑" w:eastAsia="微软雅黑" w:hAnsi="微软雅黑" w:hint="eastAsia"/>
          <w:noProof/>
        </w:rPr>
        <w:t>中再次</w:t>
      </w:r>
      <w:r>
        <w:rPr>
          <w:rFonts w:ascii="微软雅黑" w:eastAsia="微软雅黑" w:hAnsi="微软雅黑"/>
          <w:noProof/>
        </w:rPr>
        <w:t>发起</w:t>
      </w:r>
      <w:r>
        <w:rPr>
          <w:rFonts w:ascii="微软雅黑" w:eastAsia="微软雅黑" w:hAnsi="微软雅黑" w:hint="eastAsia"/>
          <w:noProof/>
        </w:rPr>
        <w:t>转让</w:t>
      </w:r>
      <w:r>
        <w:rPr>
          <w:rFonts w:ascii="微软雅黑" w:eastAsia="微软雅黑" w:hAnsi="微软雅黑"/>
          <w:noProof/>
        </w:rPr>
        <w:t>操作。</w:t>
      </w:r>
    </w:p>
    <w:p w:rsidR="000B1EB7" w:rsidRDefault="000B1EB7" w:rsidP="00176F7C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7A12CD" w:rsidRPr="00994B7A" w:rsidRDefault="000B1EB7" w:rsidP="00176F7C">
      <w:pPr>
        <w:pStyle w:val="10"/>
        <w:ind w:firstLineChars="0" w:firstLine="0"/>
        <w:rPr>
          <w:ins w:id="850" w:author="lenovo" w:date="2018-08-06T19:33:00Z"/>
          <w:rFonts w:ascii="微软雅黑" w:eastAsia="微软雅黑" w:hAnsi="微软雅黑"/>
          <w:b/>
          <w:noProof/>
          <w:highlight w:val="yellow"/>
          <w:rPrChange w:id="851" w:author="lenovo" w:date="2018-08-06T19:34:00Z">
            <w:rPr>
              <w:ins w:id="852" w:author="lenovo" w:date="2018-08-06T19:33:00Z"/>
              <w:rFonts w:ascii="微软雅黑" w:eastAsia="微软雅黑" w:hAnsi="微软雅黑"/>
              <w:b/>
              <w:noProof/>
            </w:rPr>
          </w:rPrChange>
        </w:rPr>
      </w:pPr>
      <w:ins w:id="853" w:author="lenovo" w:date="2018-08-06T19:32:00Z">
        <w:r w:rsidRPr="000B1EB7">
          <w:rPr>
            <w:rFonts w:ascii="微软雅黑" w:eastAsia="微软雅黑" w:hAnsi="微软雅黑"/>
            <w:b/>
            <w:noProof/>
            <w:rPrChange w:id="854" w:author="lenovo" w:date="2018-08-06T19:33:00Z">
              <w:rPr>
                <w:rFonts w:ascii="微软雅黑" w:eastAsia="微软雅黑" w:hAnsi="微软雅黑"/>
                <w:noProof/>
              </w:rPr>
            </w:rPrChange>
          </w:rPr>
          <w:t>2</w:t>
        </w:r>
        <w:r w:rsidRPr="00994B7A">
          <w:rPr>
            <w:rFonts w:ascii="微软雅黑" w:eastAsia="微软雅黑" w:hAnsi="微软雅黑" w:hint="eastAsia"/>
            <w:b/>
            <w:noProof/>
            <w:highlight w:val="yellow"/>
            <w:rPrChange w:id="855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）</w:t>
        </w:r>
        <w:r w:rsidRPr="00994B7A">
          <w:rPr>
            <w:rFonts w:ascii="微软雅黑" w:eastAsia="微软雅黑" w:hAnsi="微软雅黑"/>
            <w:b/>
            <w:noProof/>
            <w:highlight w:val="yellow"/>
            <w:rPrChange w:id="856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手动取消转让通知（</w:t>
        </w:r>
      </w:ins>
      <w:ins w:id="857" w:author="lenovo" w:date="2018-08-06T19:33:00Z">
        <w:r w:rsidRPr="00994B7A">
          <w:rPr>
            <w:rFonts w:ascii="微软雅黑" w:eastAsia="微软雅黑" w:hAnsi="微软雅黑" w:hint="eastAsia"/>
            <w:b/>
            <w:noProof/>
            <w:highlight w:val="yellow"/>
            <w:rPrChange w:id="858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仅</w:t>
        </w:r>
        <w:r w:rsidRPr="00994B7A">
          <w:rPr>
            <w:rFonts w:ascii="微软雅黑" w:eastAsia="微软雅黑" w:hAnsi="微软雅黑"/>
            <w:b/>
            <w:noProof/>
            <w:highlight w:val="yellow"/>
            <w:rPrChange w:id="859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发送站内信</w:t>
        </w:r>
      </w:ins>
      <w:ins w:id="860" w:author="lenovo" w:date="2018-08-06T19:32:00Z">
        <w:r w:rsidRPr="00994B7A">
          <w:rPr>
            <w:rFonts w:ascii="微软雅黑" w:eastAsia="微软雅黑" w:hAnsi="微软雅黑"/>
            <w:b/>
            <w:noProof/>
            <w:highlight w:val="yellow"/>
            <w:rPrChange w:id="861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）</w:t>
        </w:r>
      </w:ins>
    </w:p>
    <w:p w:rsidR="000B1EB7" w:rsidRPr="00994B7A" w:rsidRDefault="000B1EB7" w:rsidP="000B1EB7">
      <w:pPr>
        <w:pStyle w:val="10"/>
        <w:ind w:firstLineChars="0" w:firstLine="0"/>
        <w:rPr>
          <w:ins w:id="862" w:author="lenovo" w:date="2018-08-06T19:33:00Z"/>
          <w:rFonts w:ascii="微软雅黑" w:eastAsia="微软雅黑" w:hAnsi="微软雅黑"/>
          <w:noProof/>
          <w:highlight w:val="yellow"/>
          <w:rPrChange w:id="863" w:author="lenovo" w:date="2018-08-06T19:34:00Z">
            <w:rPr>
              <w:ins w:id="864" w:author="lenovo" w:date="2018-08-06T19:33:00Z"/>
              <w:rFonts w:ascii="微软雅黑" w:eastAsia="微软雅黑" w:hAnsi="微软雅黑"/>
              <w:noProof/>
            </w:rPr>
          </w:rPrChange>
        </w:rPr>
      </w:pPr>
      <w:ins w:id="865" w:author="lenovo" w:date="2018-08-06T19:33:00Z">
        <w:r w:rsidRPr="00994B7A">
          <w:rPr>
            <w:rFonts w:ascii="微软雅黑" w:eastAsia="微软雅黑" w:hAnsi="微软雅黑" w:hint="eastAsia"/>
            <w:noProof/>
            <w:highlight w:val="yellow"/>
            <w:rPrChange w:id="866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站内信</w:t>
        </w:r>
        <w:r w:rsidRPr="00994B7A">
          <w:rPr>
            <w:rFonts w:ascii="微软雅黑" w:eastAsia="微软雅黑" w:hAnsi="微软雅黑"/>
            <w:noProof/>
            <w:highlight w:val="yellow"/>
            <w:rPrChange w:id="867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：</w:t>
        </w:r>
        <w:r w:rsidRPr="00994B7A">
          <w:rPr>
            <w:rFonts w:ascii="微软雅黑" w:eastAsia="微软雅黑" w:hAnsi="微软雅黑" w:hint="eastAsia"/>
            <w:noProof/>
            <w:highlight w:val="yellow"/>
            <w:rPrChange w:id="868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取消转让</w:t>
        </w:r>
      </w:ins>
    </w:p>
    <w:p w:rsidR="000B1EB7" w:rsidRDefault="000B1EB7" w:rsidP="000B1EB7">
      <w:pPr>
        <w:pStyle w:val="10"/>
        <w:ind w:firstLineChars="0" w:firstLine="0"/>
        <w:rPr>
          <w:ins w:id="869" w:author="lenovo" w:date="2018-08-06T19:33:00Z"/>
          <w:rFonts w:ascii="微软雅黑" w:eastAsia="微软雅黑" w:hAnsi="微软雅黑"/>
          <w:noProof/>
        </w:rPr>
      </w:pPr>
      <w:ins w:id="870" w:author="lenovo" w:date="2018-08-06T19:33:00Z">
        <w:r w:rsidRPr="00994B7A">
          <w:rPr>
            <w:rFonts w:ascii="微软雅黑" w:eastAsia="微软雅黑" w:hAnsi="微软雅黑"/>
            <w:noProof/>
            <w:highlight w:val="yellow"/>
            <w:rPrChange w:id="871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您</w:t>
        </w:r>
        <w:r w:rsidRPr="00994B7A">
          <w:rPr>
            <w:rFonts w:ascii="微软雅黑" w:eastAsia="微软雅黑" w:hAnsi="微软雅黑" w:hint="eastAsia"/>
            <w:noProof/>
            <w:highlight w:val="yellow"/>
            <w:rPrChange w:id="872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于</w:t>
        </w:r>
        <w:r w:rsidRPr="00994B7A">
          <w:rPr>
            <w:rFonts w:ascii="微软雅黑" w:eastAsia="微软雅黑" w:hAnsi="微软雅黑"/>
            <w:noProof/>
            <w:highlight w:val="yellow"/>
            <w:rPrChange w:id="873" w:author="lenovo" w:date="2018-08-06T19:34:00Z">
              <w:rPr>
                <w:rFonts w:ascii="微软雅黑" w:eastAsia="微软雅黑" w:hAnsi="微软雅黑"/>
                <w:noProof/>
              </w:rPr>
            </w:rPrChange>
          </w:rPr>
          <w:t>2018-12-23 20:00手动取消转让标的“Z000000008”</w:t>
        </w:r>
      </w:ins>
      <w:ins w:id="874" w:author="lenovo" w:date="2018-08-06T19:34:00Z">
        <w:r w:rsidRPr="00994B7A">
          <w:rPr>
            <w:rFonts w:ascii="微软雅黑" w:eastAsia="微软雅黑" w:hAnsi="微软雅黑" w:hint="eastAsia"/>
            <w:noProof/>
            <w:highlight w:val="yellow"/>
            <w:rPrChange w:id="875" w:author="lenovo" w:date="2018-08-06T19:34:00Z">
              <w:rPr>
                <w:rFonts w:ascii="微软雅黑" w:eastAsia="微软雅黑" w:hAnsi="微软雅黑" w:hint="eastAsia"/>
                <w:noProof/>
              </w:rPr>
            </w:rPrChange>
          </w:rPr>
          <w:t>。</w:t>
        </w:r>
        <w:r>
          <w:rPr>
            <w:rFonts w:ascii="微软雅黑" w:eastAsia="微软雅黑" w:hAnsi="微软雅黑"/>
            <w:noProof/>
          </w:rPr>
          <w:t xml:space="preserve"> </w:t>
        </w:r>
      </w:ins>
    </w:p>
    <w:p w:rsidR="000B1EB7" w:rsidRPr="000B1EB7" w:rsidRDefault="000B1EB7" w:rsidP="00176F7C">
      <w:pPr>
        <w:pStyle w:val="10"/>
        <w:ind w:firstLineChars="0" w:firstLine="0"/>
        <w:rPr>
          <w:rFonts w:ascii="微软雅黑" w:eastAsia="微软雅黑" w:hAnsi="微软雅黑"/>
          <w:b/>
          <w:noProof/>
          <w:rPrChange w:id="876" w:author="lenovo" w:date="2018-08-06T19:33:00Z">
            <w:rPr>
              <w:rFonts w:ascii="微软雅黑" w:eastAsia="微软雅黑" w:hAnsi="微软雅黑"/>
              <w:noProof/>
            </w:rPr>
          </w:rPrChange>
        </w:rPr>
      </w:pPr>
    </w:p>
    <w:p w:rsidR="00DF1E1D" w:rsidRDefault="00DF1E1D" w:rsidP="00441D9C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</w:p>
    <w:p w:rsidR="00176F7C" w:rsidRDefault="00176F7C" w:rsidP="00D36E24">
      <w:pPr>
        <w:pStyle w:val="10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转让</w:t>
      </w:r>
      <w:r>
        <w:rPr>
          <w:rFonts w:ascii="微软雅黑" w:eastAsia="微软雅黑" w:hAnsi="微软雅黑"/>
          <w:b/>
          <w:noProof/>
        </w:rPr>
        <w:t>成功通知</w:t>
      </w:r>
      <w:moveFromRangeStart w:id="877" w:author="lenovo" w:date="2018-08-06T14:10:00Z" w:name="move521327974"/>
      <w:moveFrom w:id="878" w:author="lenovo" w:date="2018-08-06T14:10:00Z">
        <w:r w:rsidR="00B3622B" w:rsidDel="00E57E3D">
          <w:rPr>
            <w:rFonts w:ascii="微软雅黑" w:eastAsia="微软雅黑" w:hAnsi="微软雅黑" w:hint="eastAsia"/>
            <w:b/>
            <w:noProof/>
          </w:rPr>
          <w:t>——</w:t>
        </w:r>
        <w:r w:rsidR="00B3622B" w:rsidDel="00E57E3D">
          <w:rPr>
            <w:rFonts w:ascii="微软雅黑" w:eastAsia="微软雅黑" w:hAnsi="微软雅黑"/>
            <w:b/>
            <w:noProof/>
          </w:rPr>
          <w:t>短信发送时间：实时。（</w:t>
        </w:r>
        <w:r w:rsidR="00B3622B" w:rsidDel="00E57E3D">
          <w:rPr>
            <w:rFonts w:ascii="微软雅黑" w:eastAsia="微软雅黑" w:hAnsi="微软雅黑" w:hint="eastAsia"/>
            <w:b/>
            <w:noProof/>
          </w:rPr>
          <w:t>即</w:t>
        </w:r>
        <w:r w:rsidR="00B3622B" w:rsidDel="00E57E3D">
          <w:rPr>
            <w:rFonts w:ascii="微软雅黑" w:eastAsia="微软雅黑" w:hAnsi="微软雅黑"/>
            <w:b/>
            <w:noProof/>
          </w:rPr>
          <w:t>成</w:t>
        </w:r>
        <w:r w:rsidR="00B3622B" w:rsidDel="00E57E3D">
          <w:rPr>
            <w:rFonts w:ascii="微软雅黑" w:eastAsia="微软雅黑" w:hAnsi="微软雅黑" w:hint="eastAsia"/>
            <w:b/>
            <w:noProof/>
          </w:rPr>
          <w:t>功</w:t>
        </w:r>
        <w:r w:rsidR="00B3622B" w:rsidDel="00E57E3D">
          <w:rPr>
            <w:rFonts w:ascii="微软雅黑" w:eastAsia="微软雅黑" w:hAnsi="微软雅黑"/>
            <w:b/>
            <w:noProof/>
          </w:rPr>
          <w:t>转让后实时发送</w:t>
        </w:r>
        <w:r w:rsidR="00B3622B" w:rsidDel="00E57E3D">
          <w:rPr>
            <w:rFonts w:ascii="微软雅黑" w:eastAsia="微软雅黑" w:hAnsi="微软雅黑" w:hint="eastAsia"/>
            <w:b/>
            <w:noProof/>
          </w:rPr>
          <w:t>）</w:t>
        </w:r>
      </w:moveFrom>
      <w:moveFromRangeEnd w:id="877"/>
      <w:moveToRangeStart w:id="879" w:author="lenovo" w:date="2018-08-06T14:10:00Z" w:name="move521327974"/>
      <w:moveTo w:id="880" w:author="lenovo" w:date="2018-08-06T14:10:00Z">
        <w:r w:rsidR="00E57E3D">
          <w:rPr>
            <w:rFonts w:ascii="微软雅黑" w:eastAsia="微软雅黑" w:hAnsi="微软雅黑" w:hint="eastAsia"/>
            <w:b/>
            <w:noProof/>
          </w:rPr>
          <w:t>——</w:t>
        </w:r>
        <w:r w:rsidR="00E57E3D">
          <w:rPr>
            <w:rFonts w:ascii="微软雅黑" w:eastAsia="微软雅黑" w:hAnsi="微软雅黑"/>
            <w:b/>
            <w:noProof/>
          </w:rPr>
          <w:t>短信发送时间：实时。（</w:t>
        </w:r>
        <w:r w:rsidR="00E57E3D">
          <w:rPr>
            <w:rFonts w:ascii="微软雅黑" w:eastAsia="微软雅黑" w:hAnsi="微软雅黑" w:hint="eastAsia"/>
            <w:b/>
            <w:noProof/>
          </w:rPr>
          <w:t>即</w:t>
        </w:r>
        <w:r w:rsidR="00E57E3D">
          <w:rPr>
            <w:rFonts w:ascii="微软雅黑" w:eastAsia="微软雅黑" w:hAnsi="微软雅黑"/>
            <w:b/>
            <w:noProof/>
          </w:rPr>
          <w:t>成</w:t>
        </w:r>
        <w:r w:rsidR="00E57E3D">
          <w:rPr>
            <w:rFonts w:ascii="微软雅黑" w:eastAsia="微软雅黑" w:hAnsi="微软雅黑" w:hint="eastAsia"/>
            <w:b/>
            <w:noProof/>
          </w:rPr>
          <w:t>功</w:t>
        </w:r>
        <w:r w:rsidR="00E57E3D">
          <w:rPr>
            <w:rFonts w:ascii="微软雅黑" w:eastAsia="微软雅黑" w:hAnsi="微软雅黑"/>
            <w:b/>
            <w:noProof/>
          </w:rPr>
          <w:t>转让后实时发送</w:t>
        </w:r>
        <w:r w:rsidR="00E57E3D">
          <w:rPr>
            <w:rFonts w:ascii="微软雅黑" w:eastAsia="微软雅黑" w:hAnsi="微软雅黑" w:hint="eastAsia"/>
            <w:b/>
            <w:noProof/>
          </w:rPr>
          <w:t>）</w:t>
        </w:r>
      </w:moveTo>
      <w:moveToRangeEnd w:id="879"/>
    </w:p>
    <w:p w:rsidR="00D36E24" w:rsidRDefault="00D36E24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D36E24">
        <w:rPr>
          <w:rFonts w:ascii="微软雅黑" w:eastAsia="微软雅黑" w:hAnsi="微软雅黑" w:hint="eastAsia"/>
          <w:noProof/>
        </w:rPr>
        <w:t>短信</w:t>
      </w:r>
      <w:r w:rsidRPr="00D36E24">
        <w:rPr>
          <w:rFonts w:ascii="微软雅黑" w:eastAsia="微软雅黑" w:hAnsi="微软雅黑"/>
          <w:noProof/>
        </w:rPr>
        <w:t>：尊敬的用户，您于</w:t>
      </w:r>
      <w:r w:rsidRPr="00D36E24">
        <w:rPr>
          <w:rFonts w:ascii="微软雅黑" w:eastAsia="微软雅黑" w:hAnsi="微软雅黑" w:hint="eastAsia"/>
          <w:noProof/>
        </w:rPr>
        <w:t>2018</w:t>
      </w:r>
      <w:r w:rsidRPr="00D36E24">
        <w:rPr>
          <w:rFonts w:ascii="微软雅黑" w:eastAsia="微软雅黑" w:hAnsi="微软雅黑"/>
          <w:noProof/>
        </w:rPr>
        <w:t xml:space="preserve">-12-23 14:00 </w:t>
      </w:r>
      <w:r w:rsidRPr="00D36E24">
        <w:rPr>
          <w:rFonts w:ascii="微软雅黑" w:eastAsia="微软雅黑" w:hAnsi="微软雅黑" w:hint="eastAsia"/>
          <w:noProof/>
        </w:rPr>
        <w:t>挂出</w:t>
      </w:r>
      <w:r w:rsidRPr="00D36E24">
        <w:rPr>
          <w:rFonts w:ascii="微软雅黑" w:eastAsia="微软雅黑" w:hAnsi="微软雅黑"/>
          <w:noProof/>
        </w:rPr>
        <w:t>的</w:t>
      </w:r>
      <w:r w:rsidRPr="00D36E24">
        <w:rPr>
          <w:rFonts w:ascii="微软雅黑" w:eastAsia="微软雅黑" w:hAnsi="微软雅黑" w:hint="eastAsia"/>
          <w:noProof/>
        </w:rPr>
        <w:t>转让</w:t>
      </w:r>
      <w:r w:rsidRPr="00D36E24">
        <w:rPr>
          <w:rFonts w:ascii="微软雅黑" w:eastAsia="微软雅黑" w:hAnsi="微软雅黑"/>
          <w:noProof/>
        </w:rPr>
        <w:t>标的“Z000000008”</w:t>
      </w:r>
      <w:r w:rsidRPr="00D36E24">
        <w:rPr>
          <w:rFonts w:ascii="微软雅黑" w:eastAsia="微软雅黑" w:hAnsi="微软雅黑" w:hint="eastAsia"/>
          <w:noProof/>
        </w:rPr>
        <w:t>已成功</w:t>
      </w:r>
      <w:r w:rsidRPr="00D36E24">
        <w:rPr>
          <w:rFonts w:ascii="微软雅黑" w:eastAsia="微软雅黑" w:hAnsi="微软雅黑"/>
          <w:noProof/>
        </w:rPr>
        <w:t>完成转让，资金已入账您的账户余额，请及时查看。</w:t>
      </w:r>
    </w:p>
    <w:p w:rsidR="00D36E24" w:rsidRPr="00D36E24" w:rsidRDefault="00D36E24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：转让成功</w:t>
      </w:r>
    </w:p>
    <w:p w:rsidR="00D36E24" w:rsidRDefault="00D36E24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D36E24">
        <w:rPr>
          <w:rFonts w:ascii="微软雅黑" w:eastAsia="微软雅黑" w:hAnsi="微软雅黑"/>
          <w:noProof/>
        </w:rPr>
        <w:t>您于</w:t>
      </w:r>
      <w:r w:rsidRPr="00D36E24">
        <w:rPr>
          <w:rFonts w:ascii="微软雅黑" w:eastAsia="微软雅黑" w:hAnsi="微软雅黑" w:hint="eastAsia"/>
          <w:noProof/>
        </w:rPr>
        <w:t>2018</w:t>
      </w:r>
      <w:r w:rsidRPr="00D36E24">
        <w:rPr>
          <w:rFonts w:ascii="微软雅黑" w:eastAsia="微软雅黑" w:hAnsi="微软雅黑"/>
          <w:noProof/>
        </w:rPr>
        <w:t xml:space="preserve">-12-23 14:00 </w:t>
      </w:r>
      <w:r w:rsidRPr="00D36E24">
        <w:rPr>
          <w:rFonts w:ascii="微软雅黑" w:eastAsia="微软雅黑" w:hAnsi="微软雅黑" w:hint="eastAsia"/>
          <w:noProof/>
        </w:rPr>
        <w:t>挂出</w:t>
      </w:r>
      <w:r w:rsidRPr="00D36E24">
        <w:rPr>
          <w:rFonts w:ascii="微软雅黑" w:eastAsia="微软雅黑" w:hAnsi="微软雅黑"/>
          <w:noProof/>
        </w:rPr>
        <w:t>的</w:t>
      </w:r>
      <w:r w:rsidRPr="00D36E24">
        <w:rPr>
          <w:rFonts w:ascii="微软雅黑" w:eastAsia="微软雅黑" w:hAnsi="微软雅黑" w:hint="eastAsia"/>
          <w:noProof/>
        </w:rPr>
        <w:t>转让</w:t>
      </w:r>
      <w:r w:rsidRPr="00D36E24">
        <w:rPr>
          <w:rFonts w:ascii="微软雅黑" w:eastAsia="微软雅黑" w:hAnsi="微软雅黑"/>
          <w:noProof/>
        </w:rPr>
        <w:t>标的“Z000000008”</w:t>
      </w:r>
      <w:r w:rsidRPr="00D36E24">
        <w:rPr>
          <w:rFonts w:ascii="微软雅黑" w:eastAsia="微软雅黑" w:hAnsi="微软雅黑" w:hint="eastAsia"/>
          <w:noProof/>
        </w:rPr>
        <w:t>已成功</w:t>
      </w:r>
      <w:r w:rsidRPr="00D36E24">
        <w:rPr>
          <w:rFonts w:ascii="微软雅黑" w:eastAsia="微软雅黑" w:hAnsi="微软雅黑"/>
          <w:noProof/>
        </w:rPr>
        <w:t>完成转让，资金已入账</w:t>
      </w:r>
      <w:r w:rsidRPr="00D36E24">
        <w:rPr>
          <w:rFonts w:ascii="微软雅黑" w:eastAsia="微软雅黑" w:hAnsi="微软雅黑"/>
          <w:noProof/>
        </w:rPr>
        <w:lastRenderedPageBreak/>
        <w:t>您的账户余额，请及时查看。</w:t>
      </w:r>
    </w:p>
    <w:p w:rsidR="00D36E24" w:rsidRDefault="00D36E24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D36E24" w:rsidRPr="00A162E8" w:rsidRDefault="00D36E24" w:rsidP="00D36E24">
      <w:pPr>
        <w:pStyle w:val="10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noProof/>
        </w:rPr>
      </w:pPr>
      <w:r w:rsidRPr="00A162E8">
        <w:rPr>
          <w:rFonts w:ascii="微软雅黑" w:eastAsia="微软雅黑" w:hAnsi="微软雅黑"/>
          <w:b/>
          <w:noProof/>
        </w:rPr>
        <w:t>友金</w:t>
      </w:r>
      <w:r w:rsidRPr="00A162E8">
        <w:rPr>
          <w:rFonts w:ascii="微软雅黑" w:eastAsia="微软雅黑" w:hAnsi="微软雅黑" w:hint="eastAsia"/>
          <w:b/>
          <w:noProof/>
        </w:rPr>
        <w:t>e富</w:t>
      </w:r>
      <w:r w:rsidR="004F793B">
        <w:rPr>
          <w:rFonts w:ascii="微软雅黑" w:eastAsia="微软雅黑" w:hAnsi="微软雅黑" w:hint="eastAsia"/>
          <w:b/>
          <w:noProof/>
        </w:rPr>
        <w:t>加入</w:t>
      </w:r>
      <w:r w:rsidR="004F793B">
        <w:rPr>
          <w:rFonts w:ascii="微软雅黑" w:eastAsia="微软雅黑" w:hAnsi="微软雅黑"/>
          <w:b/>
          <w:noProof/>
        </w:rPr>
        <w:t>成功</w:t>
      </w:r>
      <w:r w:rsidRPr="00A162E8">
        <w:rPr>
          <w:rFonts w:ascii="微软雅黑" w:eastAsia="微软雅黑" w:hAnsi="微软雅黑" w:hint="eastAsia"/>
          <w:b/>
          <w:noProof/>
        </w:rPr>
        <w:t>通知</w:t>
      </w:r>
    </w:p>
    <w:p w:rsidR="00D36E24" w:rsidRDefault="00D36E24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="00A162E8">
        <w:rPr>
          <w:rFonts w:ascii="微软雅黑" w:eastAsia="微软雅黑" w:hAnsi="微软雅黑" w:hint="eastAsia"/>
          <w:noProof/>
        </w:rPr>
        <w:t>尊敬的用户：您好，您</w:t>
      </w:r>
      <w:r w:rsidR="004E75AE">
        <w:rPr>
          <w:rFonts w:ascii="微软雅黑" w:eastAsia="微软雅黑" w:hAnsi="微软雅黑" w:hint="eastAsia"/>
          <w:noProof/>
        </w:rPr>
        <w:t>于</w:t>
      </w:r>
      <w:ins w:id="881" w:author="lenovo" w:date="2018-08-07T16:12:00Z">
        <w:r w:rsidR="00A60254" w:rsidRPr="00D36E24">
          <w:rPr>
            <w:rFonts w:ascii="微软雅黑" w:eastAsia="微软雅黑" w:hAnsi="微软雅黑" w:hint="eastAsia"/>
            <w:noProof/>
          </w:rPr>
          <w:t>2018</w:t>
        </w:r>
        <w:r w:rsidR="00A60254" w:rsidRPr="00D36E24">
          <w:rPr>
            <w:rFonts w:ascii="微软雅黑" w:eastAsia="微软雅黑" w:hAnsi="微软雅黑"/>
            <w:noProof/>
          </w:rPr>
          <w:t>-12-23 14:00</w:t>
        </w:r>
      </w:ins>
      <w:del w:id="882" w:author="lenovo" w:date="2018-08-07T16:12:00Z">
        <w:r w:rsidR="00A162E8" w:rsidRPr="00A162E8" w:rsidDel="00A60254">
          <w:rPr>
            <w:rFonts w:ascii="微软雅黑" w:eastAsia="微软雅黑" w:hAnsi="微软雅黑" w:hint="eastAsia"/>
            <w:noProof/>
          </w:rPr>
          <w:delText>2018年05月18日 00:30:34</w:delText>
        </w:r>
      </w:del>
      <w:r w:rsidR="004E75AE">
        <w:rPr>
          <w:rFonts w:ascii="微软雅黑" w:eastAsia="微软雅黑" w:hAnsi="微软雅黑" w:hint="eastAsia"/>
          <w:noProof/>
        </w:rPr>
        <w:t>成功</w:t>
      </w:r>
      <w:r w:rsidR="00A162E8" w:rsidRPr="00A162E8">
        <w:rPr>
          <w:rFonts w:ascii="微软雅黑" w:eastAsia="微软雅黑" w:hAnsi="微软雅黑" w:hint="eastAsia"/>
          <w:noProof/>
        </w:rPr>
        <w:t>加入</w:t>
      </w:r>
      <w:r w:rsidR="00A162E8">
        <w:rPr>
          <w:rFonts w:ascii="微软雅黑" w:eastAsia="微软雅黑" w:hAnsi="微软雅黑" w:hint="eastAsia"/>
          <w:noProof/>
        </w:rPr>
        <w:t>友金</w:t>
      </w:r>
      <w:r w:rsidR="00A162E8">
        <w:rPr>
          <w:rFonts w:ascii="微软雅黑" w:eastAsia="微软雅黑" w:hAnsi="微软雅黑"/>
          <w:noProof/>
        </w:rPr>
        <w:t>e富</w:t>
      </w:r>
      <w:r w:rsidR="00A162E8" w:rsidRPr="00A162E8">
        <w:rPr>
          <w:rFonts w:ascii="微软雅黑" w:eastAsia="微软雅黑" w:hAnsi="微软雅黑" w:hint="eastAsia"/>
          <w:noProof/>
        </w:rPr>
        <w:t>“</w:t>
      </w:r>
      <w:r w:rsidR="00A162E8">
        <w:rPr>
          <w:rFonts w:ascii="微软雅黑" w:eastAsia="微软雅黑" w:hAnsi="微软雅黑" w:hint="eastAsia"/>
          <w:noProof/>
        </w:rPr>
        <w:t>LA</w:t>
      </w:r>
      <w:r w:rsidR="00A162E8">
        <w:rPr>
          <w:rFonts w:ascii="微软雅黑" w:eastAsia="微软雅黑" w:hAnsi="微软雅黑"/>
          <w:noProof/>
        </w:rPr>
        <w:t>201809230003</w:t>
      </w:r>
      <w:r w:rsidR="00A162E8" w:rsidRPr="00A162E8">
        <w:rPr>
          <w:rFonts w:ascii="微软雅黑" w:eastAsia="微软雅黑" w:hAnsi="微软雅黑" w:hint="eastAsia"/>
          <w:noProof/>
        </w:rPr>
        <w:t>”</w:t>
      </w:r>
      <w:r w:rsidR="00F77A8F">
        <w:rPr>
          <w:rFonts w:ascii="微软雅黑" w:eastAsia="微软雅黑" w:hAnsi="微软雅黑"/>
          <w:noProof/>
        </w:rPr>
        <w:t>，</w:t>
      </w:r>
      <w:r w:rsidR="00A162E8" w:rsidRPr="00A162E8">
        <w:rPr>
          <w:rFonts w:ascii="微软雅黑" w:eastAsia="微软雅黑" w:hAnsi="微软雅黑" w:hint="eastAsia"/>
          <w:noProof/>
        </w:rPr>
        <w:t>感谢您对我们的关注和支持</w:t>
      </w:r>
      <w:r w:rsidR="004B109E">
        <w:rPr>
          <w:rFonts w:ascii="微软雅黑" w:eastAsia="微软雅黑" w:hAnsi="微软雅黑" w:hint="eastAsia"/>
          <w:noProof/>
        </w:rPr>
        <w:t>。</w:t>
      </w:r>
    </w:p>
    <w:p w:rsidR="00A162E8" w:rsidRDefault="00A162E8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4F793B">
        <w:rPr>
          <w:rFonts w:ascii="微软雅黑" w:eastAsia="微软雅黑" w:hAnsi="微软雅黑" w:hint="eastAsia"/>
          <w:noProof/>
        </w:rPr>
        <w:t>加入</w:t>
      </w:r>
      <w:r w:rsidR="004F793B">
        <w:rPr>
          <w:rFonts w:ascii="微软雅黑" w:eastAsia="微软雅黑" w:hAnsi="微软雅黑"/>
          <w:noProof/>
        </w:rPr>
        <w:t>友金</w:t>
      </w:r>
      <w:r w:rsidR="004F793B">
        <w:rPr>
          <w:rFonts w:ascii="微软雅黑" w:eastAsia="微软雅黑" w:hAnsi="微软雅黑" w:hint="eastAsia"/>
          <w:noProof/>
        </w:rPr>
        <w:t>e富</w:t>
      </w:r>
      <w:r w:rsidR="004F793B">
        <w:rPr>
          <w:rFonts w:ascii="微软雅黑" w:eastAsia="微软雅黑" w:hAnsi="微软雅黑"/>
          <w:noProof/>
        </w:rPr>
        <w:t>成功</w:t>
      </w:r>
    </w:p>
    <w:p w:rsidR="004F793B" w:rsidRDefault="004F793B" w:rsidP="00D36E2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您于</w:t>
      </w:r>
      <w:ins w:id="883" w:author="lenovo" w:date="2018-08-07T16:12:00Z">
        <w:r w:rsidR="00A60254" w:rsidRPr="00D36E24">
          <w:rPr>
            <w:rFonts w:ascii="微软雅黑" w:eastAsia="微软雅黑" w:hAnsi="微软雅黑" w:hint="eastAsia"/>
            <w:noProof/>
          </w:rPr>
          <w:t>2018</w:t>
        </w:r>
        <w:r w:rsidR="00A60254" w:rsidRPr="00D36E24">
          <w:rPr>
            <w:rFonts w:ascii="微软雅黑" w:eastAsia="微软雅黑" w:hAnsi="微软雅黑"/>
            <w:noProof/>
          </w:rPr>
          <w:t>-12-23 14:00</w:t>
        </w:r>
      </w:ins>
      <w:del w:id="884" w:author="lenovo" w:date="2018-08-07T16:12:00Z">
        <w:r w:rsidRPr="00A162E8" w:rsidDel="00A60254">
          <w:rPr>
            <w:rFonts w:ascii="微软雅黑" w:eastAsia="微软雅黑" w:hAnsi="微软雅黑" w:hint="eastAsia"/>
            <w:noProof/>
          </w:rPr>
          <w:delText>2018年05月18日 00:30:34</w:delText>
        </w:r>
      </w:del>
      <w:r>
        <w:rPr>
          <w:rFonts w:ascii="微软雅黑" w:eastAsia="微软雅黑" w:hAnsi="微软雅黑" w:hint="eastAsia"/>
          <w:noProof/>
        </w:rPr>
        <w:t>成功</w:t>
      </w:r>
      <w:r w:rsidRPr="00A162E8">
        <w:rPr>
          <w:rFonts w:ascii="微软雅黑" w:eastAsia="微软雅黑" w:hAnsi="微软雅黑" w:hint="eastAsia"/>
          <w:noProof/>
        </w:rPr>
        <w:t>加入</w:t>
      </w:r>
      <w:r>
        <w:rPr>
          <w:rFonts w:ascii="微软雅黑" w:eastAsia="微软雅黑" w:hAnsi="微软雅黑" w:hint="eastAsia"/>
          <w:noProof/>
        </w:rPr>
        <w:t>友金</w:t>
      </w:r>
      <w:r>
        <w:rPr>
          <w:rFonts w:ascii="微软雅黑" w:eastAsia="微软雅黑" w:hAnsi="微软雅黑"/>
          <w:noProof/>
        </w:rPr>
        <w:t>e富</w:t>
      </w:r>
      <w:r w:rsidRPr="00A162E8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 w:hint="eastAsia"/>
          <w:noProof/>
        </w:rPr>
        <w:t>LA</w:t>
      </w:r>
      <w:r>
        <w:rPr>
          <w:rFonts w:ascii="微软雅黑" w:eastAsia="微软雅黑" w:hAnsi="微软雅黑"/>
          <w:noProof/>
        </w:rPr>
        <w:t>201809230003</w:t>
      </w:r>
      <w:r w:rsidRPr="00A162E8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/>
          <w:noProof/>
        </w:rPr>
        <w:t>，</w:t>
      </w:r>
      <w:r w:rsidRPr="00A162E8">
        <w:rPr>
          <w:rFonts w:ascii="微软雅黑" w:eastAsia="微软雅黑" w:hAnsi="微软雅黑" w:hint="eastAsia"/>
          <w:noProof/>
        </w:rPr>
        <w:t>感谢您对我们的关注和支持</w:t>
      </w:r>
      <w:r w:rsidR="004B109E">
        <w:rPr>
          <w:rFonts w:ascii="微软雅黑" w:eastAsia="微软雅黑" w:hAnsi="微软雅黑" w:hint="eastAsia"/>
          <w:noProof/>
        </w:rPr>
        <w:t>。</w:t>
      </w:r>
    </w:p>
    <w:p w:rsidR="000652CA" w:rsidRPr="000D2549" w:rsidRDefault="000652CA" w:rsidP="000652CA">
      <w:pPr>
        <w:pStyle w:val="10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noProof/>
        </w:rPr>
      </w:pPr>
      <w:r w:rsidRPr="000D2549">
        <w:rPr>
          <w:rFonts w:ascii="微软雅黑" w:eastAsia="微软雅黑" w:hAnsi="微软雅黑"/>
          <w:b/>
          <w:noProof/>
        </w:rPr>
        <w:t>购买</w:t>
      </w:r>
      <w:r w:rsidRPr="000D2549">
        <w:rPr>
          <w:rFonts w:ascii="微软雅黑" w:eastAsia="微软雅黑" w:hAnsi="微软雅黑" w:hint="eastAsia"/>
          <w:b/>
          <w:noProof/>
        </w:rPr>
        <w:t>债权</w:t>
      </w:r>
      <w:r w:rsidRPr="000D2549">
        <w:rPr>
          <w:rFonts w:ascii="微软雅黑" w:eastAsia="微软雅黑" w:hAnsi="微软雅黑"/>
          <w:b/>
          <w:noProof/>
        </w:rPr>
        <w:t>转让成功</w:t>
      </w:r>
      <w:ins w:id="885" w:author="lenovo" w:date="2018-08-07T16:11:00Z">
        <w:r w:rsidR="00E55607">
          <w:rPr>
            <w:rFonts w:ascii="微软雅黑" w:eastAsia="微软雅黑" w:hAnsi="微软雅黑" w:hint="eastAsia"/>
            <w:b/>
            <w:noProof/>
          </w:rPr>
          <w:t>（该</w:t>
        </w:r>
        <w:r w:rsidR="00E55607">
          <w:rPr>
            <w:rFonts w:ascii="微软雅黑" w:eastAsia="微软雅黑" w:hAnsi="微软雅黑"/>
            <w:b/>
            <w:noProof/>
          </w:rPr>
          <w:t>债权编号为买入后的新编号）</w:t>
        </w:r>
      </w:ins>
    </w:p>
    <w:p w:rsidR="000652CA" w:rsidRDefault="000652CA" w:rsidP="000652C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 xml:space="preserve"> 尊敬的用户： 您于</w:t>
      </w:r>
      <w:ins w:id="886" w:author="lenovo" w:date="2018-08-07T16:12:00Z">
        <w:r w:rsidR="00A60254" w:rsidRPr="00D36E24">
          <w:rPr>
            <w:rFonts w:ascii="微软雅黑" w:eastAsia="微软雅黑" w:hAnsi="微软雅黑" w:hint="eastAsia"/>
            <w:noProof/>
          </w:rPr>
          <w:t>2018</w:t>
        </w:r>
        <w:r w:rsidR="00A60254" w:rsidRPr="00D36E24">
          <w:rPr>
            <w:rFonts w:ascii="微软雅黑" w:eastAsia="微软雅黑" w:hAnsi="微软雅黑"/>
            <w:noProof/>
          </w:rPr>
          <w:t>-12-23 14:00</w:t>
        </w:r>
      </w:ins>
      <w:del w:id="887" w:author="lenovo" w:date="2018-08-07T16:12:00Z">
        <w:r w:rsidRPr="00A162E8" w:rsidDel="00A60254">
          <w:rPr>
            <w:rFonts w:ascii="微软雅黑" w:eastAsia="微软雅黑" w:hAnsi="微软雅黑" w:hint="eastAsia"/>
            <w:noProof/>
          </w:rPr>
          <w:delText>2018年05月18日</w:delText>
        </w:r>
      </w:del>
      <w:r w:rsidRPr="00A162E8">
        <w:rPr>
          <w:rFonts w:ascii="微软雅黑" w:eastAsia="微软雅黑" w:hAnsi="微软雅黑" w:hint="eastAsia"/>
          <w:noProof/>
        </w:rPr>
        <w:t xml:space="preserve"> 00:30:34</w:t>
      </w:r>
      <w:r>
        <w:rPr>
          <w:rFonts w:ascii="微软雅黑" w:eastAsia="微软雅黑" w:hAnsi="微软雅黑" w:hint="eastAsia"/>
          <w:noProof/>
        </w:rPr>
        <w:t>成功</w:t>
      </w:r>
      <w:r w:rsidRPr="00A162E8">
        <w:rPr>
          <w:rFonts w:ascii="微软雅黑" w:eastAsia="微软雅黑" w:hAnsi="微软雅黑" w:hint="eastAsia"/>
          <w:noProof/>
        </w:rPr>
        <w:t>加入</w:t>
      </w:r>
      <w:ins w:id="888" w:author="lenovo" w:date="2018-08-03T14:26:00Z">
        <w:r w:rsidR="009A2A92" w:rsidDel="009A2A92">
          <w:rPr>
            <w:rFonts w:ascii="微软雅黑" w:eastAsia="微软雅黑" w:hAnsi="微软雅黑" w:hint="eastAsia"/>
            <w:noProof/>
          </w:rPr>
          <w:t xml:space="preserve"> </w:t>
        </w:r>
      </w:ins>
      <w:del w:id="889" w:author="lenovo" w:date="2018-08-03T14:26:00Z">
        <w:r w:rsidDel="009A2A92">
          <w:rPr>
            <w:rFonts w:ascii="微软雅黑" w:eastAsia="微软雅黑" w:hAnsi="微软雅黑" w:hint="eastAsia"/>
            <w:noProof/>
          </w:rPr>
          <w:delText>债权转让</w:delText>
        </w:r>
      </w:del>
      <w:r w:rsidRPr="00A162E8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Z0000000014</w:t>
      </w:r>
      <w:r w:rsidRPr="00A162E8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/>
          <w:noProof/>
        </w:rPr>
        <w:t>，</w:t>
      </w:r>
      <w:r w:rsidRPr="00A162E8">
        <w:rPr>
          <w:rFonts w:ascii="微软雅黑" w:eastAsia="微软雅黑" w:hAnsi="微软雅黑" w:hint="eastAsia"/>
          <w:noProof/>
        </w:rPr>
        <w:t>感谢您对我们的关注和支持</w:t>
      </w:r>
      <w:r>
        <w:rPr>
          <w:rFonts w:ascii="微软雅黑" w:eastAsia="微软雅黑" w:hAnsi="微软雅黑" w:hint="eastAsia"/>
          <w:noProof/>
        </w:rPr>
        <w:t>。</w:t>
      </w:r>
    </w:p>
    <w:p w:rsidR="004C648A" w:rsidRDefault="000652CA" w:rsidP="000652C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4C648A">
        <w:rPr>
          <w:rFonts w:ascii="微软雅黑" w:eastAsia="微软雅黑" w:hAnsi="微软雅黑" w:hint="eastAsia"/>
          <w:noProof/>
        </w:rPr>
        <w:t>加入债权</w:t>
      </w:r>
      <w:r w:rsidR="004C648A">
        <w:rPr>
          <w:rFonts w:ascii="微软雅黑" w:eastAsia="微软雅黑" w:hAnsi="微软雅黑"/>
          <w:noProof/>
        </w:rPr>
        <w:t>转让成功</w:t>
      </w:r>
    </w:p>
    <w:p w:rsidR="000652CA" w:rsidRDefault="000652CA" w:rsidP="000652C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您于</w:t>
      </w:r>
      <w:ins w:id="890" w:author="lenovo" w:date="2018-08-07T16:12:00Z">
        <w:r w:rsidR="00A60254" w:rsidRPr="00D36E24">
          <w:rPr>
            <w:rFonts w:ascii="微软雅黑" w:eastAsia="微软雅黑" w:hAnsi="微软雅黑" w:hint="eastAsia"/>
            <w:noProof/>
          </w:rPr>
          <w:t>2018</w:t>
        </w:r>
        <w:r w:rsidR="00A60254" w:rsidRPr="00D36E24">
          <w:rPr>
            <w:rFonts w:ascii="微软雅黑" w:eastAsia="微软雅黑" w:hAnsi="微软雅黑"/>
            <w:noProof/>
          </w:rPr>
          <w:t>-12-23 14:00</w:t>
        </w:r>
      </w:ins>
      <w:del w:id="891" w:author="lenovo" w:date="2018-08-07T16:12:00Z">
        <w:r w:rsidRPr="00A162E8" w:rsidDel="00A60254">
          <w:rPr>
            <w:rFonts w:ascii="微软雅黑" w:eastAsia="微软雅黑" w:hAnsi="微软雅黑" w:hint="eastAsia"/>
            <w:noProof/>
          </w:rPr>
          <w:delText>2018年05月18日</w:delText>
        </w:r>
      </w:del>
      <w:r w:rsidRPr="00A162E8">
        <w:rPr>
          <w:rFonts w:ascii="微软雅黑" w:eastAsia="微软雅黑" w:hAnsi="微软雅黑" w:hint="eastAsia"/>
          <w:noProof/>
        </w:rPr>
        <w:t xml:space="preserve"> 00:30:34</w:t>
      </w:r>
      <w:r>
        <w:rPr>
          <w:rFonts w:ascii="微软雅黑" w:eastAsia="微软雅黑" w:hAnsi="微软雅黑" w:hint="eastAsia"/>
          <w:noProof/>
        </w:rPr>
        <w:t>成功</w:t>
      </w:r>
      <w:r w:rsidRPr="00A162E8">
        <w:rPr>
          <w:rFonts w:ascii="微软雅黑" w:eastAsia="微软雅黑" w:hAnsi="微软雅黑" w:hint="eastAsia"/>
          <w:noProof/>
        </w:rPr>
        <w:t>加入</w:t>
      </w:r>
      <w:ins w:id="892" w:author="lenovo" w:date="2018-08-03T14:26:00Z">
        <w:r w:rsidR="009A2A92" w:rsidDel="009A2A92">
          <w:rPr>
            <w:rFonts w:ascii="微软雅黑" w:eastAsia="微软雅黑" w:hAnsi="微软雅黑" w:hint="eastAsia"/>
            <w:noProof/>
          </w:rPr>
          <w:t xml:space="preserve"> </w:t>
        </w:r>
      </w:ins>
      <w:del w:id="893" w:author="lenovo" w:date="2018-08-03T14:26:00Z">
        <w:r w:rsidDel="009A2A92">
          <w:rPr>
            <w:rFonts w:ascii="微软雅黑" w:eastAsia="微软雅黑" w:hAnsi="微软雅黑" w:hint="eastAsia"/>
            <w:noProof/>
          </w:rPr>
          <w:delText>债权转让</w:delText>
        </w:r>
      </w:del>
      <w:r w:rsidRPr="00A162E8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Z0000000014</w:t>
      </w:r>
      <w:r w:rsidRPr="00A162E8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/>
          <w:noProof/>
        </w:rPr>
        <w:t>，</w:t>
      </w:r>
      <w:r w:rsidRPr="00A162E8">
        <w:rPr>
          <w:rFonts w:ascii="微软雅黑" w:eastAsia="微软雅黑" w:hAnsi="微软雅黑" w:hint="eastAsia"/>
          <w:noProof/>
        </w:rPr>
        <w:t>感谢您对我们的关注和支持</w:t>
      </w:r>
      <w:r>
        <w:rPr>
          <w:rFonts w:ascii="微软雅黑" w:eastAsia="微软雅黑" w:hAnsi="微软雅黑" w:hint="eastAsia"/>
          <w:noProof/>
        </w:rPr>
        <w:t>。</w:t>
      </w:r>
    </w:p>
    <w:p w:rsidR="005C4EC5" w:rsidRPr="00AC0166" w:rsidRDefault="00515E36" w:rsidP="000652CA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894" w:author="lenovo" w:date="2018-08-08T15:20:00Z">
        <w:r>
          <w:rPr>
            <w:rFonts w:ascii="微软雅黑" w:eastAsia="微软雅黑" w:hAnsi="微软雅黑"/>
            <w:b/>
            <w:noProof/>
          </w:rPr>
          <w:t>6</w:t>
        </w:r>
      </w:ins>
      <w:del w:id="895" w:author="lenovo" w:date="2018-08-08T15:20:00Z">
        <w:r w:rsidR="000652CA" w:rsidRPr="00AC0166" w:rsidDel="00515E36">
          <w:rPr>
            <w:rFonts w:ascii="微软雅黑" w:eastAsia="微软雅黑" w:hAnsi="微软雅黑" w:hint="eastAsia"/>
            <w:b/>
            <w:noProof/>
          </w:rPr>
          <w:delText>5</w:delText>
        </w:r>
      </w:del>
      <w:r w:rsidR="000652CA" w:rsidRPr="00AC0166">
        <w:rPr>
          <w:rFonts w:ascii="微软雅黑" w:eastAsia="微软雅黑" w:hAnsi="微软雅黑" w:hint="eastAsia"/>
          <w:b/>
          <w:noProof/>
        </w:rPr>
        <w:t>）</w:t>
      </w:r>
      <w:r w:rsidR="00AC0166">
        <w:rPr>
          <w:rFonts w:ascii="微软雅黑" w:eastAsia="微软雅黑" w:hAnsi="微软雅黑" w:hint="eastAsia"/>
          <w:b/>
          <w:noProof/>
        </w:rPr>
        <w:t>散标</w:t>
      </w:r>
      <w:r w:rsidR="005C4EC5" w:rsidRPr="00AC0166">
        <w:rPr>
          <w:rFonts w:ascii="微软雅黑" w:eastAsia="微软雅黑" w:hAnsi="微软雅黑" w:hint="eastAsia"/>
          <w:b/>
          <w:noProof/>
        </w:rPr>
        <w:t>每期</w:t>
      </w:r>
      <w:r w:rsidR="005C4EC5" w:rsidRPr="00AC0166">
        <w:rPr>
          <w:rFonts w:ascii="微软雅黑" w:eastAsia="微软雅黑" w:hAnsi="微软雅黑"/>
          <w:b/>
          <w:noProof/>
        </w:rPr>
        <w:t>回款通知</w:t>
      </w:r>
    </w:p>
    <w:p w:rsidR="005C4EC5" w:rsidRDefault="005C4EC5" w:rsidP="009C038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="004B109E">
        <w:rPr>
          <w:rFonts w:ascii="微软雅黑" w:eastAsia="微软雅黑" w:hAnsi="微软雅黑" w:hint="eastAsia"/>
          <w:noProof/>
        </w:rPr>
        <w:t>尊敬</w:t>
      </w:r>
      <w:r w:rsidR="004B109E">
        <w:rPr>
          <w:rFonts w:ascii="微软雅黑" w:eastAsia="微软雅黑" w:hAnsi="微软雅黑"/>
          <w:noProof/>
        </w:rPr>
        <w:t>的用户，您在友金服加入的友金e</w:t>
      </w:r>
      <w:r w:rsidR="004B109E">
        <w:rPr>
          <w:rFonts w:ascii="微软雅黑" w:eastAsia="微软雅黑" w:hAnsi="微软雅黑" w:hint="eastAsia"/>
          <w:noProof/>
        </w:rPr>
        <w:t>富</w:t>
      </w:r>
      <w:r w:rsidR="000D595B">
        <w:rPr>
          <w:rFonts w:ascii="微软雅黑" w:eastAsia="微软雅黑" w:hAnsi="微软雅黑" w:hint="eastAsia"/>
          <w:noProof/>
        </w:rPr>
        <w:t>“</w:t>
      </w:r>
      <w:r w:rsidR="004B109E">
        <w:rPr>
          <w:rFonts w:ascii="微软雅黑" w:eastAsia="微软雅黑" w:hAnsi="微软雅黑"/>
          <w:noProof/>
        </w:rPr>
        <w:t>LA201809230004“</w:t>
      </w:r>
      <w:r w:rsidR="004B109E">
        <w:rPr>
          <w:rFonts w:ascii="微软雅黑" w:eastAsia="微软雅黑" w:hAnsi="微软雅黑" w:hint="eastAsia"/>
          <w:noProof/>
        </w:rPr>
        <w:t>收到</w:t>
      </w:r>
      <w:r w:rsidR="004B109E">
        <w:rPr>
          <w:rFonts w:ascii="微软雅黑" w:eastAsia="微软雅黑" w:hAnsi="微软雅黑"/>
          <w:noProof/>
        </w:rPr>
        <w:t>一笔还款，</w:t>
      </w:r>
      <w:r w:rsidR="00F6200C">
        <w:rPr>
          <w:rFonts w:ascii="微软雅黑" w:eastAsia="微软雅黑" w:hAnsi="微软雅黑" w:hint="eastAsia"/>
          <w:noProof/>
        </w:rPr>
        <w:t>共计</w:t>
      </w:r>
      <w:r w:rsidR="004B109E">
        <w:rPr>
          <w:rFonts w:ascii="微软雅黑" w:eastAsia="微软雅黑" w:hAnsi="微软雅黑"/>
          <w:noProof/>
        </w:rPr>
        <w:t>总额</w:t>
      </w:r>
      <w:r w:rsidR="004B109E">
        <w:rPr>
          <w:rFonts w:ascii="微软雅黑" w:eastAsia="微软雅黑" w:hAnsi="微软雅黑" w:hint="eastAsia"/>
          <w:noProof/>
        </w:rPr>
        <w:t>2300元</w:t>
      </w:r>
      <w:r w:rsidR="004B109E">
        <w:rPr>
          <w:rFonts w:ascii="微软雅黑" w:eastAsia="微软雅黑" w:hAnsi="微软雅黑"/>
          <w:noProof/>
        </w:rPr>
        <w:t>，</w:t>
      </w:r>
      <w:r w:rsidR="00F6200C">
        <w:rPr>
          <w:rFonts w:ascii="微软雅黑" w:eastAsia="微软雅黑" w:hAnsi="微软雅黑" w:hint="eastAsia"/>
          <w:noProof/>
        </w:rPr>
        <w:t>已入账</w:t>
      </w:r>
      <w:r w:rsidR="00F6200C">
        <w:rPr>
          <w:rFonts w:ascii="微软雅黑" w:eastAsia="微软雅黑" w:hAnsi="微软雅黑"/>
          <w:noProof/>
        </w:rPr>
        <w:t>您的账户余额，</w:t>
      </w:r>
      <w:r w:rsidR="004B109E">
        <w:rPr>
          <w:rFonts w:ascii="微软雅黑" w:eastAsia="微软雅黑" w:hAnsi="微软雅黑" w:hint="eastAsia"/>
          <w:noProof/>
        </w:rPr>
        <w:t>请及时</w:t>
      </w:r>
      <w:r w:rsidR="004B109E">
        <w:rPr>
          <w:rFonts w:ascii="微软雅黑" w:eastAsia="微软雅黑" w:hAnsi="微软雅黑"/>
          <w:noProof/>
        </w:rPr>
        <w:t>登录查看</w:t>
      </w:r>
      <w:r w:rsidR="00F6200C">
        <w:rPr>
          <w:rFonts w:ascii="微软雅黑" w:eastAsia="微软雅黑" w:hAnsi="微软雅黑" w:hint="eastAsia"/>
          <w:noProof/>
        </w:rPr>
        <w:t>，</w:t>
      </w:r>
      <w:r w:rsidR="004B109E">
        <w:rPr>
          <w:rFonts w:ascii="微软雅黑" w:eastAsia="微软雅黑" w:hAnsi="微软雅黑"/>
          <w:noProof/>
        </w:rPr>
        <w:t>感谢您对我们的关注和支持</w:t>
      </w:r>
      <w:r w:rsidR="004B109E">
        <w:rPr>
          <w:rFonts w:ascii="微软雅黑" w:eastAsia="微软雅黑" w:hAnsi="微软雅黑" w:hint="eastAsia"/>
          <w:noProof/>
        </w:rPr>
        <w:t>。</w:t>
      </w:r>
    </w:p>
    <w:p w:rsidR="004C648A" w:rsidRDefault="005C4EC5" w:rsidP="009C038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4C648A">
        <w:rPr>
          <w:rFonts w:ascii="微软雅黑" w:eastAsia="微软雅黑" w:hAnsi="微软雅黑" w:hint="eastAsia"/>
          <w:noProof/>
        </w:rPr>
        <w:t>友金</w:t>
      </w:r>
      <w:r w:rsidR="004C648A">
        <w:rPr>
          <w:rFonts w:ascii="微软雅黑" w:eastAsia="微软雅黑" w:hAnsi="微软雅黑"/>
          <w:noProof/>
        </w:rPr>
        <w:t>e</w:t>
      </w:r>
      <w:r w:rsidR="004C648A">
        <w:rPr>
          <w:rFonts w:ascii="微软雅黑" w:eastAsia="微软雅黑" w:hAnsi="微软雅黑" w:hint="eastAsia"/>
          <w:noProof/>
        </w:rPr>
        <w:t>富</w:t>
      </w:r>
      <w:r w:rsidR="004C648A">
        <w:rPr>
          <w:rFonts w:ascii="微软雅黑" w:eastAsia="微软雅黑" w:hAnsi="微软雅黑"/>
          <w:noProof/>
        </w:rPr>
        <w:t>每月回款</w:t>
      </w:r>
    </w:p>
    <w:p w:rsidR="00F6200C" w:rsidRDefault="00F6200C" w:rsidP="009C038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您在友金服加入的友金e</w:t>
      </w:r>
      <w:r>
        <w:rPr>
          <w:rFonts w:ascii="微软雅黑" w:eastAsia="微软雅黑" w:hAnsi="微软雅黑" w:hint="eastAsia"/>
          <w:noProof/>
        </w:rPr>
        <w:t>富</w:t>
      </w:r>
      <w:r>
        <w:rPr>
          <w:rFonts w:ascii="微软雅黑" w:eastAsia="微软雅黑" w:hAnsi="微软雅黑"/>
          <w:noProof/>
        </w:rPr>
        <w:t>”LA201809230004“</w:t>
      </w:r>
      <w:r>
        <w:rPr>
          <w:rFonts w:ascii="微软雅黑" w:eastAsia="微软雅黑" w:hAnsi="微软雅黑" w:hint="eastAsia"/>
          <w:noProof/>
        </w:rPr>
        <w:t>收到</w:t>
      </w:r>
      <w:r>
        <w:rPr>
          <w:rFonts w:ascii="微软雅黑" w:eastAsia="微软雅黑" w:hAnsi="微软雅黑"/>
          <w:noProof/>
        </w:rPr>
        <w:t>一笔还款，</w:t>
      </w:r>
      <w:r>
        <w:rPr>
          <w:rFonts w:ascii="微软雅黑" w:eastAsia="微软雅黑" w:hAnsi="微软雅黑" w:hint="eastAsia"/>
          <w:noProof/>
        </w:rPr>
        <w:t>共计</w:t>
      </w:r>
      <w:r>
        <w:rPr>
          <w:rFonts w:ascii="微软雅黑" w:eastAsia="微软雅黑" w:hAnsi="微软雅黑"/>
          <w:noProof/>
        </w:rPr>
        <w:t>总额</w:t>
      </w:r>
      <w:r>
        <w:rPr>
          <w:rFonts w:ascii="微软雅黑" w:eastAsia="微软雅黑" w:hAnsi="微软雅黑" w:hint="eastAsia"/>
          <w:noProof/>
        </w:rPr>
        <w:t>2300元</w:t>
      </w:r>
      <w:r>
        <w:rPr>
          <w:rFonts w:ascii="微软雅黑" w:eastAsia="微软雅黑" w:hAnsi="微软雅黑"/>
          <w:noProof/>
        </w:rPr>
        <w:t>，</w:t>
      </w:r>
      <w:r>
        <w:rPr>
          <w:rFonts w:ascii="微软雅黑" w:eastAsia="微软雅黑" w:hAnsi="微软雅黑" w:hint="eastAsia"/>
          <w:noProof/>
        </w:rPr>
        <w:t>已入账</w:t>
      </w:r>
      <w:r>
        <w:rPr>
          <w:rFonts w:ascii="微软雅黑" w:eastAsia="微软雅黑" w:hAnsi="微软雅黑"/>
          <w:noProof/>
        </w:rPr>
        <w:t>您的账户余额，感谢您对我们的关注和支持</w:t>
      </w:r>
      <w:r>
        <w:rPr>
          <w:rFonts w:ascii="微软雅黑" w:eastAsia="微软雅黑" w:hAnsi="微软雅黑" w:hint="eastAsia"/>
          <w:noProof/>
        </w:rPr>
        <w:t>。</w:t>
      </w:r>
    </w:p>
    <w:p w:rsidR="004B109E" w:rsidRPr="00AC0166" w:rsidRDefault="00515E36" w:rsidP="006927A6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896" w:author="lenovo" w:date="2018-08-08T15:20:00Z">
        <w:r>
          <w:rPr>
            <w:rFonts w:ascii="微软雅黑" w:eastAsia="微软雅黑" w:hAnsi="微软雅黑"/>
            <w:b/>
            <w:noProof/>
          </w:rPr>
          <w:t>7</w:t>
        </w:r>
      </w:ins>
      <w:del w:id="897" w:author="lenovo" w:date="2018-08-08T15:20:00Z">
        <w:r w:rsidR="006927A6" w:rsidDel="00515E36">
          <w:rPr>
            <w:rFonts w:ascii="微软雅黑" w:eastAsia="微软雅黑" w:hAnsi="微软雅黑" w:hint="eastAsia"/>
            <w:b/>
            <w:noProof/>
          </w:rPr>
          <w:delText>6</w:delText>
        </w:r>
      </w:del>
      <w:r w:rsidR="006927A6">
        <w:rPr>
          <w:rFonts w:ascii="微软雅黑" w:eastAsia="微软雅黑" w:hAnsi="微软雅黑" w:hint="eastAsia"/>
          <w:b/>
          <w:noProof/>
        </w:rPr>
        <w:t>）</w:t>
      </w:r>
      <w:r w:rsidR="00AC0166" w:rsidRPr="00AC0166">
        <w:rPr>
          <w:rFonts w:ascii="微软雅黑" w:eastAsia="微软雅黑" w:hAnsi="微软雅黑" w:hint="eastAsia"/>
          <w:b/>
          <w:noProof/>
        </w:rPr>
        <w:t>提前</w:t>
      </w:r>
      <w:r w:rsidR="00AC0166" w:rsidRPr="00AC0166">
        <w:rPr>
          <w:rFonts w:ascii="微软雅黑" w:eastAsia="微软雅黑" w:hAnsi="微软雅黑"/>
          <w:b/>
          <w:noProof/>
        </w:rPr>
        <w:t>还款通知</w:t>
      </w:r>
    </w:p>
    <w:p w:rsidR="00AC0166" w:rsidRDefault="00AC0166" w:rsidP="009C038A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="000D595B">
        <w:rPr>
          <w:rFonts w:ascii="微软雅黑" w:eastAsia="微软雅黑" w:hAnsi="微软雅黑" w:hint="eastAsia"/>
          <w:noProof/>
        </w:rPr>
        <w:t>尊敬的</w:t>
      </w:r>
      <w:r w:rsidR="000D595B">
        <w:rPr>
          <w:rFonts w:ascii="微软雅黑" w:eastAsia="微软雅黑" w:hAnsi="微软雅黑"/>
          <w:noProof/>
        </w:rPr>
        <w:t>用户</w:t>
      </w:r>
      <w:r w:rsidR="000D595B" w:rsidRPr="000D595B">
        <w:rPr>
          <w:rFonts w:ascii="微软雅黑" w:eastAsia="微软雅黑" w:hAnsi="微软雅黑" w:hint="eastAsia"/>
          <w:noProof/>
        </w:rPr>
        <w:t>，您在友金</w:t>
      </w:r>
      <w:r w:rsidR="000D595B">
        <w:rPr>
          <w:rFonts w:ascii="微软雅黑" w:eastAsia="微软雅黑" w:hAnsi="微软雅黑" w:hint="eastAsia"/>
          <w:noProof/>
        </w:rPr>
        <w:t>服加入</w:t>
      </w:r>
      <w:r w:rsidR="000D595B">
        <w:rPr>
          <w:rFonts w:ascii="微软雅黑" w:eastAsia="微软雅黑" w:hAnsi="微软雅黑"/>
          <w:noProof/>
        </w:rPr>
        <w:t>的</w:t>
      </w:r>
      <w:r w:rsidR="000D595B">
        <w:rPr>
          <w:rFonts w:ascii="微软雅黑" w:eastAsia="微软雅黑" w:hAnsi="微软雅黑" w:hint="eastAsia"/>
          <w:noProof/>
        </w:rPr>
        <w:t>友金e富</w:t>
      </w:r>
      <w:r w:rsidR="000D595B" w:rsidRPr="000D595B">
        <w:rPr>
          <w:rFonts w:ascii="微软雅黑" w:eastAsia="微软雅黑" w:hAnsi="微软雅黑" w:hint="eastAsia"/>
          <w:noProof/>
        </w:rPr>
        <w:t>“</w:t>
      </w:r>
      <w:r w:rsidR="000D595B">
        <w:rPr>
          <w:rFonts w:ascii="微软雅黑" w:eastAsia="微软雅黑" w:hAnsi="微软雅黑"/>
          <w:noProof/>
        </w:rPr>
        <w:t>LA201809230004</w:t>
      </w:r>
      <w:r w:rsidR="000D595B" w:rsidRPr="000D595B">
        <w:rPr>
          <w:rFonts w:ascii="微软雅黑" w:eastAsia="微软雅黑" w:hAnsi="微软雅黑" w:hint="eastAsia"/>
          <w:noProof/>
        </w:rPr>
        <w:t>”因借款人提前还款，</w:t>
      </w:r>
      <w:r w:rsidR="000D595B" w:rsidRPr="000D595B">
        <w:rPr>
          <w:rFonts w:ascii="微软雅黑" w:eastAsia="微软雅黑" w:hAnsi="微软雅黑" w:hint="eastAsia"/>
          <w:noProof/>
        </w:rPr>
        <w:lastRenderedPageBreak/>
        <w:t>共计总额</w:t>
      </w:r>
      <w:r w:rsidR="000D595B">
        <w:rPr>
          <w:rFonts w:ascii="微软雅黑" w:eastAsia="微软雅黑" w:hAnsi="微软雅黑" w:hint="eastAsia"/>
          <w:noProof/>
        </w:rPr>
        <w:t>80000</w:t>
      </w:r>
      <w:r w:rsidR="00C34E52">
        <w:rPr>
          <w:rFonts w:ascii="微软雅黑" w:eastAsia="微软雅黑" w:hAnsi="微软雅黑" w:hint="eastAsia"/>
          <w:noProof/>
        </w:rPr>
        <w:t>元，已入账</w:t>
      </w:r>
      <w:r w:rsidR="000D595B" w:rsidRPr="000D595B">
        <w:rPr>
          <w:rFonts w:ascii="微软雅黑" w:eastAsia="微软雅黑" w:hAnsi="微软雅黑" w:hint="eastAsia"/>
          <w:noProof/>
        </w:rPr>
        <w:t>您的账户</w:t>
      </w:r>
      <w:r w:rsidR="000D595B">
        <w:rPr>
          <w:rFonts w:ascii="微软雅黑" w:eastAsia="微软雅黑" w:hAnsi="微软雅黑" w:hint="eastAsia"/>
          <w:noProof/>
        </w:rPr>
        <w:t>余额，至此该标的已全部结清还款，</w:t>
      </w:r>
      <w:r w:rsidR="000D595B" w:rsidRPr="000D595B">
        <w:rPr>
          <w:rFonts w:ascii="微软雅黑" w:eastAsia="微软雅黑" w:hAnsi="微软雅黑" w:hint="eastAsia"/>
          <w:noProof/>
        </w:rPr>
        <w:t>感谢您对我们的关注和支持。</w:t>
      </w:r>
    </w:p>
    <w:p w:rsidR="00C60344" w:rsidRDefault="00AC0166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C60344">
        <w:rPr>
          <w:rFonts w:ascii="微软雅黑" w:eastAsia="微软雅黑" w:hAnsi="微软雅黑" w:hint="eastAsia"/>
          <w:noProof/>
        </w:rPr>
        <w:t>友金e富</w:t>
      </w:r>
      <w:r w:rsidR="00C60344">
        <w:rPr>
          <w:rFonts w:ascii="微软雅黑" w:eastAsia="微软雅黑" w:hAnsi="微软雅黑"/>
          <w:noProof/>
        </w:rPr>
        <w:t>提前还款</w:t>
      </w:r>
    </w:p>
    <w:p w:rsidR="000D595B" w:rsidRDefault="000D595B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0D595B">
        <w:rPr>
          <w:rFonts w:ascii="微软雅黑" w:eastAsia="微软雅黑" w:hAnsi="微软雅黑" w:hint="eastAsia"/>
          <w:noProof/>
        </w:rPr>
        <w:t>您在友金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”因借款人提前还款，共计总额</w:t>
      </w:r>
      <w:r>
        <w:rPr>
          <w:rFonts w:ascii="微软雅黑" w:eastAsia="微软雅黑" w:hAnsi="微软雅黑" w:hint="eastAsia"/>
          <w:noProof/>
        </w:rPr>
        <w:t>80000</w:t>
      </w:r>
      <w:r w:rsidR="00C34E52">
        <w:rPr>
          <w:rFonts w:ascii="微软雅黑" w:eastAsia="微软雅黑" w:hAnsi="微软雅黑" w:hint="eastAsia"/>
          <w:noProof/>
        </w:rPr>
        <w:t>元，已入账</w:t>
      </w:r>
      <w:r w:rsidRPr="000D595B">
        <w:rPr>
          <w:rFonts w:ascii="微软雅黑" w:eastAsia="微软雅黑" w:hAnsi="微软雅黑" w:hint="eastAsia"/>
          <w:noProof/>
        </w:rPr>
        <w:t>您的账户</w:t>
      </w:r>
      <w:r>
        <w:rPr>
          <w:rFonts w:ascii="微软雅黑" w:eastAsia="微软雅黑" w:hAnsi="微软雅黑" w:hint="eastAsia"/>
          <w:noProof/>
        </w:rPr>
        <w:t>余额，至此该标的已全部结清还款，</w:t>
      </w:r>
      <w:r w:rsidRPr="000D595B">
        <w:rPr>
          <w:rFonts w:ascii="微软雅黑" w:eastAsia="微软雅黑" w:hAnsi="微软雅黑" w:hint="eastAsia"/>
          <w:noProof/>
        </w:rPr>
        <w:t>感谢您对我们的关注和支持。</w:t>
      </w:r>
    </w:p>
    <w:p w:rsidR="00872940" w:rsidRPr="00385A9A" w:rsidRDefault="00515E36" w:rsidP="000D595B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898" w:author="lenovo" w:date="2018-08-08T15:20:00Z">
        <w:r>
          <w:rPr>
            <w:rFonts w:ascii="微软雅黑" w:eastAsia="微软雅黑" w:hAnsi="微软雅黑"/>
            <w:b/>
            <w:noProof/>
          </w:rPr>
          <w:t>8</w:t>
        </w:r>
      </w:ins>
      <w:del w:id="899" w:author="lenovo" w:date="2018-08-08T15:20:00Z">
        <w:r w:rsidR="006927A6" w:rsidRPr="00385A9A" w:rsidDel="00515E36">
          <w:rPr>
            <w:rFonts w:ascii="微软雅黑" w:eastAsia="微软雅黑" w:hAnsi="微软雅黑" w:hint="eastAsia"/>
            <w:b/>
            <w:noProof/>
          </w:rPr>
          <w:delText>7</w:delText>
        </w:r>
      </w:del>
      <w:r w:rsidR="006927A6" w:rsidRPr="00385A9A">
        <w:rPr>
          <w:rFonts w:ascii="微软雅黑" w:eastAsia="微软雅黑" w:hAnsi="微软雅黑" w:hint="eastAsia"/>
          <w:b/>
          <w:noProof/>
        </w:rPr>
        <w:t>）首次</w:t>
      </w:r>
      <w:r w:rsidR="006927A6" w:rsidRPr="00385A9A">
        <w:rPr>
          <w:rFonts w:ascii="微软雅黑" w:eastAsia="微软雅黑" w:hAnsi="微软雅黑"/>
          <w:b/>
          <w:noProof/>
        </w:rPr>
        <w:t>提醒逾期</w:t>
      </w:r>
    </w:p>
    <w:p w:rsidR="006927A6" w:rsidRDefault="006927A6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="00435542">
        <w:rPr>
          <w:rFonts w:ascii="微软雅黑" w:eastAsia="微软雅黑" w:hAnsi="微软雅黑" w:hint="eastAsia"/>
          <w:noProof/>
        </w:rPr>
        <w:t>尊敬的用户</w:t>
      </w:r>
      <w:r w:rsidR="00435542" w:rsidRPr="00435542">
        <w:rPr>
          <w:rFonts w:ascii="微软雅黑" w:eastAsia="微软雅黑" w:hAnsi="微软雅黑" w:hint="eastAsia"/>
          <w:noProof/>
        </w:rPr>
        <w:t>，</w:t>
      </w:r>
      <w:r w:rsidR="00435542" w:rsidRPr="000D595B">
        <w:rPr>
          <w:rFonts w:ascii="微软雅黑" w:eastAsia="微软雅黑" w:hAnsi="微软雅黑" w:hint="eastAsia"/>
          <w:noProof/>
        </w:rPr>
        <w:t>您在友金</w:t>
      </w:r>
      <w:r w:rsidR="00435542">
        <w:rPr>
          <w:rFonts w:ascii="微软雅黑" w:eastAsia="微软雅黑" w:hAnsi="微软雅黑" w:hint="eastAsia"/>
          <w:noProof/>
        </w:rPr>
        <w:t>服加入</w:t>
      </w:r>
      <w:r w:rsidR="00435542">
        <w:rPr>
          <w:rFonts w:ascii="微软雅黑" w:eastAsia="微软雅黑" w:hAnsi="微软雅黑"/>
          <w:noProof/>
        </w:rPr>
        <w:t>的</w:t>
      </w:r>
      <w:r w:rsidR="00435542">
        <w:rPr>
          <w:rFonts w:ascii="微软雅黑" w:eastAsia="微软雅黑" w:hAnsi="微软雅黑" w:hint="eastAsia"/>
          <w:noProof/>
        </w:rPr>
        <w:t>友金e富</w:t>
      </w:r>
      <w:r w:rsidR="00435542" w:rsidRPr="000D595B">
        <w:rPr>
          <w:rFonts w:ascii="微软雅黑" w:eastAsia="微软雅黑" w:hAnsi="微软雅黑" w:hint="eastAsia"/>
          <w:noProof/>
        </w:rPr>
        <w:t>“</w:t>
      </w:r>
      <w:r w:rsidR="00435542">
        <w:rPr>
          <w:rFonts w:ascii="微软雅黑" w:eastAsia="微软雅黑" w:hAnsi="微软雅黑"/>
          <w:noProof/>
        </w:rPr>
        <w:t>LA201809230004</w:t>
      </w:r>
      <w:r w:rsidR="00435542" w:rsidRPr="000D595B">
        <w:rPr>
          <w:rFonts w:ascii="微软雅黑" w:eastAsia="微软雅黑" w:hAnsi="微软雅黑" w:hint="eastAsia"/>
          <w:noProof/>
        </w:rPr>
        <w:t>”</w:t>
      </w:r>
      <w:r w:rsidR="00435542">
        <w:rPr>
          <w:rFonts w:ascii="微软雅黑" w:eastAsia="微软雅黑" w:hAnsi="微软雅黑" w:hint="eastAsia"/>
          <w:noProof/>
        </w:rPr>
        <w:t>，</w:t>
      </w:r>
      <w:r w:rsidR="00435542" w:rsidRPr="00435542">
        <w:rPr>
          <w:rFonts w:ascii="微软雅黑" w:eastAsia="微软雅黑" w:hAnsi="微软雅黑" w:hint="eastAsia"/>
          <w:noProof/>
        </w:rPr>
        <w:t>其中当期应收款项本金</w:t>
      </w:r>
      <w:r w:rsidR="00435542">
        <w:rPr>
          <w:rFonts w:ascii="微软雅黑" w:eastAsia="微软雅黑" w:hAnsi="微软雅黑"/>
          <w:noProof/>
        </w:rPr>
        <w:t>12</w:t>
      </w:r>
      <w:r w:rsidR="00435542" w:rsidRPr="00435542">
        <w:rPr>
          <w:rFonts w:ascii="微软雅黑" w:eastAsia="微软雅黑" w:hAnsi="微软雅黑" w:hint="eastAsia"/>
          <w:noProof/>
        </w:rPr>
        <w:t>元，利息</w:t>
      </w:r>
      <w:r w:rsidR="00435542">
        <w:rPr>
          <w:rFonts w:ascii="微软雅黑" w:eastAsia="微软雅黑" w:hAnsi="微软雅黑"/>
          <w:noProof/>
        </w:rPr>
        <w:t>12</w:t>
      </w:r>
      <w:r w:rsidR="00435542" w:rsidRPr="00435542">
        <w:rPr>
          <w:rFonts w:ascii="微软雅黑" w:eastAsia="微软雅黑" w:hAnsi="微软雅黑" w:hint="eastAsia"/>
          <w:noProof/>
        </w:rPr>
        <w:t>元，由于借款人当期还款逾期，</w:t>
      </w:r>
      <w:ins w:id="900" w:author="lenovo" w:date="2018-08-08T15:12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01" w:author="lenovo" w:date="2018-08-08T15:12:00Z">
        <w:r w:rsidR="00C34E52" w:rsidDel="00B753AB">
          <w:rPr>
            <w:rFonts w:ascii="微软雅黑" w:eastAsia="微软雅黑" w:hAnsi="微软雅黑" w:hint="eastAsia"/>
            <w:noProof/>
          </w:rPr>
          <w:delText>还</w:delText>
        </w:r>
      </w:del>
      <w:r w:rsidR="00C34E52">
        <w:rPr>
          <w:rFonts w:ascii="微软雅黑" w:eastAsia="微软雅黑" w:hAnsi="微软雅黑" w:hint="eastAsia"/>
          <w:noProof/>
        </w:rPr>
        <w:t>款人缴纳的逾期罚息将于客户还款后一并清算至您的</w:t>
      </w:r>
      <w:r w:rsidR="00435542" w:rsidRPr="00435542">
        <w:rPr>
          <w:rFonts w:ascii="微软雅黑" w:eastAsia="微软雅黑" w:hAnsi="微软雅黑" w:hint="eastAsia"/>
          <w:noProof/>
        </w:rPr>
        <w:t>账户</w:t>
      </w:r>
      <w:r w:rsidR="00C34E52">
        <w:rPr>
          <w:rFonts w:ascii="微软雅黑" w:eastAsia="微软雅黑" w:hAnsi="微软雅黑" w:hint="eastAsia"/>
          <w:noProof/>
        </w:rPr>
        <w:t>余额</w:t>
      </w:r>
      <w:r w:rsidR="00435542" w:rsidRPr="00435542">
        <w:rPr>
          <w:rFonts w:ascii="微软雅黑" w:eastAsia="微软雅黑" w:hAnsi="微软雅黑" w:hint="eastAsia"/>
          <w:noProof/>
        </w:rPr>
        <w:t>，届时请留意短信通知并</w:t>
      </w:r>
      <w:r w:rsidR="00C34E52">
        <w:rPr>
          <w:rFonts w:ascii="微软雅黑" w:eastAsia="微软雅黑" w:hAnsi="微软雅黑" w:hint="eastAsia"/>
          <w:noProof/>
        </w:rPr>
        <w:t>及时登录</w:t>
      </w:r>
      <w:r w:rsidR="00435542" w:rsidRPr="00435542">
        <w:rPr>
          <w:rFonts w:ascii="微软雅黑" w:eastAsia="微软雅黑" w:hAnsi="微软雅黑" w:hint="eastAsia"/>
          <w:noProof/>
        </w:rPr>
        <w:t>查看，感谢您对我们的关注和支持。</w:t>
      </w:r>
    </w:p>
    <w:p w:rsidR="00C60344" w:rsidRDefault="006927A6" w:rsidP="00C34E52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C60344">
        <w:rPr>
          <w:rFonts w:ascii="微软雅黑" w:eastAsia="微软雅黑" w:hAnsi="微软雅黑" w:hint="eastAsia"/>
          <w:noProof/>
        </w:rPr>
        <w:t>友金</w:t>
      </w:r>
      <w:r w:rsidR="00C60344">
        <w:rPr>
          <w:rFonts w:ascii="微软雅黑" w:eastAsia="微软雅黑" w:hAnsi="微软雅黑"/>
          <w:noProof/>
        </w:rPr>
        <w:t>e</w:t>
      </w:r>
      <w:r w:rsidR="00C60344">
        <w:rPr>
          <w:rFonts w:ascii="微软雅黑" w:eastAsia="微软雅黑" w:hAnsi="微软雅黑" w:hint="eastAsia"/>
          <w:noProof/>
        </w:rPr>
        <w:t>富</w:t>
      </w:r>
      <w:r w:rsidR="00C60344">
        <w:rPr>
          <w:rFonts w:ascii="微软雅黑" w:eastAsia="微软雅黑" w:hAnsi="微软雅黑"/>
          <w:noProof/>
        </w:rPr>
        <w:t>首次逾期提醒</w:t>
      </w:r>
    </w:p>
    <w:p w:rsidR="00C34E52" w:rsidRDefault="00C34E52" w:rsidP="00C34E52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0D595B">
        <w:rPr>
          <w:rFonts w:ascii="微软雅黑" w:eastAsia="微软雅黑" w:hAnsi="微软雅黑" w:hint="eastAsia"/>
          <w:noProof/>
        </w:rPr>
        <w:t>您在友金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Pr="00435542">
        <w:rPr>
          <w:rFonts w:ascii="微软雅黑" w:eastAsia="微软雅黑" w:hAnsi="微软雅黑" w:hint="eastAsia"/>
          <w:noProof/>
        </w:rPr>
        <w:t>其中当期应收款项本金</w:t>
      </w:r>
      <w:r>
        <w:rPr>
          <w:rFonts w:ascii="微软雅黑" w:eastAsia="微软雅黑" w:hAnsi="微软雅黑"/>
          <w:noProof/>
        </w:rPr>
        <w:t>12</w:t>
      </w:r>
      <w:r w:rsidRPr="00435542">
        <w:rPr>
          <w:rFonts w:ascii="微软雅黑" w:eastAsia="微软雅黑" w:hAnsi="微软雅黑" w:hint="eastAsia"/>
          <w:noProof/>
        </w:rPr>
        <w:t>元，利息</w:t>
      </w:r>
      <w:r>
        <w:rPr>
          <w:rFonts w:ascii="微软雅黑" w:eastAsia="微软雅黑" w:hAnsi="微软雅黑"/>
          <w:noProof/>
        </w:rPr>
        <w:t>12</w:t>
      </w:r>
      <w:r w:rsidRPr="00435542">
        <w:rPr>
          <w:rFonts w:ascii="微软雅黑" w:eastAsia="微软雅黑" w:hAnsi="微软雅黑" w:hint="eastAsia"/>
          <w:noProof/>
        </w:rPr>
        <w:t>元，由于借款人当期还款逾期，</w:t>
      </w:r>
      <w:ins w:id="902" w:author="lenovo" w:date="2018-08-08T15:11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03" w:author="lenovo" w:date="2018-08-08T15:11:00Z">
        <w:r w:rsidDel="00B753AB">
          <w:rPr>
            <w:rFonts w:ascii="微软雅黑" w:eastAsia="微软雅黑" w:hAnsi="微软雅黑" w:hint="eastAsia"/>
            <w:noProof/>
          </w:rPr>
          <w:delText>还</w:delText>
        </w:r>
      </w:del>
      <w:r>
        <w:rPr>
          <w:rFonts w:ascii="微软雅黑" w:eastAsia="微软雅黑" w:hAnsi="微软雅黑" w:hint="eastAsia"/>
          <w:noProof/>
        </w:rPr>
        <w:t>款人缴纳的逾期罚息将于客户还款后一并清算至您的</w:t>
      </w:r>
      <w:r w:rsidRPr="00435542">
        <w:rPr>
          <w:rFonts w:ascii="微软雅黑" w:eastAsia="微软雅黑" w:hAnsi="微软雅黑" w:hint="eastAsia"/>
          <w:noProof/>
        </w:rPr>
        <w:t>账户</w:t>
      </w:r>
      <w:r>
        <w:rPr>
          <w:rFonts w:ascii="微软雅黑" w:eastAsia="微软雅黑" w:hAnsi="微软雅黑" w:hint="eastAsia"/>
          <w:noProof/>
        </w:rPr>
        <w:t>余额</w:t>
      </w:r>
      <w:r w:rsidRPr="00435542">
        <w:rPr>
          <w:rFonts w:ascii="微软雅黑" w:eastAsia="微软雅黑" w:hAnsi="微软雅黑" w:hint="eastAsia"/>
          <w:noProof/>
        </w:rPr>
        <w:t>，届时请留意通知</w:t>
      </w:r>
      <w:r>
        <w:rPr>
          <w:rFonts w:ascii="微软雅黑" w:eastAsia="微软雅黑" w:hAnsi="微软雅黑" w:hint="eastAsia"/>
          <w:noProof/>
        </w:rPr>
        <w:t>，</w:t>
      </w:r>
      <w:r w:rsidRPr="00435542">
        <w:rPr>
          <w:rFonts w:ascii="微软雅黑" w:eastAsia="微软雅黑" w:hAnsi="微软雅黑" w:hint="eastAsia"/>
          <w:noProof/>
        </w:rPr>
        <w:t>感谢您对我们的关注和支持。</w:t>
      </w:r>
    </w:p>
    <w:p w:rsidR="0080298C" w:rsidRPr="00385A9A" w:rsidRDefault="00515E36" w:rsidP="000D595B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904" w:author="lenovo" w:date="2018-08-08T15:20:00Z">
        <w:r>
          <w:rPr>
            <w:rFonts w:ascii="微软雅黑" w:eastAsia="微软雅黑" w:hAnsi="微软雅黑"/>
            <w:b/>
            <w:noProof/>
          </w:rPr>
          <w:t>9</w:t>
        </w:r>
      </w:ins>
      <w:del w:id="905" w:author="lenovo" w:date="2018-08-08T15:20:00Z">
        <w:r w:rsidR="0080298C" w:rsidRPr="00385A9A" w:rsidDel="00515E36">
          <w:rPr>
            <w:rFonts w:ascii="微软雅黑" w:eastAsia="微软雅黑" w:hAnsi="微软雅黑" w:hint="eastAsia"/>
            <w:b/>
            <w:noProof/>
          </w:rPr>
          <w:delText>8</w:delText>
        </w:r>
      </w:del>
      <w:r w:rsidR="0080298C" w:rsidRPr="00385A9A">
        <w:rPr>
          <w:rFonts w:ascii="微软雅黑" w:eastAsia="微软雅黑" w:hAnsi="微软雅黑" w:hint="eastAsia"/>
          <w:b/>
          <w:noProof/>
        </w:rPr>
        <w:t>）</w:t>
      </w:r>
      <w:r w:rsidR="0080298C" w:rsidRPr="00385A9A">
        <w:rPr>
          <w:rFonts w:ascii="微软雅黑" w:eastAsia="微软雅黑" w:hAnsi="微软雅黑"/>
          <w:b/>
          <w:noProof/>
        </w:rPr>
        <w:t>逾期</w:t>
      </w:r>
      <w:r w:rsidR="0080298C" w:rsidRPr="00385A9A">
        <w:rPr>
          <w:rFonts w:ascii="微软雅黑" w:eastAsia="微软雅黑" w:hAnsi="微软雅黑" w:hint="eastAsia"/>
          <w:b/>
          <w:noProof/>
        </w:rPr>
        <w:t>30天</w:t>
      </w:r>
      <w:r w:rsidR="0080298C" w:rsidRPr="00385A9A">
        <w:rPr>
          <w:rFonts w:ascii="微软雅黑" w:eastAsia="微软雅黑" w:hAnsi="微软雅黑"/>
          <w:b/>
          <w:noProof/>
        </w:rPr>
        <w:t>提醒</w:t>
      </w:r>
    </w:p>
    <w:p w:rsidR="0080298C" w:rsidRDefault="0080298C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>尊敬的用户</w:t>
      </w:r>
      <w:r w:rsidRPr="0080298C">
        <w:rPr>
          <w:rFonts w:ascii="微软雅黑" w:eastAsia="微软雅黑" w:hAnsi="微软雅黑" w:hint="eastAsia"/>
          <w:noProof/>
        </w:rPr>
        <w:t>，</w:t>
      </w:r>
      <w:r w:rsidRPr="000D595B">
        <w:rPr>
          <w:rFonts w:ascii="微软雅黑" w:eastAsia="微软雅黑" w:hAnsi="微软雅黑" w:hint="eastAsia"/>
          <w:noProof/>
        </w:rPr>
        <w:t>您在友金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="002F2776">
        <w:rPr>
          <w:rFonts w:ascii="微软雅黑" w:eastAsia="微软雅黑" w:hAnsi="微软雅黑" w:hint="eastAsia"/>
          <w:noProof/>
        </w:rPr>
        <w:t>因</w:t>
      </w:r>
      <w:ins w:id="906" w:author="lenovo" w:date="2018-08-08T15:09:00Z">
        <w:r w:rsidR="002F2776">
          <w:rPr>
            <w:rFonts w:ascii="微软雅黑" w:eastAsia="微软雅黑" w:hAnsi="微软雅黑" w:hint="eastAsia"/>
            <w:noProof/>
          </w:rPr>
          <w:t>借</w:t>
        </w:r>
      </w:ins>
      <w:del w:id="907" w:author="lenovo" w:date="2018-08-08T15:09:00Z">
        <w:r w:rsidR="002F2776" w:rsidDel="002F2776">
          <w:rPr>
            <w:rFonts w:ascii="微软雅黑" w:eastAsia="微软雅黑" w:hAnsi="微软雅黑" w:hint="eastAsia"/>
            <w:noProof/>
          </w:rPr>
          <w:delText>借</w:delText>
        </w:r>
      </w:del>
      <w:r w:rsidRPr="0080298C">
        <w:rPr>
          <w:rFonts w:ascii="微软雅黑" w:eastAsia="微软雅黑" w:hAnsi="微软雅黑" w:hint="eastAsia"/>
          <w:noProof/>
        </w:rPr>
        <w:t>款人逾期两期,</w:t>
      </w:r>
      <w:ins w:id="908" w:author="lenovo" w:date="2018-08-08T15:10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09" w:author="lenovo" w:date="2018-08-08T15:10:00Z">
        <w:r w:rsidRPr="0080298C" w:rsidDel="00B753AB">
          <w:rPr>
            <w:rFonts w:ascii="微软雅黑" w:eastAsia="微软雅黑" w:hAnsi="微软雅黑" w:hint="eastAsia"/>
            <w:noProof/>
          </w:rPr>
          <w:delText>还</w:delText>
        </w:r>
      </w:del>
      <w:r w:rsidRPr="0080298C">
        <w:rPr>
          <w:rFonts w:ascii="微软雅黑" w:eastAsia="微软雅黑" w:hAnsi="微软雅黑" w:hint="eastAsia"/>
          <w:noProof/>
        </w:rPr>
        <w:t>款人缴纳的逾期罚息将于客户还款后一并清算至您的账户</w:t>
      </w:r>
      <w:r>
        <w:rPr>
          <w:rFonts w:ascii="微软雅黑" w:eastAsia="微软雅黑" w:hAnsi="微软雅黑" w:hint="eastAsia"/>
          <w:noProof/>
        </w:rPr>
        <w:t>余额</w:t>
      </w:r>
      <w:r w:rsidR="006C0817">
        <w:rPr>
          <w:rFonts w:ascii="微软雅黑" w:eastAsia="微软雅黑" w:hAnsi="微软雅黑" w:hint="eastAsia"/>
          <w:noProof/>
        </w:rPr>
        <w:t xml:space="preserve">， </w:t>
      </w:r>
      <w:r w:rsidRPr="00435542">
        <w:rPr>
          <w:rFonts w:ascii="微软雅黑" w:eastAsia="微软雅黑" w:hAnsi="微软雅黑" w:hint="eastAsia"/>
          <w:noProof/>
        </w:rPr>
        <w:t>届时请留意短信通知并</w:t>
      </w:r>
      <w:r>
        <w:rPr>
          <w:rFonts w:ascii="微软雅黑" w:eastAsia="微软雅黑" w:hAnsi="微软雅黑" w:hint="eastAsia"/>
          <w:noProof/>
        </w:rPr>
        <w:t>及时登录</w:t>
      </w:r>
      <w:r w:rsidR="006C0817">
        <w:rPr>
          <w:rFonts w:ascii="微软雅黑" w:eastAsia="微软雅黑" w:hAnsi="微软雅黑" w:hint="eastAsia"/>
          <w:noProof/>
        </w:rPr>
        <w:t>查看</w:t>
      </w:r>
      <w:r w:rsidRPr="0080298C">
        <w:rPr>
          <w:rFonts w:ascii="微软雅黑" w:eastAsia="微软雅黑" w:hAnsi="微软雅黑" w:hint="eastAsia"/>
          <w:noProof/>
        </w:rPr>
        <w:t>，感谢您对我们的关注和支持。</w:t>
      </w:r>
    </w:p>
    <w:p w:rsidR="00C60344" w:rsidRDefault="0080298C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C60344">
        <w:rPr>
          <w:rFonts w:ascii="微软雅黑" w:eastAsia="微软雅黑" w:hAnsi="微软雅黑" w:hint="eastAsia"/>
          <w:noProof/>
        </w:rPr>
        <w:t>友金</w:t>
      </w:r>
      <w:r w:rsidR="00C60344">
        <w:rPr>
          <w:rFonts w:ascii="微软雅黑" w:eastAsia="微软雅黑" w:hAnsi="微软雅黑"/>
          <w:noProof/>
        </w:rPr>
        <w:t>e</w:t>
      </w:r>
      <w:r w:rsidR="00C60344">
        <w:rPr>
          <w:rFonts w:ascii="微软雅黑" w:eastAsia="微软雅黑" w:hAnsi="微软雅黑" w:hint="eastAsia"/>
          <w:noProof/>
        </w:rPr>
        <w:t>富</w:t>
      </w:r>
      <w:r w:rsidR="00C60344">
        <w:rPr>
          <w:rFonts w:ascii="微软雅黑" w:eastAsia="微软雅黑" w:hAnsi="微软雅黑"/>
          <w:noProof/>
        </w:rPr>
        <w:t>逾期</w:t>
      </w:r>
      <w:r w:rsidR="00C60344">
        <w:rPr>
          <w:rFonts w:ascii="微软雅黑" w:eastAsia="微软雅黑" w:hAnsi="微软雅黑" w:hint="eastAsia"/>
          <w:noProof/>
        </w:rPr>
        <w:t>30天</w:t>
      </w:r>
      <w:r w:rsidR="00C60344">
        <w:rPr>
          <w:rFonts w:ascii="微软雅黑" w:eastAsia="微软雅黑" w:hAnsi="微软雅黑"/>
          <w:noProof/>
        </w:rPr>
        <w:t>提醒</w:t>
      </w:r>
    </w:p>
    <w:p w:rsidR="0080298C" w:rsidRDefault="006C0817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0D595B">
        <w:rPr>
          <w:rFonts w:ascii="微软雅黑" w:eastAsia="微软雅黑" w:hAnsi="微软雅黑" w:hint="eastAsia"/>
          <w:noProof/>
        </w:rPr>
        <w:t>您在友金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Pr="0080298C">
        <w:rPr>
          <w:rFonts w:ascii="微软雅黑" w:eastAsia="微软雅黑" w:hAnsi="微软雅黑" w:hint="eastAsia"/>
          <w:noProof/>
        </w:rPr>
        <w:t>因</w:t>
      </w:r>
      <w:ins w:id="910" w:author="lenovo" w:date="2018-08-08T15:10:00Z">
        <w:r w:rsidR="000C26DD">
          <w:rPr>
            <w:rFonts w:ascii="微软雅黑" w:eastAsia="微软雅黑" w:hAnsi="微软雅黑" w:hint="eastAsia"/>
            <w:noProof/>
          </w:rPr>
          <w:t>借</w:t>
        </w:r>
      </w:ins>
      <w:del w:id="911" w:author="lenovo" w:date="2018-08-08T15:09:00Z">
        <w:r w:rsidRPr="0080298C" w:rsidDel="000C26DD">
          <w:rPr>
            <w:rFonts w:ascii="微软雅黑" w:eastAsia="微软雅黑" w:hAnsi="微软雅黑" w:hint="eastAsia"/>
            <w:noProof/>
          </w:rPr>
          <w:delText>还</w:delText>
        </w:r>
      </w:del>
      <w:r w:rsidRPr="0080298C">
        <w:rPr>
          <w:rFonts w:ascii="微软雅黑" w:eastAsia="微软雅黑" w:hAnsi="微软雅黑" w:hint="eastAsia"/>
          <w:noProof/>
        </w:rPr>
        <w:t>款人逾期两期,</w:t>
      </w:r>
      <w:ins w:id="912" w:author="lenovo" w:date="2018-08-08T15:11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13" w:author="lenovo" w:date="2018-08-08T15:11:00Z">
        <w:r w:rsidRPr="0080298C" w:rsidDel="00B753AB">
          <w:rPr>
            <w:rFonts w:ascii="微软雅黑" w:eastAsia="微软雅黑" w:hAnsi="微软雅黑" w:hint="eastAsia"/>
            <w:noProof/>
          </w:rPr>
          <w:delText>还</w:delText>
        </w:r>
      </w:del>
      <w:r w:rsidRPr="0080298C">
        <w:rPr>
          <w:rFonts w:ascii="微软雅黑" w:eastAsia="微软雅黑" w:hAnsi="微软雅黑" w:hint="eastAsia"/>
          <w:noProof/>
        </w:rPr>
        <w:t>款人缴纳的逾期罚息将于客户还款后一并清算至您的账户</w:t>
      </w:r>
      <w:r>
        <w:rPr>
          <w:rFonts w:ascii="微软雅黑" w:eastAsia="微软雅黑" w:hAnsi="微软雅黑" w:hint="eastAsia"/>
          <w:noProof/>
        </w:rPr>
        <w:t xml:space="preserve">余额， </w:t>
      </w:r>
      <w:r w:rsidRPr="00435542">
        <w:rPr>
          <w:rFonts w:ascii="微软雅黑" w:eastAsia="微软雅黑" w:hAnsi="微软雅黑" w:hint="eastAsia"/>
          <w:noProof/>
        </w:rPr>
        <w:t>届时请留意通知</w:t>
      </w:r>
      <w:r>
        <w:rPr>
          <w:rFonts w:ascii="微软雅黑" w:eastAsia="微软雅黑" w:hAnsi="微软雅黑" w:hint="eastAsia"/>
          <w:noProof/>
        </w:rPr>
        <w:t>，</w:t>
      </w:r>
      <w:r w:rsidRPr="0080298C">
        <w:rPr>
          <w:rFonts w:ascii="微软雅黑" w:eastAsia="微软雅黑" w:hAnsi="微软雅黑" w:hint="eastAsia"/>
          <w:noProof/>
        </w:rPr>
        <w:t>感谢您对我们的关注和支持。</w:t>
      </w:r>
    </w:p>
    <w:p w:rsidR="00B21F4B" w:rsidRPr="00385A9A" w:rsidRDefault="00515E36" w:rsidP="000D595B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ins w:id="914" w:author="lenovo" w:date="2018-08-08T15:20:00Z">
        <w:r>
          <w:rPr>
            <w:rFonts w:ascii="微软雅黑" w:eastAsia="微软雅黑" w:hAnsi="微软雅黑"/>
            <w:b/>
            <w:noProof/>
          </w:rPr>
          <w:lastRenderedPageBreak/>
          <w:t>10</w:t>
        </w:r>
      </w:ins>
      <w:del w:id="915" w:author="lenovo" w:date="2018-08-08T15:20:00Z">
        <w:r w:rsidR="00B21F4B" w:rsidRPr="00385A9A" w:rsidDel="00515E36">
          <w:rPr>
            <w:rFonts w:ascii="微软雅黑" w:eastAsia="微软雅黑" w:hAnsi="微软雅黑" w:hint="eastAsia"/>
            <w:b/>
            <w:noProof/>
          </w:rPr>
          <w:delText>9</w:delText>
        </w:r>
      </w:del>
      <w:r w:rsidR="00B21F4B" w:rsidRPr="00385A9A">
        <w:rPr>
          <w:rFonts w:ascii="微软雅黑" w:eastAsia="微软雅黑" w:hAnsi="微软雅黑" w:hint="eastAsia"/>
          <w:b/>
          <w:noProof/>
        </w:rPr>
        <w:t>）</w:t>
      </w:r>
      <w:r w:rsidR="00B21F4B" w:rsidRPr="00385A9A">
        <w:rPr>
          <w:rFonts w:ascii="微软雅黑" w:eastAsia="微软雅黑" w:hAnsi="微软雅黑"/>
          <w:b/>
          <w:noProof/>
        </w:rPr>
        <w:t>逾期</w:t>
      </w:r>
      <w:r w:rsidR="00B21F4B" w:rsidRPr="00385A9A">
        <w:rPr>
          <w:rFonts w:ascii="微软雅黑" w:eastAsia="微软雅黑" w:hAnsi="微软雅黑" w:hint="eastAsia"/>
          <w:b/>
          <w:noProof/>
        </w:rPr>
        <w:t>60天</w:t>
      </w:r>
      <w:r w:rsidR="00B21F4B" w:rsidRPr="00385A9A">
        <w:rPr>
          <w:rFonts w:ascii="微软雅黑" w:eastAsia="微软雅黑" w:hAnsi="微软雅黑"/>
          <w:b/>
          <w:noProof/>
        </w:rPr>
        <w:t>提醒</w:t>
      </w:r>
    </w:p>
    <w:p w:rsidR="00B21F4B" w:rsidRDefault="00B21F4B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Pr="00B21F4B">
        <w:rPr>
          <w:rFonts w:ascii="微软雅黑" w:eastAsia="微软雅黑" w:hAnsi="微软雅黑" w:hint="eastAsia"/>
          <w:noProof/>
        </w:rPr>
        <w:t>尊敬的用户，您</w:t>
      </w:r>
      <w:r w:rsidRPr="000D595B">
        <w:rPr>
          <w:rFonts w:ascii="微软雅黑" w:eastAsia="微软雅黑" w:hAnsi="微软雅黑" w:hint="eastAsia"/>
          <w:noProof/>
        </w:rPr>
        <w:t>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Pr="00B21F4B">
        <w:rPr>
          <w:rFonts w:ascii="微软雅黑" w:eastAsia="微软雅黑" w:hAnsi="微软雅黑" w:hint="eastAsia"/>
          <w:noProof/>
        </w:rPr>
        <w:t>因</w:t>
      </w:r>
      <w:ins w:id="916" w:author="lenovo" w:date="2018-08-08T15:11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17" w:author="lenovo" w:date="2018-08-08T15:10:00Z">
        <w:r w:rsidRPr="00B21F4B" w:rsidDel="00B753AB">
          <w:rPr>
            <w:rFonts w:ascii="微软雅黑" w:eastAsia="微软雅黑" w:hAnsi="微软雅黑" w:hint="eastAsia"/>
            <w:noProof/>
          </w:rPr>
          <w:delText>还</w:delText>
        </w:r>
      </w:del>
      <w:r w:rsidRPr="00B21F4B">
        <w:rPr>
          <w:rFonts w:ascii="微软雅黑" w:eastAsia="微软雅黑" w:hAnsi="微软雅黑" w:hint="eastAsia"/>
          <w:noProof/>
        </w:rPr>
        <w:t>款人逾期三期,若逾期65</w:t>
      </w:r>
      <w:r>
        <w:rPr>
          <w:rFonts w:ascii="微软雅黑" w:eastAsia="微软雅黑" w:hAnsi="微软雅黑" w:hint="eastAsia"/>
          <w:noProof/>
        </w:rPr>
        <w:t>天将由专业担保公司担保代偿，请您勿需担心</w:t>
      </w:r>
      <w:r w:rsidRPr="00B21F4B">
        <w:rPr>
          <w:rFonts w:ascii="微软雅黑" w:eastAsia="微软雅黑" w:hAnsi="微软雅黑" w:hint="eastAsia"/>
          <w:noProof/>
        </w:rPr>
        <w:t>资金安全！届时请留意短信通知并</w:t>
      </w:r>
      <w:r>
        <w:rPr>
          <w:rFonts w:ascii="微软雅黑" w:eastAsia="微软雅黑" w:hAnsi="微软雅黑" w:hint="eastAsia"/>
          <w:noProof/>
        </w:rPr>
        <w:t>及时登录</w:t>
      </w:r>
      <w:r w:rsidRPr="00B21F4B">
        <w:rPr>
          <w:rFonts w:ascii="微软雅黑" w:eastAsia="微软雅黑" w:hAnsi="微软雅黑" w:hint="eastAsia"/>
          <w:noProof/>
        </w:rPr>
        <w:t>查看，感谢您对我们的关注和支持。</w:t>
      </w:r>
    </w:p>
    <w:p w:rsidR="00C60344" w:rsidRDefault="00B21F4B" w:rsidP="00C60344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站内信</w:t>
      </w:r>
      <w:r>
        <w:rPr>
          <w:rFonts w:ascii="微软雅黑" w:eastAsia="微软雅黑" w:hAnsi="微软雅黑"/>
          <w:noProof/>
        </w:rPr>
        <w:t>：</w:t>
      </w:r>
      <w:r w:rsidR="00C60344">
        <w:rPr>
          <w:rFonts w:ascii="微软雅黑" w:eastAsia="微软雅黑" w:hAnsi="微软雅黑" w:hint="eastAsia"/>
          <w:noProof/>
        </w:rPr>
        <w:t>友金</w:t>
      </w:r>
      <w:r w:rsidR="00C60344">
        <w:rPr>
          <w:rFonts w:ascii="微软雅黑" w:eastAsia="微软雅黑" w:hAnsi="微软雅黑"/>
          <w:noProof/>
        </w:rPr>
        <w:t>e</w:t>
      </w:r>
      <w:r w:rsidR="00C60344">
        <w:rPr>
          <w:rFonts w:ascii="微软雅黑" w:eastAsia="微软雅黑" w:hAnsi="微软雅黑" w:hint="eastAsia"/>
          <w:noProof/>
        </w:rPr>
        <w:t>富</w:t>
      </w:r>
      <w:r w:rsidR="00C60344">
        <w:rPr>
          <w:rFonts w:ascii="微软雅黑" w:eastAsia="微软雅黑" w:hAnsi="微软雅黑"/>
          <w:noProof/>
        </w:rPr>
        <w:t>逾期</w:t>
      </w:r>
      <w:r w:rsidR="00C60344">
        <w:rPr>
          <w:rFonts w:ascii="微软雅黑" w:eastAsia="微软雅黑" w:hAnsi="微软雅黑" w:hint="eastAsia"/>
          <w:noProof/>
        </w:rPr>
        <w:t>30天</w:t>
      </w:r>
      <w:r w:rsidR="00C60344">
        <w:rPr>
          <w:rFonts w:ascii="微软雅黑" w:eastAsia="微软雅黑" w:hAnsi="微软雅黑"/>
          <w:noProof/>
        </w:rPr>
        <w:t>提醒</w:t>
      </w:r>
    </w:p>
    <w:p w:rsidR="00B21F4B" w:rsidRDefault="00B21F4B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B21F4B">
        <w:rPr>
          <w:rFonts w:ascii="微软雅黑" w:eastAsia="微软雅黑" w:hAnsi="微软雅黑" w:hint="eastAsia"/>
          <w:noProof/>
        </w:rPr>
        <w:t>您</w:t>
      </w:r>
      <w:r w:rsidRPr="000D595B">
        <w:rPr>
          <w:rFonts w:ascii="微软雅黑" w:eastAsia="微软雅黑" w:hAnsi="微软雅黑" w:hint="eastAsia"/>
          <w:noProof/>
        </w:rPr>
        <w:t>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Pr="00B21F4B">
        <w:rPr>
          <w:rFonts w:ascii="微软雅黑" w:eastAsia="微软雅黑" w:hAnsi="微软雅黑" w:hint="eastAsia"/>
          <w:noProof/>
        </w:rPr>
        <w:t>因</w:t>
      </w:r>
      <w:ins w:id="918" w:author="lenovo" w:date="2018-08-08T15:11:00Z">
        <w:r w:rsidR="00B753AB">
          <w:rPr>
            <w:rFonts w:ascii="微软雅黑" w:eastAsia="微软雅黑" w:hAnsi="微软雅黑" w:hint="eastAsia"/>
            <w:noProof/>
          </w:rPr>
          <w:t>借</w:t>
        </w:r>
      </w:ins>
      <w:del w:id="919" w:author="lenovo" w:date="2018-08-08T15:11:00Z">
        <w:r w:rsidRPr="00B21F4B" w:rsidDel="00B753AB">
          <w:rPr>
            <w:rFonts w:ascii="微软雅黑" w:eastAsia="微软雅黑" w:hAnsi="微软雅黑" w:hint="eastAsia"/>
            <w:noProof/>
          </w:rPr>
          <w:delText>还</w:delText>
        </w:r>
      </w:del>
      <w:r w:rsidRPr="00B21F4B">
        <w:rPr>
          <w:rFonts w:ascii="微软雅黑" w:eastAsia="微软雅黑" w:hAnsi="微软雅黑" w:hint="eastAsia"/>
          <w:noProof/>
        </w:rPr>
        <w:t>款人逾期三期,若逾期65</w:t>
      </w:r>
      <w:r>
        <w:rPr>
          <w:rFonts w:ascii="微软雅黑" w:eastAsia="微软雅黑" w:hAnsi="微软雅黑" w:hint="eastAsia"/>
          <w:noProof/>
        </w:rPr>
        <w:t>天将由专业担保公司担保代偿，请您勿需担心</w:t>
      </w:r>
      <w:r w:rsidRPr="00B21F4B">
        <w:rPr>
          <w:rFonts w:ascii="微软雅黑" w:eastAsia="微软雅黑" w:hAnsi="微软雅黑" w:hint="eastAsia"/>
          <w:noProof/>
        </w:rPr>
        <w:t>资金安全！届时请留意通知，感谢您对我们的关注和支持。</w:t>
      </w:r>
    </w:p>
    <w:p w:rsidR="0091314F" w:rsidRPr="00385A9A" w:rsidRDefault="0091314F" w:rsidP="000D595B">
      <w:pPr>
        <w:pStyle w:val="10"/>
        <w:ind w:firstLineChars="0" w:firstLine="0"/>
        <w:rPr>
          <w:rFonts w:ascii="微软雅黑" w:eastAsia="微软雅黑" w:hAnsi="微软雅黑"/>
          <w:b/>
          <w:noProof/>
        </w:rPr>
      </w:pPr>
      <w:r w:rsidRPr="00385A9A">
        <w:rPr>
          <w:rFonts w:ascii="微软雅黑" w:eastAsia="微软雅黑" w:hAnsi="微软雅黑"/>
          <w:b/>
          <w:noProof/>
        </w:rPr>
        <w:t>1</w:t>
      </w:r>
      <w:ins w:id="920" w:author="lenovo" w:date="2018-08-08T15:20:00Z">
        <w:r w:rsidR="00515E36">
          <w:rPr>
            <w:rFonts w:ascii="微软雅黑" w:eastAsia="微软雅黑" w:hAnsi="微软雅黑"/>
            <w:b/>
            <w:noProof/>
          </w:rPr>
          <w:t>1</w:t>
        </w:r>
      </w:ins>
      <w:del w:id="921" w:author="lenovo" w:date="2018-08-08T15:20:00Z">
        <w:r w:rsidRPr="00385A9A" w:rsidDel="00515E36">
          <w:rPr>
            <w:rFonts w:ascii="微软雅黑" w:eastAsia="微软雅黑" w:hAnsi="微软雅黑"/>
            <w:b/>
            <w:noProof/>
          </w:rPr>
          <w:delText>0</w:delText>
        </w:r>
      </w:del>
      <w:r w:rsidRPr="00385A9A">
        <w:rPr>
          <w:rFonts w:ascii="微软雅黑" w:eastAsia="微软雅黑" w:hAnsi="微软雅黑" w:hint="eastAsia"/>
          <w:b/>
          <w:noProof/>
        </w:rPr>
        <w:t>）担保</w:t>
      </w:r>
      <w:r w:rsidRPr="00385A9A">
        <w:rPr>
          <w:rFonts w:ascii="微软雅黑" w:eastAsia="微软雅黑" w:hAnsi="微软雅黑"/>
          <w:b/>
          <w:noProof/>
        </w:rPr>
        <w:t>代偿还款</w:t>
      </w:r>
    </w:p>
    <w:p w:rsidR="0091314F" w:rsidRDefault="0091314F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短信</w:t>
      </w:r>
      <w:r>
        <w:rPr>
          <w:rFonts w:ascii="微软雅黑" w:eastAsia="微软雅黑" w:hAnsi="微软雅黑"/>
          <w:noProof/>
        </w:rPr>
        <w:t>：</w:t>
      </w:r>
      <w:r w:rsidR="009846DD" w:rsidRPr="009846DD">
        <w:rPr>
          <w:rFonts w:ascii="微软雅黑" w:eastAsia="微软雅黑" w:hAnsi="微软雅黑" w:hint="eastAsia"/>
          <w:noProof/>
        </w:rPr>
        <w:t>尊敬的用户,</w:t>
      </w:r>
      <w:r w:rsidR="002D40CF" w:rsidRPr="002D40CF">
        <w:rPr>
          <w:rFonts w:ascii="微软雅黑" w:eastAsia="微软雅黑" w:hAnsi="微软雅黑" w:hint="eastAsia"/>
          <w:noProof/>
        </w:rPr>
        <w:t xml:space="preserve"> </w:t>
      </w:r>
      <w:r w:rsidR="002D40CF" w:rsidRPr="00B21F4B">
        <w:rPr>
          <w:rFonts w:ascii="微软雅黑" w:eastAsia="微软雅黑" w:hAnsi="微软雅黑" w:hint="eastAsia"/>
          <w:noProof/>
        </w:rPr>
        <w:t>您</w:t>
      </w:r>
      <w:r w:rsidR="002D40CF" w:rsidRPr="000D595B">
        <w:rPr>
          <w:rFonts w:ascii="微软雅黑" w:eastAsia="微软雅黑" w:hAnsi="微软雅黑" w:hint="eastAsia"/>
          <w:noProof/>
        </w:rPr>
        <w:t>在友金</w:t>
      </w:r>
      <w:r w:rsidR="002D40CF">
        <w:rPr>
          <w:rFonts w:ascii="微软雅黑" w:eastAsia="微软雅黑" w:hAnsi="微软雅黑" w:hint="eastAsia"/>
          <w:noProof/>
        </w:rPr>
        <w:t>服加入</w:t>
      </w:r>
      <w:r w:rsidR="002D40CF">
        <w:rPr>
          <w:rFonts w:ascii="微软雅黑" w:eastAsia="微软雅黑" w:hAnsi="微软雅黑"/>
          <w:noProof/>
        </w:rPr>
        <w:t>的</w:t>
      </w:r>
      <w:r w:rsidR="002D40CF">
        <w:rPr>
          <w:rFonts w:ascii="微软雅黑" w:eastAsia="微软雅黑" w:hAnsi="微软雅黑" w:hint="eastAsia"/>
          <w:noProof/>
        </w:rPr>
        <w:t>友金e富</w:t>
      </w:r>
      <w:r w:rsidR="002D40CF" w:rsidRPr="000D595B">
        <w:rPr>
          <w:rFonts w:ascii="微软雅黑" w:eastAsia="微软雅黑" w:hAnsi="微软雅黑" w:hint="eastAsia"/>
          <w:noProof/>
        </w:rPr>
        <w:t>“</w:t>
      </w:r>
      <w:r w:rsidR="002D40CF">
        <w:rPr>
          <w:rFonts w:ascii="微软雅黑" w:eastAsia="微软雅黑" w:hAnsi="微软雅黑"/>
          <w:noProof/>
        </w:rPr>
        <w:t>LA201809230004</w:t>
      </w:r>
      <w:r w:rsidR="002D40CF" w:rsidRPr="000D595B">
        <w:rPr>
          <w:rFonts w:ascii="微软雅黑" w:eastAsia="微软雅黑" w:hAnsi="微软雅黑" w:hint="eastAsia"/>
          <w:noProof/>
        </w:rPr>
        <w:t>”</w:t>
      </w:r>
      <w:r w:rsidR="002D40CF">
        <w:rPr>
          <w:rFonts w:ascii="微软雅黑" w:eastAsia="微软雅黑" w:hAnsi="微软雅黑" w:hint="eastAsia"/>
          <w:noProof/>
        </w:rPr>
        <w:t>，</w:t>
      </w:r>
      <w:r w:rsidR="009846DD" w:rsidRPr="009846DD">
        <w:rPr>
          <w:rFonts w:ascii="微软雅黑" w:eastAsia="微软雅黑" w:hAnsi="微软雅黑" w:hint="eastAsia"/>
          <w:noProof/>
        </w:rPr>
        <w:t>因借款人逾期65天，现担保代偿程序已启动，您的账户</w:t>
      </w:r>
      <w:r w:rsidR="002D40CF">
        <w:rPr>
          <w:rFonts w:ascii="微软雅黑" w:eastAsia="微软雅黑" w:hAnsi="微软雅黑" w:hint="eastAsia"/>
          <w:noProof/>
        </w:rPr>
        <w:t>余额</w:t>
      </w:r>
      <w:r w:rsidR="009846DD" w:rsidRPr="009846DD">
        <w:rPr>
          <w:rFonts w:ascii="微软雅黑" w:eastAsia="微软雅黑" w:hAnsi="微软雅黑" w:hint="eastAsia"/>
          <w:noProof/>
        </w:rPr>
        <w:t>将收到总金额</w:t>
      </w:r>
      <w:r w:rsidR="002D40CF">
        <w:rPr>
          <w:rFonts w:ascii="微软雅黑" w:eastAsia="微软雅黑" w:hAnsi="微软雅黑"/>
          <w:noProof/>
        </w:rPr>
        <w:t>4500</w:t>
      </w:r>
      <w:r w:rsidR="002D40CF">
        <w:rPr>
          <w:rFonts w:ascii="微软雅黑" w:eastAsia="微软雅黑" w:hAnsi="微软雅黑" w:hint="eastAsia"/>
          <w:noProof/>
        </w:rPr>
        <w:t>元，</w:t>
      </w:r>
      <w:r w:rsidR="009846DD" w:rsidRPr="009846DD">
        <w:rPr>
          <w:rFonts w:ascii="微软雅黑" w:eastAsia="微软雅黑" w:hAnsi="微软雅黑" w:hint="eastAsia"/>
          <w:noProof/>
        </w:rPr>
        <w:t>其中本金</w:t>
      </w:r>
      <w:r w:rsidR="002D40CF">
        <w:rPr>
          <w:rFonts w:ascii="微软雅黑" w:eastAsia="微软雅黑" w:hAnsi="微软雅黑"/>
          <w:noProof/>
        </w:rPr>
        <w:t>45</w:t>
      </w:r>
      <w:r w:rsidR="009846DD" w:rsidRPr="009846DD">
        <w:rPr>
          <w:rFonts w:ascii="微软雅黑" w:eastAsia="微软雅黑" w:hAnsi="微软雅黑" w:hint="eastAsia"/>
          <w:noProof/>
        </w:rPr>
        <w:t>元，利息</w:t>
      </w:r>
      <w:r w:rsidR="002D40CF">
        <w:rPr>
          <w:rFonts w:ascii="微软雅黑" w:eastAsia="微软雅黑" w:hAnsi="微软雅黑"/>
          <w:noProof/>
        </w:rPr>
        <w:t>45</w:t>
      </w:r>
      <w:r w:rsidR="009846DD" w:rsidRPr="009846DD">
        <w:rPr>
          <w:rFonts w:ascii="微软雅黑" w:eastAsia="微软雅黑" w:hAnsi="微软雅黑" w:hint="eastAsia"/>
          <w:noProof/>
        </w:rPr>
        <w:t>元，逾期罚息</w:t>
      </w:r>
      <w:r w:rsidR="002D40CF">
        <w:rPr>
          <w:rFonts w:ascii="微软雅黑" w:eastAsia="微软雅黑" w:hAnsi="微软雅黑"/>
          <w:noProof/>
        </w:rPr>
        <w:t>45</w:t>
      </w:r>
      <w:r w:rsidR="009846DD" w:rsidRPr="009846DD">
        <w:rPr>
          <w:rFonts w:ascii="微软雅黑" w:eastAsia="微软雅黑" w:hAnsi="微软雅黑" w:hint="eastAsia"/>
          <w:noProof/>
        </w:rPr>
        <w:t>元。届时请留意短信通知并</w:t>
      </w:r>
      <w:r w:rsidR="002D40CF">
        <w:rPr>
          <w:rFonts w:ascii="微软雅黑" w:eastAsia="微软雅黑" w:hAnsi="微软雅黑" w:hint="eastAsia"/>
          <w:noProof/>
        </w:rPr>
        <w:t>及时登录</w:t>
      </w:r>
      <w:r w:rsidR="009846DD" w:rsidRPr="009846DD">
        <w:rPr>
          <w:rFonts w:ascii="微软雅黑" w:eastAsia="微软雅黑" w:hAnsi="微软雅黑" w:hint="eastAsia"/>
          <w:noProof/>
        </w:rPr>
        <w:t>查看，至此该标的已全部结清还款，感谢您对我们的关注和支持。</w:t>
      </w:r>
    </w:p>
    <w:p w:rsidR="0091314F" w:rsidRPr="0091314F" w:rsidRDefault="0091314F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站内</w:t>
      </w:r>
      <w:r>
        <w:rPr>
          <w:rFonts w:ascii="微软雅黑" w:eastAsia="微软雅黑" w:hAnsi="微软雅黑"/>
          <w:noProof/>
        </w:rPr>
        <w:t>信</w:t>
      </w:r>
      <w:r w:rsidR="00385A9A">
        <w:rPr>
          <w:rFonts w:ascii="微软雅黑" w:eastAsia="微软雅黑" w:hAnsi="微软雅黑" w:hint="eastAsia"/>
          <w:noProof/>
        </w:rPr>
        <w:t>：</w:t>
      </w:r>
      <w:r w:rsidR="00C60344">
        <w:rPr>
          <w:rFonts w:ascii="微软雅黑" w:eastAsia="微软雅黑" w:hAnsi="微软雅黑" w:hint="eastAsia"/>
          <w:noProof/>
        </w:rPr>
        <w:t>友金</w:t>
      </w:r>
      <w:r w:rsidR="00C60344">
        <w:rPr>
          <w:rFonts w:ascii="微软雅黑" w:eastAsia="微软雅黑" w:hAnsi="微软雅黑"/>
          <w:noProof/>
        </w:rPr>
        <w:t>e富担保代偿</w:t>
      </w:r>
    </w:p>
    <w:p w:rsidR="00385A9A" w:rsidRDefault="00385A9A" w:rsidP="00385A9A">
      <w:pPr>
        <w:pStyle w:val="10"/>
        <w:ind w:firstLineChars="0" w:firstLine="0"/>
        <w:rPr>
          <w:rFonts w:ascii="微软雅黑" w:eastAsia="微软雅黑" w:hAnsi="微软雅黑"/>
          <w:noProof/>
        </w:rPr>
      </w:pPr>
      <w:r w:rsidRPr="00B21F4B">
        <w:rPr>
          <w:rFonts w:ascii="微软雅黑" w:eastAsia="微软雅黑" w:hAnsi="微软雅黑" w:hint="eastAsia"/>
          <w:noProof/>
        </w:rPr>
        <w:t>您</w:t>
      </w:r>
      <w:r w:rsidRPr="000D595B">
        <w:rPr>
          <w:rFonts w:ascii="微软雅黑" w:eastAsia="微软雅黑" w:hAnsi="微软雅黑" w:hint="eastAsia"/>
          <w:noProof/>
        </w:rPr>
        <w:t>在友金</w:t>
      </w:r>
      <w:r>
        <w:rPr>
          <w:rFonts w:ascii="微软雅黑" w:eastAsia="微软雅黑" w:hAnsi="微软雅黑" w:hint="eastAsia"/>
          <w:noProof/>
        </w:rPr>
        <w:t>服加入</w:t>
      </w:r>
      <w:r>
        <w:rPr>
          <w:rFonts w:ascii="微软雅黑" w:eastAsia="微软雅黑" w:hAnsi="微软雅黑"/>
          <w:noProof/>
        </w:rPr>
        <w:t>的</w:t>
      </w:r>
      <w:r>
        <w:rPr>
          <w:rFonts w:ascii="微软雅黑" w:eastAsia="微软雅黑" w:hAnsi="微软雅黑" w:hint="eastAsia"/>
          <w:noProof/>
        </w:rPr>
        <w:t>友金e富</w:t>
      </w:r>
      <w:r w:rsidRPr="000D595B">
        <w:rPr>
          <w:rFonts w:ascii="微软雅黑" w:eastAsia="微软雅黑" w:hAnsi="微软雅黑" w:hint="eastAsia"/>
          <w:noProof/>
        </w:rPr>
        <w:t>“</w:t>
      </w:r>
      <w:r>
        <w:rPr>
          <w:rFonts w:ascii="微软雅黑" w:eastAsia="微软雅黑" w:hAnsi="微软雅黑"/>
          <w:noProof/>
        </w:rPr>
        <w:t>LA201809230004</w:t>
      </w:r>
      <w:r w:rsidRPr="000D595B">
        <w:rPr>
          <w:rFonts w:ascii="微软雅黑" w:eastAsia="微软雅黑" w:hAnsi="微软雅黑" w:hint="eastAsia"/>
          <w:noProof/>
        </w:rPr>
        <w:t>”</w:t>
      </w:r>
      <w:r>
        <w:rPr>
          <w:rFonts w:ascii="微软雅黑" w:eastAsia="微软雅黑" w:hAnsi="微软雅黑" w:hint="eastAsia"/>
          <w:noProof/>
        </w:rPr>
        <w:t>，</w:t>
      </w:r>
      <w:r w:rsidRPr="009846DD">
        <w:rPr>
          <w:rFonts w:ascii="微软雅黑" w:eastAsia="微软雅黑" w:hAnsi="微软雅黑" w:hint="eastAsia"/>
          <w:noProof/>
        </w:rPr>
        <w:t>因借款人逾期65天，现担保代偿程序已启动，您的账户</w:t>
      </w:r>
      <w:r>
        <w:rPr>
          <w:rFonts w:ascii="微软雅黑" w:eastAsia="微软雅黑" w:hAnsi="微软雅黑" w:hint="eastAsia"/>
          <w:noProof/>
        </w:rPr>
        <w:t>余额</w:t>
      </w:r>
      <w:r w:rsidRPr="009846DD">
        <w:rPr>
          <w:rFonts w:ascii="微软雅黑" w:eastAsia="微软雅黑" w:hAnsi="微软雅黑" w:hint="eastAsia"/>
          <w:noProof/>
        </w:rPr>
        <w:t>将收到总金额</w:t>
      </w:r>
      <w:r>
        <w:rPr>
          <w:rFonts w:ascii="微软雅黑" w:eastAsia="微软雅黑" w:hAnsi="微软雅黑"/>
          <w:noProof/>
        </w:rPr>
        <w:t>4500</w:t>
      </w:r>
      <w:r>
        <w:rPr>
          <w:rFonts w:ascii="微软雅黑" w:eastAsia="微软雅黑" w:hAnsi="微软雅黑" w:hint="eastAsia"/>
          <w:noProof/>
        </w:rPr>
        <w:t>元，</w:t>
      </w:r>
      <w:r w:rsidRPr="009846DD">
        <w:rPr>
          <w:rFonts w:ascii="微软雅黑" w:eastAsia="微软雅黑" w:hAnsi="微软雅黑" w:hint="eastAsia"/>
          <w:noProof/>
        </w:rPr>
        <w:t>其中本金</w:t>
      </w:r>
      <w:r>
        <w:rPr>
          <w:rFonts w:ascii="微软雅黑" w:eastAsia="微软雅黑" w:hAnsi="微软雅黑"/>
          <w:noProof/>
        </w:rPr>
        <w:t>45</w:t>
      </w:r>
      <w:r w:rsidRPr="009846DD">
        <w:rPr>
          <w:rFonts w:ascii="微软雅黑" w:eastAsia="微软雅黑" w:hAnsi="微软雅黑" w:hint="eastAsia"/>
          <w:noProof/>
        </w:rPr>
        <w:t>元，利息</w:t>
      </w:r>
      <w:r>
        <w:rPr>
          <w:rFonts w:ascii="微软雅黑" w:eastAsia="微软雅黑" w:hAnsi="微软雅黑"/>
          <w:noProof/>
        </w:rPr>
        <w:t>45</w:t>
      </w:r>
      <w:r w:rsidRPr="009846DD">
        <w:rPr>
          <w:rFonts w:ascii="微软雅黑" w:eastAsia="微软雅黑" w:hAnsi="微软雅黑" w:hint="eastAsia"/>
          <w:noProof/>
        </w:rPr>
        <w:t>元，逾期罚息</w:t>
      </w:r>
      <w:r>
        <w:rPr>
          <w:rFonts w:ascii="微软雅黑" w:eastAsia="微软雅黑" w:hAnsi="微软雅黑"/>
          <w:noProof/>
        </w:rPr>
        <w:t>45</w:t>
      </w:r>
      <w:r w:rsidRPr="009846DD">
        <w:rPr>
          <w:rFonts w:ascii="微软雅黑" w:eastAsia="微软雅黑" w:hAnsi="微软雅黑" w:hint="eastAsia"/>
          <w:noProof/>
        </w:rPr>
        <w:t>元。届时请留意通知，至此该标的已全部结清还款，感谢您对我们的关注和支持。</w:t>
      </w:r>
    </w:p>
    <w:p w:rsidR="00AC0166" w:rsidRPr="00515E36" w:rsidRDefault="00515E36" w:rsidP="000D595B">
      <w:pPr>
        <w:pStyle w:val="10"/>
        <w:ind w:firstLineChars="0" w:firstLine="0"/>
        <w:rPr>
          <w:ins w:id="922" w:author="lenovo" w:date="2018-08-07T16:03:00Z"/>
          <w:rFonts w:ascii="微软雅黑" w:eastAsia="微软雅黑" w:hAnsi="微软雅黑"/>
          <w:b/>
          <w:noProof/>
          <w:rPrChange w:id="923" w:author="lenovo" w:date="2018-08-08T15:20:00Z">
            <w:rPr>
              <w:ins w:id="924" w:author="lenovo" w:date="2018-08-07T16:03:00Z"/>
              <w:rFonts w:ascii="微软雅黑" w:eastAsia="微软雅黑" w:hAnsi="微软雅黑"/>
              <w:noProof/>
            </w:rPr>
          </w:rPrChange>
        </w:rPr>
      </w:pPr>
      <w:ins w:id="925" w:author="lenovo" w:date="2018-08-07T16:03:00Z">
        <w:r w:rsidRPr="00515E36">
          <w:rPr>
            <w:rFonts w:ascii="微软雅黑" w:eastAsia="微软雅黑" w:hAnsi="微软雅黑"/>
            <w:b/>
            <w:noProof/>
            <w:rPrChange w:id="926" w:author="lenovo" w:date="2018-08-08T15:20:00Z">
              <w:rPr>
                <w:rFonts w:ascii="微软雅黑" w:eastAsia="微软雅黑" w:hAnsi="微软雅黑"/>
                <w:noProof/>
              </w:rPr>
            </w:rPrChange>
          </w:rPr>
          <w:t>12</w:t>
        </w:r>
        <w:r w:rsidR="005F25EE" w:rsidRPr="00515E36">
          <w:rPr>
            <w:rFonts w:ascii="微软雅黑" w:eastAsia="微软雅黑" w:hAnsi="微软雅黑"/>
            <w:b/>
            <w:noProof/>
            <w:rPrChange w:id="927" w:author="lenovo" w:date="2018-08-08T15:20:00Z">
              <w:rPr>
                <w:rFonts w:ascii="微软雅黑" w:eastAsia="微软雅黑" w:hAnsi="微软雅黑"/>
                <w:noProof/>
              </w:rPr>
            </w:rPrChange>
          </w:rPr>
          <w:t>)逾期还款</w:t>
        </w:r>
      </w:ins>
    </w:p>
    <w:p w:rsidR="00813F3B" w:rsidRDefault="005F25EE" w:rsidP="000D595B">
      <w:pPr>
        <w:pStyle w:val="10"/>
        <w:ind w:firstLineChars="0" w:firstLine="0"/>
        <w:rPr>
          <w:ins w:id="928" w:author="lenovo" w:date="2018-08-07T16:05:00Z"/>
          <w:rFonts w:ascii="微软雅黑" w:eastAsia="微软雅黑" w:hAnsi="微软雅黑"/>
          <w:noProof/>
        </w:rPr>
      </w:pPr>
      <w:ins w:id="929" w:author="lenovo" w:date="2018-08-07T16:03:00Z">
        <w:r>
          <w:rPr>
            <w:rFonts w:ascii="微软雅黑" w:eastAsia="微软雅黑" w:hAnsi="微软雅黑" w:hint="eastAsia"/>
            <w:noProof/>
          </w:rPr>
          <w:t>短信</w:t>
        </w:r>
        <w:r>
          <w:rPr>
            <w:rFonts w:ascii="微软雅黑" w:eastAsia="微软雅黑" w:hAnsi="微软雅黑"/>
            <w:noProof/>
          </w:rPr>
          <w:t>：</w:t>
        </w:r>
      </w:ins>
      <w:ins w:id="930" w:author="lenovo" w:date="2018-08-07T16:04:00Z">
        <w:r w:rsidRPr="005F25EE">
          <w:rPr>
            <w:rFonts w:ascii="微软雅黑" w:eastAsia="微软雅黑" w:hAnsi="微软雅黑" w:hint="eastAsia"/>
            <w:noProof/>
            <w:rPrChange w:id="931" w:author="lenovo" w:date="2018-08-07T16:04:00Z">
              <w:rPr>
                <w:rFonts w:hint="eastAsia"/>
              </w:rPr>
            </w:rPrChange>
          </w:rPr>
          <w:t>尊敬的用户，您在友金服</w:t>
        </w:r>
      </w:ins>
      <w:r w:rsidR="00A04F2B">
        <w:rPr>
          <w:rFonts w:ascii="微软雅黑" w:eastAsia="微软雅黑" w:hAnsi="微软雅黑" w:hint="eastAsia"/>
          <w:noProof/>
        </w:rPr>
        <w:t>加入</w:t>
      </w:r>
      <w:ins w:id="932" w:author="lenovo" w:date="2018-08-07T16:04:00Z">
        <w:r w:rsidRPr="005F25EE">
          <w:rPr>
            <w:rFonts w:ascii="微软雅黑" w:eastAsia="微软雅黑" w:hAnsi="微软雅黑" w:hint="eastAsia"/>
            <w:noProof/>
            <w:rPrChange w:id="933" w:author="lenovo" w:date="2018-08-07T16:04:00Z">
              <w:rPr>
                <w:rFonts w:hint="eastAsia"/>
              </w:rPr>
            </w:rPrChange>
          </w:rPr>
          <w:t>的</w:t>
        </w:r>
      </w:ins>
      <w:r w:rsidR="007D4A3C">
        <w:rPr>
          <w:rFonts w:ascii="微软雅黑" w:eastAsia="微软雅黑" w:hAnsi="微软雅黑" w:hint="eastAsia"/>
          <w:noProof/>
        </w:rPr>
        <w:t>友金</w:t>
      </w:r>
      <w:r w:rsidR="007D4A3C">
        <w:rPr>
          <w:rFonts w:ascii="微软雅黑" w:eastAsia="微软雅黑" w:hAnsi="微软雅黑"/>
          <w:noProof/>
        </w:rPr>
        <w:t>e富</w:t>
      </w:r>
      <w:ins w:id="934" w:author="lenovo" w:date="2018-08-07T16:04:00Z">
        <w:r w:rsidRPr="005F25EE">
          <w:rPr>
            <w:rFonts w:ascii="微软雅黑" w:eastAsia="微软雅黑" w:hAnsi="微软雅黑"/>
            <w:noProof/>
            <w:rPrChange w:id="935" w:author="lenovo" w:date="2018-08-07T16:04:00Z">
              <w:rPr/>
            </w:rPrChange>
          </w:rPr>
          <w:t>${bid}</w:t>
        </w:r>
        <w:r w:rsidRPr="005F25EE">
          <w:rPr>
            <w:rFonts w:ascii="微软雅黑" w:eastAsia="微软雅黑" w:hAnsi="微软雅黑" w:hint="eastAsia"/>
            <w:noProof/>
            <w:rPrChange w:id="936" w:author="lenovo" w:date="2018-08-07T16:04:00Z">
              <w:rPr>
                <w:rFonts w:hint="eastAsia"/>
              </w:rPr>
            </w:rPrChange>
          </w:rPr>
          <w:t>，其中当月应收款项本金</w:t>
        </w:r>
        <w:r w:rsidRPr="005F25EE">
          <w:rPr>
            <w:rFonts w:ascii="微软雅黑" w:eastAsia="微软雅黑" w:hAnsi="微软雅黑"/>
            <w:noProof/>
            <w:rPrChange w:id="937" w:author="lenovo" w:date="2018-08-07T16:04:00Z">
              <w:rPr/>
            </w:rPrChange>
          </w:rPr>
          <w:t>${bjamount}</w:t>
        </w:r>
        <w:r w:rsidRPr="005F25EE">
          <w:rPr>
            <w:rFonts w:ascii="微软雅黑" w:eastAsia="微软雅黑" w:hAnsi="微软雅黑" w:hint="eastAsia"/>
            <w:noProof/>
            <w:rPrChange w:id="938" w:author="lenovo" w:date="2018-08-07T16:04:00Z">
              <w:rPr>
                <w:rFonts w:hint="eastAsia"/>
              </w:rPr>
            </w:rPrChange>
          </w:rPr>
          <w:t>元，利息</w:t>
        </w:r>
        <w:r w:rsidRPr="005F25EE">
          <w:rPr>
            <w:rFonts w:ascii="微软雅黑" w:eastAsia="微软雅黑" w:hAnsi="微软雅黑"/>
            <w:noProof/>
            <w:rPrChange w:id="939" w:author="lenovo" w:date="2018-08-07T16:04:00Z">
              <w:rPr/>
            </w:rPrChange>
          </w:rPr>
          <w:t>${lxamount}</w:t>
        </w:r>
        <w:r w:rsidRPr="005F25EE">
          <w:rPr>
            <w:rFonts w:ascii="微软雅黑" w:eastAsia="微软雅黑" w:hAnsi="微软雅黑" w:hint="eastAsia"/>
            <w:noProof/>
            <w:rPrChange w:id="940" w:author="lenovo" w:date="2018-08-07T16:04:00Z">
              <w:rPr>
                <w:rFonts w:hint="eastAsia"/>
              </w:rPr>
            </w:rPrChange>
          </w:rPr>
          <w:t>元，逾期罚息</w:t>
        </w:r>
        <w:r w:rsidRPr="005F25EE">
          <w:rPr>
            <w:rFonts w:ascii="微软雅黑" w:eastAsia="微软雅黑" w:hAnsi="微软雅黑"/>
            <w:noProof/>
            <w:rPrChange w:id="941" w:author="lenovo" w:date="2018-08-07T16:04:00Z">
              <w:rPr/>
            </w:rPrChange>
          </w:rPr>
          <w:t>${fxamount}</w:t>
        </w:r>
        <w:r w:rsidRPr="005F25EE">
          <w:rPr>
            <w:rFonts w:ascii="微软雅黑" w:eastAsia="微软雅黑" w:hAnsi="微软雅黑" w:hint="eastAsia"/>
            <w:noProof/>
            <w:rPrChange w:id="942" w:author="lenovo" w:date="2018-08-07T16:04:00Z">
              <w:rPr>
                <w:rFonts w:hint="eastAsia"/>
              </w:rPr>
            </w:rPrChange>
          </w:rPr>
          <w:t>元，</w:t>
        </w:r>
      </w:ins>
      <w:ins w:id="943" w:author="lenovo" w:date="2018-08-07T16:05:00Z">
        <w:r w:rsidR="00813F3B">
          <w:rPr>
            <w:rFonts w:ascii="微软雅黑" w:eastAsia="微软雅黑" w:hAnsi="微软雅黑" w:hint="eastAsia"/>
            <w:noProof/>
          </w:rPr>
          <w:t>已入账</w:t>
        </w:r>
        <w:r w:rsidR="00813F3B">
          <w:rPr>
            <w:rFonts w:ascii="微软雅黑" w:eastAsia="微软雅黑" w:hAnsi="微软雅黑"/>
            <w:noProof/>
          </w:rPr>
          <w:t>您的账户余额，</w:t>
        </w:r>
        <w:r w:rsidR="00813F3B">
          <w:rPr>
            <w:rFonts w:ascii="微软雅黑" w:eastAsia="微软雅黑" w:hAnsi="微软雅黑" w:hint="eastAsia"/>
            <w:noProof/>
          </w:rPr>
          <w:t>请及时</w:t>
        </w:r>
        <w:r w:rsidR="00813F3B">
          <w:rPr>
            <w:rFonts w:ascii="微软雅黑" w:eastAsia="微软雅黑" w:hAnsi="微软雅黑"/>
            <w:noProof/>
          </w:rPr>
          <w:t>登录查看</w:t>
        </w:r>
        <w:r w:rsidR="00813F3B">
          <w:rPr>
            <w:rFonts w:ascii="微软雅黑" w:eastAsia="微软雅黑" w:hAnsi="微软雅黑" w:hint="eastAsia"/>
            <w:noProof/>
          </w:rPr>
          <w:t>，</w:t>
        </w:r>
        <w:r w:rsidR="00813F3B">
          <w:rPr>
            <w:rFonts w:ascii="微软雅黑" w:eastAsia="微软雅黑" w:hAnsi="微软雅黑"/>
            <w:noProof/>
          </w:rPr>
          <w:t>感谢您对我们的关注和支持</w:t>
        </w:r>
        <w:r w:rsidR="00813F3B">
          <w:rPr>
            <w:rFonts w:ascii="微软雅黑" w:eastAsia="微软雅黑" w:hAnsi="微软雅黑" w:hint="eastAsia"/>
            <w:noProof/>
          </w:rPr>
          <w:t>。</w:t>
        </w:r>
      </w:ins>
    </w:p>
    <w:p w:rsidR="005F25EE" w:rsidRDefault="005F25EE" w:rsidP="000D595B">
      <w:pPr>
        <w:pStyle w:val="10"/>
        <w:ind w:firstLineChars="0" w:firstLine="0"/>
        <w:rPr>
          <w:ins w:id="944" w:author="lenovo" w:date="2018-08-07T16:05:00Z"/>
          <w:rFonts w:ascii="微软雅黑" w:eastAsia="微软雅黑" w:hAnsi="微软雅黑"/>
          <w:noProof/>
        </w:rPr>
      </w:pPr>
      <w:ins w:id="945" w:author="lenovo" w:date="2018-08-07T16:03:00Z">
        <w:r>
          <w:rPr>
            <w:rFonts w:ascii="微软雅黑" w:eastAsia="微软雅黑" w:hAnsi="微软雅黑" w:hint="eastAsia"/>
            <w:noProof/>
          </w:rPr>
          <w:t>站内信</w:t>
        </w:r>
        <w:r>
          <w:rPr>
            <w:rFonts w:ascii="微软雅黑" w:eastAsia="微软雅黑" w:hAnsi="微软雅黑"/>
            <w:noProof/>
          </w:rPr>
          <w:t>：</w:t>
        </w:r>
      </w:ins>
      <w:ins w:id="946" w:author="lenovo" w:date="2018-08-07T16:05:00Z">
        <w:r w:rsidR="00813F3B">
          <w:rPr>
            <w:rFonts w:ascii="微软雅黑" w:eastAsia="微软雅黑" w:hAnsi="微软雅黑" w:hint="eastAsia"/>
            <w:noProof/>
          </w:rPr>
          <w:t>友金e富</w:t>
        </w:r>
        <w:r w:rsidR="00813F3B">
          <w:rPr>
            <w:rFonts w:ascii="微软雅黑" w:eastAsia="微软雅黑" w:hAnsi="微软雅黑"/>
            <w:noProof/>
          </w:rPr>
          <w:t>逾期回款</w:t>
        </w:r>
      </w:ins>
    </w:p>
    <w:p w:rsidR="00813F3B" w:rsidRDefault="00D63DF0" w:rsidP="00813F3B">
      <w:pPr>
        <w:pStyle w:val="10"/>
        <w:ind w:firstLineChars="0" w:firstLine="0"/>
        <w:rPr>
          <w:ins w:id="947" w:author="lenovo" w:date="2018-08-07T16:05:00Z"/>
          <w:rFonts w:ascii="微软雅黑" w:eastAsia="微软雅黑" w:hAnsi="微软雅黑"/>
          <w:noProof/>
        </w:rPr>
      </w:pPr>
      <w:ins w:id="948" w:author="lenovo" w:date="2018-08-07T16:05:00Z">
        <w:r>
          <w:rPr>
            <w:rFonts w:ascii="微软雅黑" w:eastAsia="微软雅黑" w:hAnsi="微软雅黑"/>
            <w:noProof/>
          </w:rPr>
          <w:lastRenderedPageBreak/>
          <w:t>尊敬的用户，您在友金服</w:t>
        </w:r>
      </w:ins>
      <w:ins w:id="949" w:author="lenovo" w:date="2018-08-08T15:16:00Z">
        <w:r>
          <w:rPr>
            <w:rFonts w:ascii="微软雅黑" w:eastAsia="微软雅黑" w:hAnsi="微软雅黑" w:hint="eastAsia"/>
            <w:noProof/>
          </w:rPr>
          <w:t>加入</w:t>
        </w:r>
      </w:ins>
      <w:ins w:id="950" w:author="lenovo" w:date="2018-08-07T16:05:00Z">
        <w:r w:rsidR="00813F3B" w:rsidRPr="0006531D">
          <w:rPr>
            <w:rFonts w:ascii="微软雅黑" w:eastAsia="微软雅黑" w:hAnsi="微软雅黑"/>
            <w:noProof/>
          </w:rPr>
          <w:t>的</w:t>
        </w:r>
      </w:ins>
      <w:ins w:id="951" w:author="lenovo" w:date="2018-08-08T15:16:00Z">
        <w:r w:rsidR="00016146">
          <w:rPr>
            <w:rFonts w:ascii="微软雅黑" w:eastAsia="微软雅黑" w:hAnsi="微软雅黑" w:hint="eastAsia"/>
            <w:noProof/>
          </w:rPr>
          <w:t>友金e富</w:t>
        </w:r>
      </w:ins>
      <w:ins w:id="952" w:author="lenovo" w:date="2018-08-07T16:05:00Z">
        <w:r w:rsidR="00813F3B" w:rsidRPr="0006531D">
          <w:rPr>
            <w:rFonts w:ascii="微软雅黑" w:eastAsia="微软雅黑" w:hAnsi="微软雅黑"/>
            <w:noProof/>
          </w:rPr>
          <w:t>${bid}，其中当月应收款项本金${bjamount}元，利息${lxamount}元，逾期罚息${fxamount}元，</w:t>
        </w:r>
        <w:r w:rsidR="00813F3B">
          <w:rPr>
            <w:rFonts w:ascii="微软雅黑" w:eastAsia="微软雅黑" w:hAnsi="微软雅黑" w:hint="eastAsia"/>
            <w:noProof/>
          </w:rPr>
          <w:t>已入账</w:t>
        </w:r>
        <w:r w:rsidR="00813F3B">
          <w:rPr>
            <w:rFonts w:ascii="微软雅黑" w:eastAsia="微软雅黑" w:hAnsi="微软雅黑"/>
            <w:noProof/>
          </w:rPr>
          <w:t>您的账户余额，感谢您对我们的关注和支持</w:t>
        </w:r>
        <w:r w:rsidR="00813F3B">
          <w:rPr>
            <w:rFonts w:ascii="微软雅黑" w:eastAsia="微软雅黑" w:hAnsi="微软雅黑" w:hint="eastAsia"/>
            <w:noProof/>
          </w:rPr>
          <w:t>。</w:t>
        </w:r>
      </w:ins>
    </w:p>
    <w:p w:rsidR="00813F3B" w:rsidRPr="00390759" w:rsidRDefault="00813F3B" w:rsidP="000D595B">
      <w:pPr>
        <w:pStyle w:val="10"/>
        <w:ind w:firstLineChars="0" w:firstLine="0"/>
        <w:rPr>
          <w:rFonts w:ascii="微软雅黑" w:eastAsia="微软雅黑" w:hAnsi="微软雅黑"/>
          <w:noProof/>
        </w:rPr>
      </w:pPr>
    </w:p>
    <w:p w:rsidR="005C4EC5" w:rsidRPr="00B5464A" w:rsidRDefault="00B5464A">
      <w:pPr>
        <w:pStyle w:val="10"/>
        <w:ind w:firstLineChars="0" w:firstLine="0"/>
        <w:jc w:val="left"/>
        <w:outlineLvl w:val="1"/>
        <w:rPr>
          <w:rFonts w:ascii="微软雅黑" w:eastAsia="微软雅黑" w:hAnsi="微软雅黑"/>
          <w:b/>
          <w:noProof/>
          <w:rPrChange w:id="953" w:author="lenovo" w:date="2018-08-07T16:43:00Z">
            <w:rPr>
              <w:rFonts w:ascii="微软雅黑" w:eastAsia="微软雅黑" w:hAnsi="微软雅黑"/>
              <w:noProof/>
            </w:rPr>
          </w:rPrChange>
        </w:rPr>
        <w:pPrChange w:id="954" w:author="lenovo" w:date="2018-08-07T16:43:00Z">
          <w:pPr>
            <w:pStyle w:val="10"/>
            <w:ind w:left="360" w:firstLineChars="0" w:firstLine="0"/>
          </w:pPr>
        </w:pPrChange>
      </w:pPr>
      <w:bookmarkStart w:id="955" w:name="_Toc521429447"/>
      <w:ins w:id="956" w:author="lenovo" w:date="2018-08-07T16:43:00Z">
        <w:r w:rsidRPr="00B5464A">
          <w:rPr>
            <w:rFonts w:ascii="微软雅黑" w:eastAsia="微软雅黑" w:hAnsi="微软雅黑"/>
            <w:b/>
            <w:noProof/>
            <w:rPrChange w:id="957" w:author="lenovo" w:date="2018-08-07T16:43:00Z">
              <w:rPr>
                <w:rFonts w:ascii="微软雅黑" w:eastAsia="微软雅黑" w:hAnsi="微软雅黑"/>
                <w:noProof/>
              </w:rPr>
            </w:rPrChange>
          </w:rPr>
          <w:t>1</w:t>
        </w:r>
      </w:ins>
      <w:r w:rsidR="00462664">
        <w:rPr>
          <w:rFonts w:ascii="微软雅黑" w:eastAsia="微软雅黑" w:hAnsi="微软雅黑" w:hint="eastAsia"/>
          <w:b/>
          <w:noProof/>
        </w:rPr>
        <w:t>3</w:t>
      </w:r>
      <w:ins w:id="958" w:author="lenovo" w:date="2018-08-07T16:43:00Z">
        <w:r w:rsidRPr="00B5464A">
          <w:rPr>
            <w:rFonts w:ascii="微软雅黑" w:eastAsia="微软雅黑" w:hAnsi="微软雅黑"/>
            <w:b/>
            <w:noProof/>
            <w:rPrChange w:id="959" w:author="lenovo" w:date="2018-08-07T16:43:00Z">
              <w:rPr>
                <w:rFonts w:ascii="微软雅黑" w:eastAsia="微软雅黑" w:hAnsi="微软雅黑"/>
                <w:noProof/>
              </w:rPr>
            </w:rPrChange>
          </w:rPr>
          <w:t>.散标弹框文案</w:t>
        </w:r>
      </w:ins>
      <w:bookmarkEnd w:id="955"/>
    </w:p>
    <w:p w:rsidR="003D2D97" w:rsidRDefault="00B5464A" w:rsidP="00D36E24">
      <w:pPr>
        <w:pStyle w:val="10"/>
        <w:ind w:firstLineChars="0" w:firstLine="0"/>
        <w:rPr>
          <w:ins w:id="960" w:author="lenovo" w:date="2018-08-07T16:45:00Z"/>
          <w:rFonts w:ascii="微软雅黑" w:eastAsia="微软雅黑" w:hAnsi="微软雅黑"/>
          <w:b/>
          <w:noProof/>
        </w:rPr>
      </w:pPr>
      <w:ins w:id="961" w:author="lenovo" w:date="2018-08-07T16:43:00Z">
        <w:r>
          <w:rPr>
            <w:rFonts w:ascii="微软雅黑" w:eastAsia="微软雅黑" w:hAnsi="微软雅黑" w:hint="eastAsia"/>
            <w:b/>
            <w:noProof/>
          </w:rPr>
          <w:t>1）</w:t>
        </w:r>
      </w:ins>
      <w:ins w:id="962" w:author="lenovo" w:date="2018-08-07T16:45:00Z">
        <w:r>
          <w:rPr>
            <w:rFonts w:ascii="微软雅黑" w:eastAsia="微软雅黑" w:hAnsi="微软雅黑" w:hint="eastAsia"/>
            <w:b/>
            <w:noProof/>
          </w:rPr>
          <w:t>购买e富</w:t>
        </w:r>
      </w:ins>
    </w:p>
    <w:p w:rsidR="00B5464A" w:rsidRDefault="0090105C" w:rsidP="00D36E24">
      <w:pPr>
        <w:pStyle w:val="10"/>
        <w:ind w:firstLineChars="0" w:firstLine="0"/>
        <w:rPr>
          <w:ins w:id="963" w:author="lenovo" w:date="2018-08-07T16:47:00Z"/>
          <w:rFonts w:ascii="微软雅黑" w:eastAsia="微软雅黑" w:hAnsi="微软雅黑"/>
          <w:b/>
          <w:noProof/>
        </w:rPr>
      </w:pPr>
      <w:ins w:id="964" w:author="lenovo" w:date="2018-08-07T16:47:00Z">
        <w:r>
          <w:rPr>
            <w:rFonts w:ascii="微软雅黑" w:eastAsia="微软雅黑" w:hAnsi="微软雅黑"/>
            <w:b/>
            <w:noProof/>
          </w:rPr>
          <w:fldChar w:fldCharType="begin"/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  <w:r>
          <w:rPr>
            <w:rFonts w:ascii="微软雅黑" w:eastAsia="微软雅黑" w:hAnsi="微软雅黑" w:hint="eastAsia"/>
            <w:b/>
            <w:noProof/>
          </w:rPr>
          <w:instrText>= 1 \* GB3</w:instrText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</w:ins>
      <w:r>
        <w:rPr>
          <w:rFonts w:ascii="微软雅黑" w:eastAsia="微软雅黑" w:hAnsi="微软雅黑"/>
          <w:b/>
          <w:noProof/>
        </w:rPr>
        <w:fldChar w:fldCharType="separate"/>
      </w:r>
      <w:ins w:id="965" w:author="lenovo" w:date="2018-08-07T16:47:00Z">
        <w:r>
          <w:rPr>
            <w:rFonts w:ascii="微软雅黑" w:eastAsia="微软雅黑" w:hAnsi="微软雅黑" w:hint="eastAsia"/>
            <w:b/>
            <w:noProof/>
          </w:rPr>
          <w:t>①</w:t>
        </w:r>
        <w:r>
          <w:rPr>
            <w:rFonts w:ascii="微软雅黑" w:eastAsia="微软雅黑" w:hAnsi="微软雅黑"/>
            <w:b/>
            <w:noProof/>
          </w:rPr>
          <w:fldChar w:fldCharType="end"/>
        </w:r>
        <w:r>
          <w:rPr>
            <w:rFonts w:ascii="微软雅黑" w:eastAsia="微软雅黑" w:hAnsi="微软雅黑" w:hint="eastAsia"/>
            <w:b/>
            <w:noProof/>
          </w:rPr>
          <w:t>低于</w:t>
        </w:r>
        <w:r>
          <w:rPr>
            <w:rFonts w:ascii="微软雅黑" w:eastAsia="微软雅黑" w:hAnsi="微软雅黑"/>
            <w:b/>
            <w:noProof/>
          </w:rPr>
          <w:t>最低起投金额</w:t>
        </w:r>
      </w:ins>
    </w:p>
    <w:p w:rsidR="0090105C" w:rsidRDefault="008D1833" w:rsidP="00D36E24">
      <w:pPr>
        <w:pStyle w:val="10"/>
        <w:ind w:firstLineChars="0" w:firstLine="0"/>
        <w:rPr>
          <w:ins w:id="966" w:author="lenovo" w:date="2018-08-07T16:49:00Z"/>
          <w:rFonts w:ascii="微软雅黑" w:eastAsia="微软雅黑" w:hAnsi="微软雅黑" w:cs="Helvetica"/>
        </w:rPr>
      </w:pPr>
      <w:ins w:id="967" w:author="lenovo" w:date="2018-08-07T16:48:00Z">
        <w:r w:rsidRPr="00390759">
          <w:rPr>
            <w:rFonts w:ascii="微软雅黑" w:eastAsia="微软雅黑" w:hAnsi="微软雅黑" w:cs="Helvetica"/>
          </w:rPr>
          <w:t>你的</w:t>
        </w:r>
        <w:r>
          <w:rPr>
            <w:rFonts w:ascii="微软雅黑" w:eastAsia="微软雅黑" w:hAnsi="微软雅黑" w:cs="Helvetica" w:hint="eastAsia"/>
          </w:rPr>
          <w:t>出借</w:t>
        </w:r>
        <w:r w:rsidRPr="00390759">
          <w:rPr>
            <w:rFonts w:ascii="微软雅黑" w:eastAsia="微软雅黑" w:hAnsi="微软雅黑" w:cs="Helvetica"/>
          </w:rPr>
          <w:t>金额低于最低</w:t>
        </w:r>
        <w:r>
          <w:rPr>
            <w:rFonts w:ascii="微软雅黑" w:eastAsia="微软雅黑" w:hAnsi="微软雅黑" w:cs="Helvetica" w:hint="eastAsia"/>
          </w:rPr>
          <w:t>出借</w:t>
        </w:r>
        <w:r w:rsidRPr="00390759">
          <w:rPr>
            <w:rFonts w:ascii="微软雅黑" w:eastAsia="微软雅黑" w:hAnsi="微软雅黑" w:cs="Helvetica"/>
          </w:rPr>
          <w:t>金额</w:t>
        </w:r>
        <w:r w:rsidR="0090105C" w:rsidRPr="008D1833">
          <w:rPr>
            <w:rFonts w:ascii="微软雅黑" w:eastAsia="微软雅黑" w:hAnsi="微软雅黑" w:cs="Helvetica"/>
            <w:rPrChange w:id="968" w:author="lenovo" w:date="2018-08-07T16:48:00Z">
              <w:rPr>
                <w:rFonts w:cs="Helvetica"/>
              </w:rPr>
            </w:rPrChange>
          </w:rPr>
          <w:t>1000</w:t>
        </w:r>
        <w:r>
          <w:rPr>
            <w:rFonts w:ascii="微软雅黑" w:eastAsia="微软雅黑" w:hAnsi="微软雅黑" w:cs="Helvetica"/>
          </w:rPr>
          <w:t>0</w:t>
        </w:r>
        <w:r w:rsidR="0090105C" w:rsidRPr="008D1833">
          <w:rPr>
            <w:rFonts w:ascii="微软雅黑" w:eastAsia="微软雅黑" w:hAnsi="微软雅黑" w:cs="Helvetica" w:hint="eastAsia"/>
            <w:rPrChange w:id="969" w:author="lenovo" w:date="2018-08-07T16:48:00Z">
              <w:rPr>
                <w:rFonts w:cs="Helvetica" w:hint="eastAsia"/>
              </w:rPr>
            </w:rPrChange>
          </w:rPr>
          <w:t>元！</w:t>
        </w:r>
        <w:r>
          <w:rPr>
            <w:rFonts w:ascii="微软雅黑" w:eastAsia="微软雅黑" w:hAnsi="微软雅黑" w:cs="Helvetica" w:hint="eastAsia"/>
          </w:rPr>
          <w:t xml:space="preserve">  【</w:t>
        </w:r>
      </w:ins>
      <w:ins w:id="970" w:author="lenovo" w:date="2018-08-07T16:49:00Z">
        <w:r>
          <w:rPr>
            <w:rFonts w:ascii="微软雅黑" w:eastAsia="微软雅黑" w:hAnsi="微软雅黑" w:cs="Helvetica" w:hint="eastAsia"/>
          </w:rPr>
          <w:t>确定</w:t>
        </w:r>
      </w:ins>
      <w:ins w:id="971" w:author="lenovo" w:date="2018-08-07T16:48:00Z">
        <w:r>
          <w:rPr>
            <w:rFonts w:ascii="微软雅黑" w:eastAsia="微软雅黑" w:hAnsi="微软雅黑" w:cs="Helvetica"/>
          </w:rPr>
          <w:t>】</w:t>
        </w:r>
      </w:ins>
    </w:p>
    <w:p w:rsidR="008D1833" w:rsidRPr="008D1833" w:rsidRDefault="008D1833" w:rsidP="00D36E24">
      <w:pPr>
        <w:pStyle w:val="10"/>
        <w:ind w:firstLineChars="0" w:firstLine="0"/>
        <w:rPr>
          <w:ins w:id="972" w:author="lenovo" w:date="2018-08-07T16:49:00Z"/>
          <w:rFonts w:ascii="微软雅黑" w:eastAsia="微软雅黑" w:hAnsi="微软雅黑" w:cs="Helvetica"/>
          <w:b/>
          <w:rPrChange w:id="973" w:author="lenovo" w:date="2018-08-07T16:52:00Z">
            <w:rPr>
              <w:ins w:id="974" w:author="lenovo" w:date="2018-08-07T16:49:00Z"/>
              <w:rFonts w:ascii="微软雅黑" w:eastAsia="微软雅黑" w:hAnsi="微软雅黑" w:cs="Helvetica"/>
            </w:rPr>
          </w:rPrChange>
        </w:rPr>
      </w:pPr>
      <w:ins w:id="975" w:author="lenovo" w:date="2018-08-07T16:49:00Z">
        <w:r w:rsidRPr="008D1833">
          <w:rPr>
            <w:rFonts w:ascii="微软雅黑" w:eastAsia="微软雅黑" w:hAnsi="微软雅黑" w:cs="Helvetica"/>
            <w:b/>
            <w:rPrChange w:id="976" w:author="lenovo" w:date="2018-08-07T16:52:00Z">
              <w:rPr>
                <w:rFonts w:ascii="微软雅黑" w:eastAsia="微软雅黑" w:hAnsi="微软雅黑" w:cs="Helvetica"/>
              </w:rPr>
            </w:rPrChange>
          </w:rPr>
          <w:fldChar w:fldCharType="begin"/>
        </w:r>
        <w:r w:rsidRPr="008D1833">
          <w:rPr>
            <w:rFonts w:ascii="微软雅黑" w:eastAsia="微软雅黑" w:hAnsi="微软雅黑" w:cs="Helvetica"/>
            <w:b/>
            <w:rPrChange w:id="977" w:author="lenovo" w:date="2018-08-07T16:52:00Z">
              <w:rPr>
                <w:rFonts w:ascii="微软雅黑" w:eastAsia="微软雅黑" w:hAnsi="微软雅黑" w:cs="Helvetica"/>
              </w:rPr>
            </w:rPrChange>
          </w:rPr>
          <w:instrText xml:space="preserve"> = 2 \* GB3 </w:instrText>
        </w:r>
      </w:ins>
      <w:r w:rsidRPr="008D1833">
        <w:rPr>
          <w:rFonts w:ascii="微软雅黑" w:eastAsia="微软雅黑" w:hAnsi="微软雅黑" w:cs="Helvetica"/>
          <w:b/>
          <w:rPrChange w:id="978" w:author="lenovo" w:date="2018-08-07T16:52:00Z">
            <w:rPr>
              <w:rFonts w:ascii="微软雅黑" w:eastAsia="微软雅黑" w:hAnsi="微软雅黑" w:cs="Helvetica"/>
            </w:rPr>
          </w:rPrChange>
        </w:rPr>
        <w:fldChar w:fldCharType="separate"/>
      </w:r>
      <w:ins w:id="979" w:author="lenovo" w:date="2018-08-07T16:49:00Z">
        <w:r w:rsidRPr="008D1833">
          <w:rPr>
            <w:rFonts w:ascii="微软雅黑" w:eastAsia="微软雅黑" w:hAnsi="微软雅黑" w:cs="Helvetica" w:hint="eastAsia"/>
            <w:b/>
            <w:rPrChange w:id="980" w:author="lenovo" w:date="2018-08-07T16:52:00Z">
              <w:rPr>
                <w:rFonts w:ascii="微软雅黑" w:eastAsia="微软雅黑" w:hAnsi="微软雅黑" w:cs="Helvetica" w:hint="eastAsia"/>
              </w:rPr>
            </w:rPrChange>
          </w:rPr>
          <w:t>②</w:t>
        </w:r>
        <w:r w:rsidRPr="008D1833">
          <w:rPr>
            <w:rFonts w:ascii="微软雅黑" w:eastAsia="微软雅黑" w:hAnsi="微软雅黑" w:cs="Helvetica"/>
            <w:b/>
            <w:rPrChange w:id="981" w:author="lenovo" w:date="2018-08-07T16:52:00Z">
              <w:rPr>
                <w:rFonts w:ascii="微软雅黑" w:eastAsia="微软雅黑" w:hAnsi="微软雅黑" w:cs="Helvetica"/>
              </w:rPr>
            </w:rPrChange>
          </w:rPr>
          <w:fldChar w:fldCharType="end"/>
        </w:r>
        <w:r w:rsidRPr="008D1833">
          <w:rPr>
            <w:rFonts w:ascii="微软雅黑" w:eastAsia="微软雅黑" w:hAnsi="微软雅黑" w:cs="Helvetica" w:hint="eastAsia"/>
            <w:b/>
            <w:rPrChange w:id="982" w:author="lenovo" w:date="2018-08-07T16:52:00Z">
              <w:rPr>
                <w:rFonts w:ascii="微软雅黑" w:eastAsia="微软雅黑" w:hAnsi="微软雅黑" w:cs="Helvetica" w:hint="eastAsia"/>
              </w:rPr>
            </w:rPrChange>
          </w:rPr>
          <w:t>投标</w:t>
        </w:r>
        <w:r w:rsidRPr="008D1833">
          <w:rPr>
            <w:rFonts w:ascii="微软雅黑" w:eastAsia="微软雅黑" w:hAnsi="微软雅黑" w:cs="Helvetica"/>
            <w:b/>
            <w:rPrChange w:id="983" w:author="lenovo" w:date="2018-08-07T16:52:00Z">
              <w:rPr>
                <w:rFonts w:ascii="微软雅黑" w:eastAsia="微软雅黑" w:hAnsi="微软雅黑" w:cs="Helvetica"/>
              </w:rPr>
            </w:rPrChange>
          </w:rPr>
          <w:t>金额非</w:t>
        </w:r>
      </w:ins>
      <w:ins w:id="984" w:author="lenovo" w:date="2018-08-07T16:50:00Z">
        <w:r w:rsidRPr="008D1833">
          <w:rPr>
            <w:rFonts w:ascii="微软雅黑" w:eastAsia="微软雅黑" w:hAnsi="微软雅黑" w:cs="Helvetica" w:hint="eastAsia"/>
            <w:b/>
            <w:rPrChange w:id="985" w:author="lenovo" w:date="2018-08-07T16:52:00Z">
              <w:rPr>
                <w:rFonts w:ascii="微软雅黑" w:eastAsia="微软雅黑" w:hAnsi="微软雅黑" w:cs="Helvetica" w:hint="eastAsia"/>
              </w:rPr>
            </w:rPrChange>
          </w:rPr>
          <w:t>步长</w:t>
        </w:r>
        <w:r w:rsidRPr="008D1833">
          <w:rPr>
            <w:rFonts w:ascii="微软雅黑" w:eastAsia="微软雅黑" w:hAnsi="微软雅黑" w:cs="Helvetica"/>
            <w:b/>
            <w:rPrChange w:id="986" w:author="lenovo" w:date="2018-08-07T16:52:00Z">
              <w:rPr>
                <w:rFonts w:ascii="微软雅黑" w:eastAsia="微软雅黑" w:hAnsi="微软雅黑" w:cs="Helvetica"/>
              </w:rPr>
            </w:rPrChange>
          </w:rPr>
          <w:t>整数倍</w:t>
        </w:r>
      </w:ins>
    </w:p>
    <w:p w:rsidR="008D1833" w:rsidRPr="008D1833" w:rsidRDefault="008D1833" w:rsidP="00D36E24">
      <w:pPr>
        <w:pStyle w:val="10"/>
        <w:ind w:firstLineChars="0" w:firstLine="0"/>
        <w:rPr>
          <w:ins w:id="987" w:author="lenovo" w:date="2018-08-07T16:50:00Z"/>
          <w:rFonts w:ascii="微软雅黑" w:eastAsia="微软雅黑" w:hAnsi="微软雅黑" w:cs="Helvetica"/>
          <w:rPrChange w:id="988" w:author="lenovo" w:date="2018-08-07T16:52:00Z">
            <w:rPr>
              <w:ins w:id="989" w:author="lenovo" w:date="2018-08-07T16:50:00Z"/>
              <w:rFonts w:cs="Arial"/>
            </w:rPr>
          </w:rPrChange>
        </w:rPr>
      </w:pPr>
      <w:ins w:id="990" w:author="lenovo" w:date="2018-08-07T16:50:00Z">
        <w:r w:rsidRPr="008D1833">
          <w:rPr>
            <w:rFonts w:ascii="微软雅黑" w:eastAsia="微软雅黑" w:hAnsi="微软雅黑" w:cs="Helvetica" w:hint="eastAsia"/>
            <w:rPrChange w:id="991" w:author="lenovo" w:date="2018-08-07T16:52:00Z">
              <w:rPr>
                <w:rFonts w:cs="Arial" w:hint="eastAsia"/>
              </w:rPr>
            </w:rPrChange>
          </w:rPr>
          <w:t>出借</w:t>
        </w:r>
      </w:ins>
      <w:ins w:id="992" w:author="lenovo" w:date="2018-08-07T16:49:00Z">
        <w:r w:rsidRPr="008D1833">
          <w:rPr>
            <w:rFonts w:ascii="微软雅黑" w:eastAsia="微软雅黑" w:hAnsi="微软雅黑" w:cs="Helvetica" w:hint="eastAsia"/>
            <w:rPrChange w:id="993" w:author="lenovo" w:date="2018-08-07T16:52:00Z">
              <w:rPr>
                <w:rFonts w:cs="Arial" w:hint="eastAsia"/>
              </w:rPr>
            </w:rPrChange>
          </w:rPr>
          <w:t>金额须为</w:t>
        </w:r>
        <w:r w:rsidRPr="008D1833">
          <w:rPr>
            <w:rFonts w:ascii="微软雅黑" w:eastAsia="微软雅黑" w:hAnsi="微软雅黑" w:cs="Helvetica"/>
            <w:rPrChange w:id="994" w:author="lenovo" w:date="2018-08-07T16:52:00Z">
              <w:rPr>
                <w:rFonts w:cs="Arial"/>
              </w:rPr>
            </w:rPrChange>
          </w:rPr>
          <w:t>100</w:t>
        </w:r>
      </w:ins>
      <w:ins w:id="995" w:author="lenovo" w:date="2018-08-07T16:50:00Z">
        <w:r w:rsidRPr="008D1833">
          <w:rPr>
            <w:rFonts w:ascii="微软雅黑" w:eastAsia="微软雅黑" w:hAnsi="微软雅黑" w:cs="Helvetica"/>
            <w:rPrChange w:id="996" w:author="lenovo" w:date="2018-08-07T16:52:00Z">
              <w:rPr>
                <w:rFonts w:cs="Arial"/>
              </w:rPr>
            </w:rPrChange>
          </w:rPr>
          <w:t>0</w:t>
        </w:r>
      </w:ins>
      <w:ins w:id="997" w:author="lenovo" w:date="2018-08-07T16:49:00Z">
        <w:r w:rsidRPr="008D1833">
          <w:rPr>
            <w:rFonts w:ascii="微软雅黑" w:eastAsia="微软雅黑" w:hAnsi="微软雅黑" w:cs="Helvetica" w:hint="eastAsia"/>
            <w:rPrChange w:id="998" w:author="lenovo" w:date="2018-08-07T16:52:00Z">
              <w:rPr>
                <w:rFonts w:cs="Arial" w:hint="eastAsia"/>
              </w:rPr>
            </w:rPrChange>
          </w:rPr>
          <w:t>的整数</w:t>
        </w:r>
        <w:proofErr w:type="gramStart"/>
        <w:r w:rsidRPr="008D1833">
          <w:rPr>
            <w:rFonts w:ascii="微软雅黑" w:eastAsia="微软雅黑" w:hAnsi="微软雅黑" w:cs="Helvetica" w:hint="eastAsia"/>
            <w:rPrChange w:id="999" w:author="lenovo" w:date="2018-08-07T16:52:00Z">
              <w:rPr>
                <w:rFonts w:cs="Arial" w:hint="eastAsia"/>
              </w:rPr>
            </w:rPrChange>
          </w:rPr>
          <w:t>倍</w:t>
        </w:r>
      </w:ins>
      <w:proofErr w:type="gramEnd"/>
      <w:ins w:id="1000" w:author="lenovo" w:date="2018-08-07T16:52:00Z">
        <w:r w:rsidRPr="008D1833">
          <w:rPr>
            <w:rFonts w:ascii="微软雅黑" w:eastAsia="微软雅黑" w:hAnsi="微软雅黑" w:cs="Helvetica" w:hint="eastAsia"/>
            <w:rPrChange w:id="1001" w:author="lenovo" w:date="2018-08-07T16:52:00Z">
              <w:rPr>
                <w:rFonts w:cs="Arial" w:hint="eastAsia"/>
              </w:rPr>
            </w:rPrChange>
          </w:rPr>
          <w:t>！</w:t>
        </w:r>
      </w:ins>
      <w:ins w:id="1002" w:author="lenovo" w:date="2018-08-07T16:50:00Z">
        <w:r w:rsidRPr="008D1833">
          <w:rPr>
            <w:rFonts w:ascii="微软雅黑" w:eastAsia="微软雅黑" w:hAnsi="微软雅黑" w:cs="Helvetica"/>
            <w:rPrChange w:id="1003" w:author="lenovo" w:date="2018-08-07T16:52:00Z">
              <w:rPr>
                <w:rFonts w:cs="Arial"/>
              </w:rPr>
            </w:rPrChange>
          </w:rPr>
          <w:t xml:space="preserve">  </w:t>
        </w:r>
        <w:r w:rsidRPr="008D1833">
          <w:rPr>
            <w:rFonts w:ascii="微软雅黑" w:eastAsia="微软雅黑" w:hAnsi="微软雅黑" w:cs="Helvetica" w:hint="eastAsia"/>
            <w:rPrChange w:id="1004" w:author="lenovo" w:date="2018-08-07T16:52:00Z">
              <w:rPr>
                <w:rFonts w:cs="Arial" w:hint="eastAsia"/>
              </w:rPr>
            </w:rPrChange>
          </w:rPr>
          <w:t>【确定】</w:t>
        </w:r>
      </w:ins>
    </w:p>
    <w:p w:rsidR="008D1833" w:rsidRPr="008D1833" w:rsidRDefault="008D1833" w:rsidP="00D36E24">
      <w:pPr>
        <w:pStyle w:val="10"/>
        <w:ind w:firstLineChars="0" w:firstLine="0"/>
        <w:rPr>
          <w:ins w:id="1005" w:author="lenovo" w:date="2018-08-07T16:51:00Z"/>
          <w:rFonts w:ascii="微软雅黑" w:eastAsia="微软雅黑" w:hAnsi="微软雅黑" w:cs="Helvetica"/>
          <w:b/>
          <w:rPrChange w:id="1006" w:author="lenovo" w:date="2018-08-07T16:52:00Z">
            <w:rPr>
              <w:ins w:id="1007" w:author="lenovo" w:date="2018-08-07T16:51:00Z"/>
              <w:rFonts w:cs="Arial"/>
            </w:rPr>
          </w:rPrChange>
        </w:rPr>
      </w:pPr>
      <w:ins w:id="1008" w:author="lenovo" w:date="2018-08-07T16:50:00Z">
        <w:r w:rsidRPr="008D1833">
          <w:rPr>
            <w:rFonts w:ascii="微软雅黑" w:eastAsia="微软雅黑" w:hAnsi="微软雅黑" w:cs="Helvetica"/>
            <w:b/>
            <w:rPrChange w:id="1009" w:author="lenovo" w:date="2018-08-07T16:52:00Z">
              <w:rPr>
                <w:rFonts w:cs="Arial"/>
              </w:rPr>
            </w:rPrChange>
          </w:rPr>
          <w:fldChar w:fldCharType="begin"/>
        </w:r>
        <w:r w:rsidRPr="008D1833">
          <w:rPr>
            <w:rFonts w:ascii="微软雅黑" w:eastAsia="微软雅黑" w:hAnsi="微软雅黑" w:cs="Helvetica"/>
            <w:b/>
            <w:rPrChange w:id="1010" w:author="lenovo" w:date="2018-08-07T16:52:00Z">
              <w:rPr>
                <w:rFonts w:cs="Arial"/>
              </w:rPr>
            </w:rPrChange>
          </w:rPr>
          <w:instrText xml:space="preserve"> = 3 \* GB3 </w:instrText>
        </w:r>
      </w:ins>
      <w:r w:rsidRPr="008D1833">
        <w:rPr>
          <w:rFonts w:ascii="微软雅黑" w:eastAsia="微软雅黑" w:hAnsi="微软雅黑" w:cs="Helvetica"/>
          <w:b/>
          <w:rPrChange w:id="1011" w:author="lenovo" w:date="2018-08-07T16:52:00Z">
            <w:rPr>
              <w:rFonts w:cs="Arial"/>
            </w:rPr>
          </w:rPrChange>
        </w:rPr>
        <w:fldChar w:fldCharType="separate"/>
      </w:r>
      <w:ins w:id="1012" w:author="lenovo" w:date="2018-08-07T16:50:00Z">
        <w:r w:rsidRPr="008D1833">
          <w:rPr>
            <w:rFonts w:ascii="微软雅黑" w:eastAsia="微软雅黑" w:hAnsi="微软雅黑" w:cs="Helvetica" w:hint="eastAsia"/>
            <w:b/>
            <w:rPrChange w:id="1013" w:author="lenovo" w:date="2018-08-07T16:52:00Z">
              <w:rPr>
                <w:rFonts w:cs="Arial" w:hint="eastAsia"/>
                <w:noProof/>
              </w:rPr>
            </w:rPrChange>
          </w:rPr>
          <w:t>③</w:t>
        </w:r>
        <w:r w:rsidRPr="008D1833">
          <w:rPr>
            <w:rFonts w:ascii="微软雅黑" w:eastAsia="微软雅黑" w:hAnsi="微软雅黑" w:cs="Helvetica"/>
            <w:b/>
            <w:rPrChange w:id="1014" w:author="lenovo" w:date="2018-08-07T16:52:00Z">
              <w:rPr>
                <w:rFonts w:cs="Arial"/>
              </w:rPr>
            </w:rPrChange>
          </w:rPr>
          <w:fldChar w:fldCharType="end"/>
        </w:r>
      </w:ins>
      <w:ins w:id="1015" w:author="lenovo" w:date="2018-08-07T16:51:00Z">
        <w:r w:rsidRPr="008D1833">
          <w:rPr>
            <w:rFonts w:ascii="微软雅黑" w:eastAsia="微软雅黑" w:hAnsi="微软雅黑" w:cs="Helvetica" w:hint="eastAsia"/>
            <w:b/>
            <w:rPrChange w:id="1016" w:author="lenovo" w:date="2018-08-07T16:52:00Z">
              <w:rPr>
                <w:rFonts w:cs="Arial" w:hint="eastAsia"/>
              </w:rPr>
            </w:rPrChange>
          </w:rPr>
          <w:t>投标金额超过剩余金额</w:t>
        </w:r>
      </w:ins>
    </w:p>
    <w:p w:rsidR="008D1833" w:rsidRPr="008D1833" w:rsidRDefault="008D1833" w:rsidP="00D36E24">
      <w:pPr>
        <w:pStyle w:val="10"/>
        <w:ind w:firstLineChars="0" w:firstLine="0"/>
        <w:rPr>
          <w:ins w:id="1017" w:author="lenovo" w:date="2018-08-07T16:52:00Z"/>
          <w:rFonts w:ascii="微软雅黑" w:eastAsia="微软雅黑" w:hAnsi="微软雅黑" w:cs="Helvetica"/>
          <w:rPrChange w:id="1018" w:author="lenovo" w:date="2018-08-07T16:52:00Z">
            <w:rPr>
              <w:ins w:id="1019" w:author="lenovo" w:date="2018-08-07T16:52:00Z"/>
              <w:rFonts w:cs="Arial"/>
            </w:rPr>
          </w:rPrChange>
        </w:rPr>
      </w:pPr>
      <w:ins w:id="1020" w:author="lenovo" w:date="2018-08-07T16:51:00Z">
        <w:r w:rsidRPr="00390759">
          <w:rPr>
            <w:rFonts w:ascii="微软雅黑" w:eastAsia="微软雅黑" w:hAnsi="微软雅黑" w:cs="Helvetica"/>
          </w:rPr>
          <w:t>你的</w:t>
        </w:r>
      </w:ins>
      <w:ins w:id="1021" w:author="lenovo" w:date="2018-08-07T16:53:00Z">
        <w:r>
          <w:rPr>
            <w:rFonts w:ascii="微软雅黑" w:eastAsia="微软雅黑" w:hAnsi="微软雅黑" w:cs="Helvetica" w:hint="eastAsia"/>
          </w:rPr>
          <w:t>出借</w:t>
        </w:r>
      </w:ins>
      <w:ins w:id="1022" w:author="lenovo" w:date="2018-08-07T16:51:00Z">
        <w:r w:rsidRPr="00390759">
          <w:rPr>
            <w:rFonts w:ascii="微软雅黑" w:eastAsia="微软雅黑" w:hAnsi="微软雅黑" w:cs="Helvetica"/>
          </w:rPr>
          <w:t>金额大于剩余</w:t>
        </w:r>
        <w:r w:rsidRPr="008D1833">
          <w:rPr>
            <w:rFonts w:ascii="微软雅黑" w:eastAsia="微软雅黑" w:hAnsi="微软雅黑" w:cs="Helvetica" w:hint="eastAsia"/>
            <w:rPrChange w:id="1023" w:author="lenovo" w:date="2018-08-07T16:52:00Z">
              <w:rPr>
                <w:rFonts w:cs="Arial" w:hint="eastAsia"/>
              </w:rPr>
            </w:rPrChange>
          </w:rPr>
          <w:t>金额</w:t>
        </w:r>
        <w:r w:rsidRPr="008D1833">
          <w:rPr>
            <w:rFonts w:ascii="微软雅黑" w:eastAsia="微软雅黑" w:hAnsi="微软雅黑" w:cs="Helvetica"/>
            <w:rPrChange w:id="1024" w:author="lenovo" w:date="2018-08-07T16:52:00Z">
              <w:rPr>
                <w:rFonts w:cs="Arial"/>
              </w:rPr>
            </w:rPrChange>
          </w:rPr>
          <w:t>XXXXX</w:t>
        </w:r>
        <w:r w:rsidRPr="008D1833">
          <w:rPr>
            <w:rFonts w:ascii="微软雅黑" w:eastAsia="微软雅黑" w:hAnsi="微软雅黑" w:cs="Helvetica" w:hint="eastAsia"/>
            <w:rPrChange w:id="1025" w:author="lenovo" w:date="2018-08-07T16:52:00Z">
              <w:rPr>
                <w:rFonts w:cs="Arial" w:hint="eastAsia"/>
              </w:rPr>
            </w:rPrChange>
          </w:rPr>
          <w:t>元！</w:t>
        </w:r>
      </w:ins>
      <w:ins w:id="1026" w:author="lenovo" w:date="2018-08-07T16:52:00Z">
        <w:r w:rsidRPr="008D1833">
          <w:rPr>
            <w:rFonts w:ascii="微软雅黑" w:eastAsia="微软雅黑" w:hAnsi="微软雅黑" w:cs="Helvetica" w:hint="eastAsia"/>
            <w:rPrChange w:id="1027" w:author="lenovo" w:date="2018-08-07T16:52:00Z">
              <w:rPr>
                <w:rFonts w:cs="Arial" w:hint="eastAsia"/>
              </w:rPr>
            </w:rPrChange>
          </w:rPr>
          <w:t>【确定】</w:t>
        </w:r>
      </w:ins>
    </w:p>
    <w:p w:rsidR="008D1833" w:rsidRPr="004803EA" w:rsidRDefault="008D1833" w:rsidP="00D36E24">
      <w:pPr>
        <w:pStyle w:val="10"/>
        <w:ind w:firstLineChars="0" w:firstLine="0"/>
        <w:rPr>
          <w:ins w:id="1028" w:author="lenovo" w:date="2018-08-07T16:53:00Z"/>
          <w:rFonts w:ascii="微软雅黑" w:eastAsia="微软雅黑" w:hAnsi="微软雅黑" w:cs="Helvetica"/>
          <w:b/>
          <w:rPrChange w:id="1029" w:author="lenovo" w:date="2018-08-07T16:57:00Z">
            <w:rPr>
              <w:ins w:id="1030" w:author="lenovo" w:date="2018-08-07T16:53:00Z"/>
              <w:rFonts w:ascii="微软雅黑" w:eastAsia="微软雅黑" w:hAnsi="微软雅黑" w:cs="Helvetica"/>
            </w:rPr>
          </w:rPrChange>
        </w:rPr>
      </w:pPr>
      <w:ins w:id="1031" w:author="lenovo" w:date="2018-08-07T16:52:00Z">
        <w:r w:rsidRPr="004803EA">
          <w:rPr>
            <w:rFonts w:ascii="微软雅黑" w:eastAsia="微软雅黑" w:hAnsi="微软雅黑" w:cs="Helvetica"/>
            <w:b/>
            <w:rPrChange w:id="1032" w:author="lenovo" w:date="2018-08-07T16:57:00Z">
              <w:rPr>
                <w:rFonts w:cs="Arial"/>
              </w:rPr>
            </w:rPrChange>
          </w:rPr>
          <w:fldChar w:fldCharType="begin"/>
        </w:r>
        <w:r w:rsidRPr="004803EA">
          <w:rPr>
            <w:rFonts w:ascii="微软雅黑" w:eastAsia="微软雅黑" w:hAnsi="微软雅黑" w:cs="Helvetica"/>
            <w:b/>
            <w:rPrChange w:id="1033" w:author="lenovo" w:date="2018-08-07T16:57:00Z">
              <w:rPr>
                <w:rFonts w:cs="Arial"/>
              </w:rPr>
            </w:rPrChange>
          </w:rPr>
          <w:instrText xml:space="preserve"> = 4 \* GB3 </w:instrText>
        </w:r>
      </w:ins>
      <w:r w:rsidRPr="004803EA">
        <w:rPr>
          <w:rFonts w:ascii="微软雅黑" w:eastAsia="微软雅黑" w:hAnsi="微软雅黑" w:cs="Helvetica"/>
          <w:b/>
          <w:rPrChange w:id="1034" w:author="lenovo" w:date="2018-08-07T16:57:00Z">
            <w:rPr>
              <w:rFonts w:cs="Arial"/>
            </w:rPr>
          </w:rPrChange>
        </w:rPr>
        <w:fldChar w:fldCharType="separate"/>
      </w:r>
      <w:ins w:id="1035" w:author="lenovo" w:date="2018-08-07T16:52:00Z">
        <w:r w:rsidRPr="004803EA">
          <w:rPr>
            <w:rFonts w:ascii="微软雅黑" w:eastAsia="微软雅黑" w:hAnsi="微软雅黑" w:cs="Helvetica" w:hint="eastAsia"/>
            <w:b/>
            <w:rPrChange w:id="1036" w:author="lenovo" w:date="2018-08-07T16:57:00Z">
              <w:rPr>
                <w:rFonts w:cs="Arial" w:hint="eastAsia"/>
                <w:noProof/>
              </w:rPr>
            </w:rPrChange>
          </w:rPr>
          <w:t>④</w:t>
        </w:r>
        <w:r w:rsidRPr="004803EA">
          <w:rPr>
            <w:rFonts w:ascii="微软雅黑" w:eastAsia="微软雅黑" w:hAnsi="微软雅黑" w:cs="Helvetica"/>
            <w:b/>
            <w:rPrChange w:id="1037" w:author="lenovo" w:date="2018-08-07T16:57:00Z">
              <w:rPr>
                <w:rFonts w:cs="Arial"/>
              </w:rPr>
            </w:rPrChange>
          </w:rPr>
          <w:fldChar w:fldCharType="end"/>
        </w:r>
      </w:ins>
      <w:ins w:id="1038" w:author="lenovo" w:date="2018-08-07T16:53:00Z">
        <w:r w:rsidRPr="004803EA">
          <w:rPr>
            <w:rFonts w:ascii="微软雅黑" w:eastAsia="微软雅黑" w:hAnsi="微软雅黑" w:cs="Helvetica" w:hint="eastAsia"/>
            <w:b/>
            <w:rPrChange w:id="1039" w:author="lenovo" w:date="2018-08-07T16:57:00Z">
              <w:rPr>
                <w:rFonts w:ascii="微软雅黑" w:eastAsia="微软雅黑" w:hAnsi="微软雅黑" w:cs="Helvetica" w:hint="eastAsia"/>
              </w:rPr>
            </w:rPrChange>
          </w:rPr>
          <w:t>满标</w:t>
        </w:r>
      </w:ins>
      <w:ins w:id="1040" w:author="lenovo" w:date="2018-08-07T17:41:00Z">
        <w:r w:rsidR="00351379">
          <w:rPr>
            <w:rFonts w:ascii="微软雅黑" w:eastAsia="微软雅黑" w:hAnsi="微软雅黑" w:cs="Helvetica" w:hint="eastAsia"/>
            <w:b/>
          </w:rPr>
          <w:t>（两笔</w:t>
        </w:r>
        <w:r w:rsidR="00351379">
          <w:rPr>
            <w:rFonts w:ascii="微软雅黑" w:eastAsia="微软雅黑" w:hAnsi="微软雅黑" w:cs="Helvetica"/>
            <w:b/>
          </w:rPr>
          <w:t>一起投时，最后一笔</w:t>
        </w:r>
      </w:ins>
      <w:ins w:id="1041" w:author="lenovo" w:date="2018-08-07T17:42:00Z">
        <w:r w:rsidR="00351379">
          <w:rPr>
            <w:rFonts w:ascii="微软雅黑" w:eastAsia="微软雅黑" w:hAnsi="微软雅黑" w:cs="Helvetica" w:hint="eastAsia"/>
            <w:b/>
          </w:rPr>
          <w:t>报</w:t>
        </w:r>
        <w:r w:rsidR="00351379">
          <w:rPr>
            <w:rFonts w:ascii="微软雅黑" w:eastAsia="微软雅黑" w:hAnsi="微软雅黑" w:cs="Helvetica"/>
            <w:b/>
          </w:rPr>
          <w:t>该提示语</w:t>
        </w:r>
      </w:ins>
      <w:ins w:id="1042" w:author="lenovo" w:date="2018-08-07T17:41:00Z">
        <w:r w:rsidR="00351379">
          <w:rPr>
            <w:rFonts w:ascii="微软雅黑" w:eastAsia="微软雅黑" w:hAnsi="微软雅黑" w:cs="Helvetica"/>
            <w:b/>
          </w:rPr>
          <w:t>）</w:t>
        </w:r>
      </w:ins>
    </w:p>
    <w:p w:rsidR="008D1833" w:rsidRDefault="008D1833" w:rsidP="00D36E24">
      <w:pPr>
        <w:pStyle w:val="10"/>
        <w:ind w:firstLineChars="0" w:firstLine="0"/>
        <w:rPr>
          <w:ins w:id="1043" w:author="lenovo" w:date="2018-08-07T16:58:00Z"/>
          <w:rFonts w:ascii="微软雅黑" w:eastAsia="微软雅黑" w:hAnsi="微软雅黑" w:cs="Helvetica"/>
        </w:rPr>
      </w:pPr>
      <w:ins w:id="1044" w:author="lenovo" w:date="2018-08-07T16:55:00Z">
        <w:r>
          <w:rPr>
            <w:rFonts w:ascii="微软雅黑" w:eastAsia="微软雅黑" w:hAnsi="微软雅黑" w:cs="Helvetica" w:hint="eastAsia"/>
          </w:rPr>
          <w:t>该</w:t>
        </w:r>
        <w:r>
          <w:rPr>
            <w:rFonts w:ascii="微软雅黑" w:eastAsia="微软雅黑" w:hAnsi="微软雅黑" w:cs="Helvetica"/>
          </w:rPr>
          <w:t>项目已满标，无法出借</w:t>
        </w:r>
        <w:r>
          <w:rPr>
            <w:rFonts w:ascii="微软雅黑" w:eastAsia="微软雅黑" w:hAnsi="微软雅黑" w:cs="Helvetica" w:hint="eastAsia"/>
          </w:rPr>
          <w:t xml:space="preserve">  【确定</w:t>
        </w:r>
        <w:r>
          <w:rPr>
            <w:rFonts w:ascii="微软雅黑" w:eastAsia="微软雅黑" w:hAnsi="微软雅黑" w:cs="Helvetica"/>
          </w:rPr>
          <w:t>】</w:t>
        </w:r>
      </w:ins>
    </w:p>
    <w:p w:rsidR="004803EA" w:rsidRPr="001E2644" w:rsidRDefault="004803EA" w:rsidP="00D36E24">
      <w:pPr>
        <w:pStyle w:val="10"/>
        <w:ind w:firstLineChars="0" w:firstLine="0"/>
        <w:rPr>
          <w:ins w:id="1045" w:author="lenovo" w:date="2018-08-07T17:01:00Z"/>
          <w:rFonts w:ascii="微软雅黑" w:eastAsia="微软雅黑" w:hAnsi="微软雅黑" w:cs="Helvetica"/>
          <w:b/>
          <w:rPrChange w:id="1046" w:author="lenovo" w:date="2018-08-07T17:13:00Z">
            <w:rPr>
              <w:ins w:id="1047" w:author="lenovo" w:date="2018-08-07T17:01:00Z"/>
              <w:rFonts w:ascii="微软雅黑" w:eastAsia="微软雅黑" w:hAnsi="微软雅黑" w:cs="Helvetica"/>
            </w:rPr>
          </w:rPrChange>
        </w:rPr>
      </w:pPr>
      <w:ins w:id="1048" w:author="lenovo" w:date="2018-08-07T16:58:00Z">
        <w:r w:rsidRPr="001E2644">
          <w:rPr>
            <w:rFonts w:ascii="微软雅黑" w:eastAsia="微软雅黑" w:hAnsi="微软雅黑" w:cs="Helvetica"/>
            <w:b/>
            <w:rPrChange w:id="1049" w:author="lenovo" w:date="2018-08-07T17:13:00Z">
              <w:rPr>
                <w:rFonts w:ascii="微软雅黑" w:eastAsia="微软雅黑" w:hAnsi="微软雅黑" w:cs="Helvetica"/>
              </w:rPr>
            </w:rPrChange>
          </w:rPr>
          <w:fldChar w:fldCharType="begin"/>
        </w:r>
        <w:r w:rsidRPr="001E2644">
          <w:rPr>
            <w:rFonts w:ascii="微软雅黑" w:eastAsia="微软雅黑" w:hAnsi="微软雅黑" w:cs="Helvetica"/>
            <w:b/>
            <w:rPrChange w:id="1050" w:author="lenovo" w:date="2018-08-07T17:13:00Z">
              <w:rPr>
                <w:rFonts w:ascii="微软雅黑" w:eastAsia="微软雅黑" w:hAnsi="微软雅黑" w:cs="Helvetica"/>
              </w:rPr>
            </w:rPrChange>
          </w:rPr>
          <w:instrText xml:space="preserve"> = 5 \* GB3 </w:instrText>
        </w:r>
      </w:ins>
      <w:r w:rsidRPr="001E2644">
        <w:rPr>
          <w:rFonts w:ascii="微软雅黑" w:eastAsia="微软雅黑" w:hAnsi="微软雅黑" w:cs="Helvetica"/>
          <w:b/>
          <w:rPrChange w:id="1051" w:author="lenovo" w:date="2018-08-07T17:13:00Z">
            <w:rPr>
              <w:rFonts w:ascii="微软雅黑" w:eastAsia="微软雅黑" w:hAnsi="微软雅黑" w:cs="Helvetica"/>
            </w:rPr>
          </w:rPrChange>
        </w:rPr>
        <w:fldChar w:fldCharType="separate"/>
      </w:r>
      <w:ins w:id="1052" w:author="lenovo" w:date="2018-08-07T16:58:00Z">
        <w:r w:rsidRPr="001E2644">
          <w:rPr>
            <w:rFonts w:ascii="微软雅黑" w:eastAsia="微软雅黑" w:hAnsi="微软雅黑" w:cs="Helvetica" w:hint="eastAsia"/>
            <w:b/>
            <w:noProof/>
            <w:rPrChange w:id="1053" w:author="lenovo" w:date="2018-08-07T17:13:00Z">
              <w:rPr>
                <w:rFonts w:ascii="微软雅黑" w:eastAsia="微软雅黑" w:hAnsi="微软雅黑" w:cs="Helvetica" w:hint="eastAsia"/>
                <w:noProof/>
              </w:rPr>
            </w:rPrChange>
          </w:rPr>
          <w:t>⑤</w:t>
        </w:r>
        <w:r w:rsidRPr="001E2644">
          <w:rPr>
            <w:rFonts w:ascii="微软雅黑" w:eastAsia="微软雅黑" w:hAnsi="微软雅黑" w:cs="Helvetica"/>
            <w:b/>
            <w:rPrChange w:id="1054" w:author="lenovo" w:date="2018-08-07T17:13:00Z">
              <w:rPr>
                <w:rFonts w:ascii="微软雅黑" w:eastAsia="微软雅黑" w:hAnsi="微软雅黑" w:cs="Helvetica"/>
              </w:rPr>
            </w:rPrChange>
          </w:rPr>
          <w:fldChar w:fldCharType="end"/>
        </w:r>
      </w:ins>
      <w:ins w:id="1055" w:author="lenovo" w:date="2018-08-07T17:02:00Z">
        <w:r w:rsidRPr="001E2644">
          <w:rPr>
            <w:rFonts w:ascii="微软雅黑" w:eastAsia="微软雅黑" w:hAnsi="微软雅黑" w:cs="Helvetica" w:hint="eastAsia"/>
            <w:b/>
            <w:rPrChange w:id="1056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最后</w:t>
        </w:r>
        <w:r w:rsidRPr="001E2644">
          <w:rPr>
            <w:rFonts w:ascii="微软雅黑" w:eastAsia="微软雅黑" w:hAnsi="微软雅黑" w:cs="Helvetica"/>
            <w:b/>
            <w:rPrChange w:id="1057" w:author="lenovo" w:date="2018-08-07T17:13:00Z">
              <w:rPr>
                <w:rFonts w:ascii="微软雅黑" w:eastAsia="微软雅黑" w:hAnsi="微软雅黑" w:cs="Helvetica"/>
              </w:rPr>
            </w:rPrChange>
          </w:rPr>
          <w:t>一笔包圆</w:t>
        </w:r>
      </w:ins>
    </w:p>
    <w:p w:rsidR="004803EA" w:rsidRDefault="004803EA">
      <w:pPr>
        <w:pStyle w:val="10"/>
        <w:ind w:firstLineChars="0" w:firstLine="0"/>
        <w:rPr>
          <w:ins w:id="1058" w:author="lenovo" w:date="2018-08-07T17:05:00Z"/>
          <w:rFonts w:ascii="微软雅黑" w:eastAsia="微软雅黑" w:hAnsi="微软雅黑" w:cs="Helvetica"/>
        </w:rPr>
        <w:pPrChange w:id="1059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060" w:author="lenovo" w:date="2018-08-07T17:01:00Z">
        <w:r w:rsidRPr="004803EA">
          <w:rPr>
            <w:rFonts w:ascii="微软雅黑" w:eastAsia="微软雅黑" w:hAnsi="微软雅黑" w:cs="Helvetica" w:hint="eastAsia"/>
            <w:rPrChange w:id="1061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最后</w:t>
        </w:r>
        <w:r w:rsidRPr="004803EA">
          <w:rPr>
            <w:rFonts w:ascii="微软雅黑" w:eastAsia="微软雅黑" w:hAnsi="微软雅黑" w:cs="Helvetica"/>
            <w:rPrChange w:id="1062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一笔购买金额要求包圆剩余标的金额</w:t>
        </w:r>
        <w:r w:rsidRPr="004803EA">
          <w:rPr>
            <w:rFonts w:ascii="微软雅黑" w:eastAsia="微软雅黑" w:hAnsi="微软雅黑" w:cs="Helvetica" w:hint="eastAsia"/>
            <w:rPrChange w:id="1063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，</w:t>
        </w:r>
        <w:r w:rsidRPr="004803EA">
          <w:rPr>
            <w:rFonts w:ascii="微软雅黑" w:eastAsia="微软雅黑" w:hAnsi="微软雅黑" w:cs="Helvetica"/>
            <w:rPrChange w:id="1064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即</w:t>
        </w:r>
        <w:r w:rsidRPr="004803EA">
          <w:rPr>
            <w:rFonts w:ascii="微软雅黑" w:eastAsia="微软雅黑" w:hAnsi="微软雅黑" w:cs="Helvetica" w:hint="eastAsia"/>
            <w:rPrChange w:id="1065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不允许投标</w:t>
        </w:r>
        <w:r w:rsidRPr="004803EA">
          <w:rPr>
            <w:rFonts w:ascii="微软雅黑" w:eastAsia="微软雅黑" w:hAnsi="微软雅黑" w:cs="Helvetica"/>
            <w:rPrChange w:id="1066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后的标的剩余金额</w:t>
        </w:r>
        <w:proofErr w:type="gramStart"/>
        <w:r w:rsidRPr="004803EA">
          <w:rPr>
            <w:rFonts w:ascii="微软雅黑" w:eastAsia="微软雅黑" w:hAnsi="微软雅黑" w:cs="Helvetica"/>
            <w:rPrChange w:id="1067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小于起投金额</w:t>
        </w:r>
        <w:proofErr w:type="gramEnd"/>
        <w:r w:rsidRPr="004803EA">
          <w:rPr>
            <w:rFonts w:ascii="微软雅黑" w:eastAsia="微软雅黑" w:hAnsi="微软雅黑" w:cs="Helvetica"/>
            <w:rPrChange w:id="1068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1万。</w:t>
        </w:r>
        <w:r w:rsidRPr="004803EA">
          <w:rPr>
            <w:rFonts w:ascii="微软雅黑" w:eastAsia="微软雅黑" w:hAnsi="微软雅黑" w:cs="Helvetica" w:hint="eastAsia"/>
            <w:rPrChange w:id="1069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此时</w:t>
        </w:r>
        <w:r w:rsidRPr="004803EA">
          <w:rPr>
            <w:rFonts w:ascii="微软雅黑" w:eastAsia="微软雅黑" w:hAnsi="微软雅黑" w:cs="Helvetica"/>
            <w:rPrChange w:id="1070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提示</w:t>
        </w:r>
        <w:r w:rsidRPr="004803EA">
          <w:rPr>
            <w:rFonts w:ascii="微软雅黑" w:eastAsia="微软雅黑" w:hAnsi="微软雅黑" w:cs="Helvetica" w:hint="eastAsia"/>
            <w:rPrChange w:id="1071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语为：</w:t>
        </w:r>
        <w:r w:rsidRPr="004803EA">
          <w:rPr>
            <w:rFonts w:ascii="微软雅黑" w:eastAsia="微软雅黑" w:hAnsi="微软雅黑" w:cs="Helvetica"/>
            <w:rPrChange w:id="1072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请不要让</w:t>
        </w:r>
        <w:r w:rsidRPr="004803EA">
          <w:rPr>
            <w:rFonts w:ascii="微软雅黑" w:eastAsia="微软雅黑" w:hAnsi="微软雅黑" w:cs="Helvetica" w:hint="eastAsia"/>
            <w:rPrChange w:id="1073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该</w:t>
        </w:r>
        <w:r w:rsidRPr="004803EA">
          <w:rPr>
            <w:rFonts w:ascii="微软雅黑" w:eastAsia="微软雅黑" w:hAnsi="微软雅黑" w:cs="Helvetica"/>
            <w:rPrChange w:id="1074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标的剩余金额小于</w:t>
        </w:r>
        <w:r w:rsidRPr="004803EA">
          <w:rPr>
            <w:rFonts w:ascii="微软雅黑" w:eastAsia="微软雅黑" w:hAnsi="微软雅黑" w:cs="Helvetica" w:hint="eastAsia"/>
            <w:rPrChange w:id="1075" w:author="lenovo" w:date="2018-08-07T17:01:00Z">
              <w:rPr>
                <w:rFonts w:ascii="微软雅黑" w:eastAsia="微软雅黑" w:hAnsi="微软雅黑" w:hint="eastAsia"/>
                <w:noProof/>
                <w:highlight w:val="yellow"/>
              </w:rPr>
            </w:rPrChange>
          </w:rPr>
          <w:t>最低</w:t>
        </w:r>
      </w:ins>
      <w:ins w:id="1076" w:author="lenovo" w:date="2018-08-07T17:02:00Z">
        <w:r>
          <w:rPr>
            <w:rFonts w:ascii="微软雅黑" w:eastAsia="微软雅黑" w:hAnsi="微软雅黑" w:cs="Helvetica" w:hint="eastAsia"/>
          </w:rPr>
          <w:t>出借</w:t>
        </w:r>
      </w:ins>
      <w:ins w:id="1077" w:author="lenovo" w:date="2018-08-07T17:01:00Z">
        <w:r w:rsidRPr="004803EA">
          <w:rPr>
            <w:rFonts w:ascii="微软雅黑" w:eastAsia="微软雅黑" w:hAnsi="微软雅黑" w:cs="Helvetica"/>
            <w:rPrChange w:id="1078" w:author="lenovo" w:date="2018-08-07T17:01:00Z">
              <w:rPr>
                <w:rFonts w:ascii="微软雅黑" w:eastAsia="微软雅黑" w:hAnsi="微软雅黑"/>
                <w:noProof/>
                <w:highlight w:val="yellow"/>
              </w:rPr>
            </w:rPrChange>
          </w:rPr>
          <w:t>金额10000元。</w:t>
        </w:r>
      </w:ins>
      <w:ins w:id="1079" w:author="lenovo" w:date="2018-08-07T17:02:00Z">
        <w:r>
          <w:rPr>
            <w:rFonts w:ascii="微软雅黑" w:eastAsia="微软雅黑" w:hAnsi="微软雅黑" w:cs="Helvetica" w:hint="eastAsia"/>
          </w:rPr>
          <w:t xml:space="preserve"> 【确定</w:t>
        </w:r>
        <w:r>
          <w:rPr>
            <w:rFonts w:ascii="微软雅黑" w:eastAsia="微软雅黑" w:hAnsi="微软雅黑" w:cs="Helvetica"/>
          </w:rPr>
          <w:t>】</w:t>
        </w:r>
      </w:ins>
    </w:p>
    <w:p w:rsidR="00D10209" w:rsidRDefault="00D40EE7">
      <w:pPr>
        <w:pStyle w:val="10"/>
        <w:ind w:firstLineChars="0" w:firstLine="0"/>
        <w:rPr>
          <w:ins w:id="1080" w:author="lenovo" w:date="2018-08-07T17:18:00Z"/>
          <w:rFonts w:ascii="微软雅黑" w:eastAsia="微软雅黑" w:hAnsi="微软雅黑" w:cs="Helvetica"/>
          <w:b/>
        </w:rPr>
        <w:pPrChange w:id="1081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082" w:author="lenovo" w:date="2018-08-07T17:05:00Z">
        <w:r w:rsidRPr="001E2644">
          <w:rPr>
            <w:rFonts w:ascii="微软雅黑" w:eastAsia="微软雅黑" w:hAnsi="微软雅黑" w:cs="Helvetica"/>
            <w:b/>
            <w:rPrChange w:id="1083" w:author="lenovo" w:date="2018-08-07T17:13:00Z">
              <w:rPr>
                <w:rFonts w:ascii="微软雅黑" w:eastAsia="微软雅黑" w:hAnsi="微软雅黑" w:cs="Helvetica"/>
              </w:rPr>
            </w:rPrChange>
          </w:rPr>
          <w:fldChar w:fldCharType="begin"/>
        </w:r>
        <w:r w:rsidRPr="001E2644">
          <w:rPr>
            <w:rFonts w:ascii="微软雅黑" w:eastAsia="微软雅黑" w:hAnsi="微软雅黑" w:cs="Helvetica"/>
            <w:b/>
            <w:rPrChange w:id="1084" w:author="lenovo" w:date="2018-08-07T17:13:00Z">
              <w:rPr>
                <w:rFonts w:ascii="微软雅黑" w:eastAsia="微软雅黑" w:hAnsi="微软雅黑" w:cs="Helvetica"/>
              </w:rPr>
            </w:rPrChange>
          </w:rPr>
          <w:instrText xml:space="preserve"> = 6 \* GB3 </w:instrText>
        </w:r>
      </w:ins>
      <w:r w:rsidRPr="001E2644">
        <w:rPr>
          <w:rFonts w:ascii="微软雅黑" w:eastAsia="微软雅黑" w:hAnsi="微软雅黑" w:cs="Helvetica"/>
          <w:b/>
          <w:rPrChange w:id="1085" w:author="lenovo" w:date="2018-08-07T17:13:00Z">
            <w:rPr>
              <w:rFonts w:ascii="微软雅黑" w:eastAsia="微软雅黑" w:hAnsi="微软雅黑" w:cs="Helvetica"/>
            </w:rPr>
          </w:rPrChange>
        </w:rPr>
        <w:fldChar w:fldCharType="separate"/>
      </w:r>
      <w:ins w:id="1086" w:author="lenovo" w:date="2018-08-07T17:05:00Z">
        <w:r w:rsidRPr="001E2644">
          <w:rPr>
            <w:rFonts w:ascii="微软雅黑" w:eastAsia="微软雅黑" w:hAnsi="微软雅黑" w:cs="Helvetica" w:hint="eastAsia"/>
            <w:b/>
            <w:noProof/>
            <w:rPrChange w:id="1087" w:author="lenovo" w:date="2018-08-07T17:13:00Z">
              <w:rPr>
                <w:rFonts w:ascii="微软雅黑" w:eastAsia="微软雅黑" w:hAnsi="微软雅黑" w:cs="Helvetica" w:hint="eastAsia"/>
                <w:noProof/>
              </w:rPr>
            </w:rPrChange>
          </w:rPr>
          <w:t>⑥</w:t>
        </w:r>
        <w:r w:rsidRPr="001E2644">
          <w:rPr>
            <w:rFonts w:ascii="微软雅黑" w:eastAsia="微软雅黑" w:hAnsi="微软雅黑" w:cs="Helvetica"/>
            <w:b/>
            <w:rPrChange w:id="1088" w:author="lenovo" w:date="2018-08-07T17:13:00Z">
              <w:rPr>
                <w:rFonts w:ascii="微软雅黑" w:eastAsia="微软雅黑" w:hAnsi="微软雅黑" w:cs="Helvetica"/>
              </w:rPr>
            </w:rPrChange>
          </w:rPr>
          <w:fldChar w:fldCharType="end"/>
        </w:r>
      </w:ins>
      <w:ins w:id="1089" w:author="lenovo" w:date="2018-08-07T17:16:00Z">
        <w:r w:rsidR="00D10209">
          <w:rPr>
            <w:rFonts w:ascii="微软雅黑" w:eastAsia="微软雅黑" w:hAnsi="微软雅黑" w:cs="Helvetica" w:hint="eastAsia"/>
            <w:b/>
          </w:rPr>
          <w:t>二次</w:t>
        </w:r>
        <w:r w:rsidR="00D10209">
          <w:rPr>
            <w:rFonts w:ascii="微软雅黑" w:eastAsia="微软雅黑" w:hAnsi="微软雅黑" w:cs="Helvetica"/>
            <w:b/>
          </w:rPr>
          <w:t>确认购买</w:t>
        </w:r>
      </w:ins>
    </w:p>
    <w:p w:rsidR="00D3203F" w:rsidRPr="00D3203F" w:rsidRDefault="00D3203F">
      <w:pPr>
        <w:pStyle w:val="10"/>
        <w:ind w:firstLineChars="0" w:firstLine="0"/>
        <w:rPr>
          <w:ins w:id="1090" w:author="lenovo" w:date="2018-08-07T17:18:00Z"/>
          <w:rFonts w:ascii="微软雅黑" w:eastAsia="微软雅黑" w:hAnsi="微软雅黑" w:cs="Helvetica"/>
          <w:rPrChange w:id="1091" w:author="lenovo" w:date="2018-08-07T17:19:00Z">
            <w:rPr>
              <w:ins w:id="1092" w:author="lenovo" w:date="2018-08-07T17:18:00Z"/>
              <w:rFonts w:ascii="微软雅黑" w:eastAsia="微软雅黑" w:hAnsi="微软雅黑" w:cs="Helvetica"/>
              <w:b/>
            </w:rPr>
          </w:rPrChange>
        </w:rPr>
        <w:pPrChange w:id="1093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094" w:author="lenovo" w:date="2018-08-07T17:18:00Z">
        <w:r w:rsidRPr="00D3203F">
          <w:rPr>
            <w:rFonts w:ascii="微软雅黑" w:eastAsia="微软雅黑" w:hAnsi="微软雅黑" w:cs="Helvetica" w:hint="eastAsia"/>
            <w:rPrChange w:id="1095" w:author="lenovo" w:date="2018-08-07T17:19:00Z">
              <w:rPr>
                <w:rFonts w:ascii="微软雅黑" w:eastAsia="微软雅黑" w:hAnsi="微软雅黑" w:cs="Helvetica" w:hint="eastAsia"/>
                <w:b/>
              </w:rPr>
            </w:rPrChange>
          </w:rPr>
          <w:t>弹框标题</w:t>
        </w:r>
        <w:r w:rsidRPr="00D3203F">
          <w:rPr>
            <w:rFonts w:ascii="微软雅黑" w:eastAsia="微软雅黑" w:hAnsi="微软雅黑" w:cs="Helvetica"/>
            <w:rPrChange w:id="1096" w:author="lenovo" w:date="2018-08-07T17:19:00Z">
              <w:rPr>
                <w:rFonts w:ascii="微软雅黑" w:eastAsia="微软雅黑" w:hAnsi="微软雅黑" w:cs="Helvetica"/>
                <w:b/>
              </w:rPr>
            </w:rPrChange>
          </w:rPr>
          <w:t>：加入信息确认</w:t>
        </w:r>
      </w:ins>
    </w:p>
    <w:p w:rsidR="00D3203F" w:rsidRPr="00D3203F" w:rsidRDefault="00D3203F">
      <w:pPr>
        <w:pStyle w:val="10"/>
        <w:ind w:firstLineChars="0" w:firstLine="0"/>
        <w:rPr>
          <w:ins w:id="1097" w:author="lenovo" w:date="2018-08-07T17:19:00Z"/>
          <w:rFonts w:ascii="微软雅黑" w:eastAsia="微软雅黑" w:hAnsi="微软雅黑" w:cs="Helvetica"/>
          <w:rPrChange w:id="1098" w:author="lenovo" w:date="2018-08-07T17:19:00Z">
            <w:rPr>
              <w:ins w:id="1099" w:author="lenovo" w:date="2018-08-07T17:19:00Z"/>
              <w:rFonts w:ascii="微软雅黑" w:eastAsia="微软雅黑" w:hAnsi="微软雅黑" w:cs="Helvetica"/>
              <w:b/>
            </w:rPr>
          </w:rPrChange>
        </w:rPr>
        <w:pPrChange w:id="1100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01" w:author="lenovo" w:date="2018-08-07T17:19:00Z">
        <w:r w:rsidRPr="00D3203F">
          <w:rPr>
            <w:rFonts w:ascii="微软雅黑" w:eastAsia="微软雅黑" w:hAnsi="微软雅黑" w:cs="Helvetica" w:hint="eastAsia"/>
            <w:rPrChange w:id="1102" w:author="lenovo" w:date="2018-08-07T17:19:00Z">
              <w:rPr>
                <w:rFonts w:ascii="微软雅黑" w:eastAsia="微软雅黑" w:hAnsi="微软雅黑" w:cs="Helvetica" w:hint="eastAsia"/>
                <w:b/>
              </w:rPr>
            </w:rPrChange>
          </w:rPr>
          <w:t>标的</w:t>
        </w:r>
        <w:r w:rsidRPr="00D3203F">
          <w:rPr>
            <w:rFonts w:ascii="微软雅黑" w:eastAsia="微软雅黑" w:hAnsi="微软雅黑" w:cs="Helvetica"/>
            <w:rPrChange w:id="1103" w:author="lenovo" w:date="2018-08-07T17:19:00Z">
              <w:rPr>
                <w:rFonts w:ascii="微软雅黑" w:eastAsia="微软雅黑" w:hAnsi="微软雅黑" w:cs="Helvetica"/>
                <w:b/>
              </w:rPr>
            </w:rPrChange>
          </w:rPr>
          <w:t>编号：</w:t>
        </w:r>
      </w:ins>
    </w:p>
    <w:p w:rsidR="00D3203F" w:rsidRPr="00D3203F" w:rsidRDefault="00D3203F">
      <w:pPr>
        <w:pStyle w:val="10"/>
        <w:ind w:firstLineChars="0" w:firstLine="0"/>
        <w:rPr>
          <w:ins w:id="1104" w:author="lenovo" w:date="2018-08-07T17:19:00Z"/>
          <w:rFonts w:ascii="微软雅黑" w:eastAsia="微软雅黑" w:hAnsi="微软雅黑" w:cs="Helvetica"/>
          <w:rPrChange w:id="1105" w:author="lenovo" w:date="2018-08-07T17:19:00Z">
            <w:rPr>
              <w:ins w:id="1106" w:author="lenovo" w:date="2018-08-07T17:19:00Z"/>
              <w:rFonts w:ascii="微软雅黑" w:eastAsia="微软雅黑" w:hAnsi="微软雅黑" w:cs="Helvetica"/>
              <w:b/>
            </w:rPr>
          </w:rPrChange>
        </w:rPr>
        <w:pPrChange w:id="1107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08" w:author="lenovo" w:date="2018-08-07T17:19:00Z">
        <w:r w:rsidRPr="00D3203F">
          <w:rPr>
            <w:rFonts w:ascii="微软雅黑" w:eastAsia="微软雅黑" w:hAnsi="微软雅黑" w:cs="Helvetica" w:hint="eastAsia"/>
            <w:rPrChange w:id="1109" w:author="lenovo" w:date="2018-08-07T17:19:00Z">
              <w:rPr>
                <w:rFonts w:ascii="微软雅黑" w:eastAsia="微软雅黑" w:hAnsi="微软雅黑" w:cs="Helvetica" w:hint="eastAsia"/>
                <w:b/>
              </w:rPr>
            </w:rPrChange>
          </w:rPr>
          <w:t>加入</w:t>
        </w:r>
        <w:r w:rsidRPr="00D3203F">
          <w:rPr>
            <w:rFonts w:ascii="微软雅黑" w:eastAsia="微软雅黑" w:hAnsi="微软雅黑" w:cs="Helvetica"/>
            <w:rPrChange w:id="1110" w:author="lenovo" w:date="2018-08-07T17:19:00Z">
              <w:rPr>
                <w:rFonts w:ascii="微软雅黑" w:eastAsia="微软雅黑" w:hAnsi="微软雅黑" w:cs="Helvetica"/>
                <w:b/>
              </w:rPr>
            </w:rPrChange>
          </w:rPr>
          <w:t>金额：</w:t>
        </w:r>
      </w:ins>
    </w:p>
    <w:p w:rsidR="00D3203F" w:rsidRPr="00D3203F" w:rsidRDefault="00D3203F">
      <w:pPr>
        <w:pStyle w:val="10"/>
        <w:ind w:firstLineChars="0" w:firstLine="0"/>
        <w:rPr>
          <w:ins w:id="1111" w:author="lenovo" w:date="2018-08-07T17:17:00Z"/>
          <w:rFonts w:ascii="微软雅黑" w:eastAsia="微软雅黑" w:hAnsi="微软雅黑" w:cs="Helvetica"/>
          <w:rPrChange w:id="1112" w:author="lenovo" w:date="2018-08-07T17:19:00Z">
            <w:rPr>
              <w:ins w:id="1113" w:author="lenovo" w:date="2018-08-07T17:17:00Z"/>
              <w:rFonts w:ascii="微软雅黑" w:eastAsia="微软雅黑" w:hAnsi="微软雅黑" w:cs="Helvetica"/>
              <w:b/>
            </w:rPr>
          </w:rPrChange>
        </w:rPr>
        <w:pPrChange w:id="1114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15" w:author="lenovo" w:date="2018-08-07T17:19:00Z">
        <w:r w:rsidRPr="00D3203F">
          <w:rPr>
            <w:rFonts w:ascii="微软雅黑" w:eastAsia="微软雅黑" w:hAnsi="微软雅黑" w:cs="Helvetica" w:hint="eastAsia"/>
            <w:rPrChange w:id="1116" w:author="lenovo" w:date="2018-08-07T17:19:00Z">
              <w:rPr>
                <w:rFonts w:ascii="微软雅黑" w:eastAsia="微软雅黑" w:hAnsi="微软雅黑" w:cs="Helvetica" w:hint="eastAsia"/>
                <w:b/>
              </w:rPr>
            </w:rPrChange>
          </w:rPr>
          <w:t>【确定</w:t>
        </w:r>
        <w:r w:rsidRPr="00D3203F">
          <w:rPr>
            <w:rFonts w:ascii="微软雅黑" w:eastAsia="微软雅黑" w:hAnsi="微软雅黑" w:cs="Helvetica"/>
            <w:rPrChange w:id="1117" w:author="lenovo" w:date="2018-08-07T17:19:00Z">
              <w:rPr>
                <w:rFonts w:ascii="微软雅黑" w:eastAsia="微软雅黑" w:hAnsi="微软雅黑" w:cs="Helvetica"/>
                <w:b/>
              </w:rPr>
            </w:rPrChange>
          </w:rPr>
          <w:t>】【</w:t>
        </w:r>
        <w:r w:rsidRPr="00D3203F">
          <w:rPr>
            <w:rFonts w:ascii="微软雅黑" w:eastAsia="微软雅黑" w:hAnsi="微软雅黑" w:cs="Helvetica" w:hint="eastAsia"/>
            <w:rPrChange w:id="1118" w:author="lenovo" w:date="2018-08-07T17:19:00Z">
              <w:rPr>
                <w:rFonts w:ascii="微软雅黑" w:eastAsia="微软雅黑" w:hAnsi="微软雅黑" w:cs="Helvetica" w:hint="eastAsia"/>
                <w:b/>
              </w:rPr>
            </w:rPrChange>
          </w:rPr>
          <w:t>取消</w:t>
        </w:r>
        <w:r w:rsidRPr="00D3203F">
          <w:rPr>
            <w:rFonts w:ascii="微软雅黑" w:eastAsia="微软雅黑" w:hAnsi="微软雅黑" w:cs="Helvetica"/>
            <w:rPrChange w:id="1119" w:author="lenovo" w:date="2018-08-07T17:19:00Z">
              <w:rPr>
                <w:rFonts w:ascii="微软雅黑" w:eastAsia="微软雅黑" w:hAnsi="微软雅黑" w:cs="Helvetica"/>
                <w:b/>
              </w:rPr>
            </w:rPrChange>
          </w:rPr>
          <w:t>】</w:t>
        </w:r>
      </w:ins>
    </w:p>
    <w:p w:rsidR="00D40EE7" w:rsidRPr="001E2644" w:rsidRDefault="00D3203F">
      <w:pPr>
        <w:pStyle w:val="10"/>
        <w:ind w:firstLineChars="0" w:firstLine="0"/>
        <w:rPr>
          <w:ins w:id="1120" w:author="lenovo" w:date="2018-08-07T17:06:00Z"/>
          <w:rFonts w:ascii="微软雅黑" w:eastAsia="微软雅黑" w:hAnsi="微软雅黑" w:cs="Helvetica"/>
          <w:b/>
          <w:rPrChange w:id="1121" w:author="lenovo" w:date="2018-08-07T17:13:00Z">
            <w:rPr>
              <w:ins w:id="1122" w:author="lenovo" w:date="2018-08-07T17:06:00Z"/>
              <w:rFonts w:ascii="微软雅黑" w:eastAsia="微软雅黑" w:hAnsi="微软雅黑" w:cs="Helvetica"/>
            </w:rPr>
          </w:rPrChange>
        </w:rPr>
        <w:pPrChange w:id="1123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24" w:author="lenovo" w:date="2018-08-07T17:19:00Z">
        <w:r w:rsidRPr="0006531D">
          <w:rPr>
            <w:rFonts w:ascii="微软雅黑" w:eastAsia="微软雅黑" w:hAnsi="微软雅黑" w:cs="Helvetica"/>
            <w:b/>
          </w:rPr>
          <w:lastRenderedPageBreak/>
          <w:fldChar w:fldCharType="begin"/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 w:hint="eastAsia"/>
            <w:b/>
          </w:rPr>
          <w:instrText>= 7 \* GB3</w:instrText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/>
            <w:b/>
          </w:rPr>
          <w:fldChar w:fldCharType="separate"/>
        </w:r>
        <w:r w:rsidRPr="0006531D">
          <w:rPr>
            <w:rFonts w:ascii="微软雅黑" w:eastAsia="微软雅黑" w:hAnsi="微软雅黑" w:cs="Helvetica" w:hint="eastAsia"/>
            <w:b/>
            <w:noProof/>
          </w:rPr>
          <w:t>⑦</w:t>
        </w:r>
        <w:r w:rsidRPr="0006531D">
          <w:rPr>
            <w:rFonts w:ascii="微软雅黑" w:eastAsia="微软雅黑" w:hAnsi="微软雅黑" w:cs="Helvetica"/>
            <w:b/>
          </w:rPr>
          <w:fldChar w:fldCharType="end"/>
        </w:r>
      </w:ins>
      <w:ins w:id="1125" w:author="lenovo" w:date="2018-08-07T17:05:00Z">
        <w:r w:rsidR="00D40EE7" w:rsidRPr="001E2644">
          <w:rPr>
            <w:rFonts w:ascii="微软雅黑" w:eastAsia="微软雅黑" w:hAnsi="微软雅黑" w:cs="Helvetica" w:hint="eastAsia"/>
            <w:b/>
            <w:rPrChange w:id="1126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投标</w:t>
        </w:r>
        <w:r w:rsidR="00D40EE7" w:rsidRPr="001E2644">
          <w:rPr>
            <w:rFonts w:ascii="微软雅黑" w:eastAsia="微软雅黑" w:hAnsi="微软雅黑" w:cs="Helvetica"/>
            <w:b/>
            <w:rPrChange w:id="1127" w:author="lenovo" w:date="2018-08-07T17:13:00Z">
              <w:rPr>
                <w:rFonts w:ascii="微软雅黑" w:eastAsia="微软雅黑" w:hAnsi="微软雅黑" w:cs="Helvetica"/>
              </w:rPr>
            </w:rPrChange>
          </w:rPr>
          <w:t>成功</w:t>
        </w:r>
      </w:ins>
      <w:ins w:id="1128" w:author="lenovo" w:date="2018-08-07T17:10:00Z">
        <w:r w:rsidR="0080182B" w:rsidRPr="001E2644">
          <w:rPr>
            <w:rFonts w:ascii="微软雅黑" w:eastAsia="微软雅黑" w:hAnsi="微软雅黑" w:cs="Helvetica" w:hint="eastAsia"/>
            <w:b/>
            <w:rPrChange w:id="1129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（二次</w:t>
        </w:r>
        <w:r w:rsidR="0080182B" w:rsidRPr="001E2644">
          <w:rPr>
            <w:rFonts w:ascii="微软雅黑" w:eastAsia="微软雅黑" w:hAnsi="微软雅黑" w:cs="Helvetica"/>
            <w:b/>
            <w:rPrChange w:id="1130" w:author="lenovo" w:date="2018-08-07T17:13:00Z">
              <w:rPr>
                <w:rFonts w:ascii="微软雅黑" w:eastAsia="微软雅黑" w:hAnsi="微软雅黑" w:cs="Helvetica"/>
              </w:rPr>
            </w:rPrChange>
          </w:rPr>
          <w:t>确认时点击【</w:t>
        </w:r>
        <w:r w:rsidR="0080182B" w:rsidRPr="001E2644">
          <w:rPr>
            <w:rFonts w:ascii="微软雅黑" w:eastAsia="微软雅黑" w:hAnsi="微软雅黑" w:cs="Helvetica" w:hint="eastAsia"/>
            <w:b/>
            <w:rPrChange w:id="1131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确定</w:t>
        </w:r>
        <w:r w:rsidR="0080182B" w:rsidRPr="001E2644">
          <w:rPr>
            <w:rFonts w:ascii="微软雅黑" w:eastAsia="微软雅黑" w:hAnsi="微软雅黑" w:cs="Helvetica"/>
            <w:b/>
            <w:rPrChange w:id="1132" w:author="lenovo" w:date="2018-08-07T17:13:00Z">
              <w:rPr>
                <w:rFonts w:ascii="微软雅黑" w:eastAsia="微软雅黑" w:hAnsi="微软雅黑" w:cs="Helvetica"/>
              </w:rPr>
            </w:rPrChange>
          </w:rPr>
          <w:t>】</w:t>
        </w:r>
        <w:r w:rsidR="0080182B" w:rsidRPr="001E2644">
          <w:rPr>
            <w:rFonts w:ascii="微软雅黑" w:eastAsia="微软雅黑" w:hAnsi="微软雅黑" w:cs="Helvetica" w:hint="eastAsia"/>
            <w:b/>
            <w:rPrChange w:id="1133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后</w:t>
        </w:r>
        <w:r w:rsidR="0080182B" w:rsidRPr="001E2644">
          <w:rPr>
            <w:rFonts w:ascii="微软雅黑" w:eastAsia="微软雅黑" w:hAnsi="微软雅黑" w:cs="Helvetica"/>
            <w:b/>
            <w:rPrChange w:id="1134" w:author="lenovo" w:date="2018-08-07T17:13:00Z">
              <w:rPr>
                <w:rFonts w:ascii="微软雅黑" w:eastAsia="微软雅黑" w:hAnsi="微软雅黑" w:cs="Helvetica"/>
              </w:rPr>
            </w:rPrChange>
          </w:rPr>
          <w:t>显示）</w:t>
        </w:r>
      </w:ins>
    </w:p>
    <w:p w:rsidR="0066211B" w:rsidRDefault="0066211B">
      <w:pPr>
        <w:pStyle w:val="10"/>
        <w:ind w:firstLineChars="0" w:firstLine="0"/>
        <w:rPr>
          <w:ins w:id="1135" w:author="lenovo" w:date="2018-08-07T17:05:00Z"/>
          <w:rFonts w:ascii="微软雅黑" w:eastAsia="微软雅黑" w:hAnsi="微软雅黑" w:cs="Helvetica"/>
        </w:rPr>
        <w:pPrChange w:id="1136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37" w:author="lenovo" w:date="2018-08-07T17:06:00Z">
        <w:r>
          <w:rPr>
            <w:rFonts w:ascii="微软雅黑" w:eastAsia="微软雅黑" w:hAnsi="微软雅黑" w:cs="Helvetica" w:hint="eastAsia"/>
          </w:rPr>
          <w:t>出借</w:t>
        </w:r>
        <w:r>
          <w:rPr>
            <w:rFonts w:ascii="微软雅黑" w:eastAsia="微软雅黑" w:hAnsi="微软雅黑" w:cs="Helvetica"/>
          </w:rPr>
          <w:t>成功！</w:t>
        </w:r>
      </w:ins>
    </w:p>
    <w:p w:rsidR="00D40EE7" w:rsidRPr="001E2644" w:rsidRDefault="00D3203F">
      <w:pPr>
        <w:pStyle w:val="10"/>
        <w:ind w:firstLineChars="0" w:firstLine="0"/>
        <w:rPr>
          <w:ins w:id="1138" w:author="lenovo" w:date="2018-08-07T17:10:00Z"/>
          <w:rFonts w:ascii="微软雅黑" w:eastAsia="微软雅黑" w:hAnsi="微软雅黑" w:cs="Helvetica"/>
          <w:b/>
          <w:rPrChange w:id="1139" w:author="lenovo" w:date="2018-08-07T17:13:00Z">
            <w:rPr>
              <w:ins w:id="1140" w:author="lenovo" w:date="2018-08-07T17:10:00Z"/>
              <w:rFonts w:ascii="微软雅黑" w:eastAsia="微软雅黑" w:hAnsi="微软雅黑" w:cs="Helvetica"/>
            </w:rPr>
          </w:rPrChange>
        </w:rPr>
        <w:pPrChange w:id="1141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42" w:author="lenovo" w:date="2018-08-07T17:20:00Z">
        <w:r>
          <w:rPr>
            <w:rFonts w:ascii="微软雅黑" w:eastAsia="微软雅黑" w:hAnsi="微软雅黑" w:cs="Helvetica"/>
            <w:b/>
          </w:rPr>
          <w:fldChar w:fldCharType="begin"/>
        </w:r>
        <w:r>
          <w:rPr>
            <w:rFonts w:ascii="微软雅黑" w:eastAsia="微软雅黑" w:hAnsi="微软雅黑" w:cs="Helvetica"/>
            <w:b/>
          </w:rPr>
          <w:instrText xml:space="preserve"> </w:instrText>
        </w:r>
        <w:r>
          <w:rPr>
            <w:rFonts w:ascii="微软雅黑" w:eastAsia="微软雅黑" w:hAnsi="微软雅黑" w:cs="Helvetica" w:hint="eastAsia"/>
            <w:b/>
          </w:rPr>
          <w:instrText>= 8 \* GB3</w:instrText>
        </w:r>
        <w:r>
          <w:rPr>
            <w:rFonts w:ascii="微软雅黑" w:eastAsia="微软雅黑" w:hAnsi="微软雅黑" w:cs="Helvetica"/>
            <w:b/>
          </w:rPr>
          <w:instrText xml:space="preserve"> </w:instrText>
        </w:r>
      </w:ins>
      <w:r>
        <w:rPr>
          <w:rFonts w:ascii="微软雅黑" w:eastAsia="微软雅黑" w:hAnsi="微软雅黑" w:cs="Helvetica"/>
          <w:b/>
        </w:rPr>
        <w:fldChar w:fldCharType="separate"/>
      </w:r>
      <w:ins w:id="1143" w:author="lenovo" w:date="2018-08-07T17:20:00Z">
        <w:r>
          <w:rPr>
            <w:rFonts w:ascii="微软雅黑" w:eastAsia="微软雅黑" w:hAnsi="微软雅黑" w:cs="Helvetica" w:hint="eastAsia"/>
            <w:b/>
            <w:noProof/>
          </w:rPr>
          <w:t>⑧</w:t>
        </w:r>
        <w:r>
          <w:rPr>
            <w:rFonts w:ascii="微软雅黑" w:eastAsia="微软雅黑" w:hAnsi="微软雅黑" w:cs="Helvetica"/>
            <w:b/>
          </w:rPr>
          <w:fldChar w:fldCharType="end"/>
        </w:r>
      </w:ins>
      <w:ins w:id="1144" w:author="lenovo" w:date="2018-08-07T17:13:00Z">
        <w:r w:rsidR="0080182B" w:rsidRPr="001E2644">
          <w:rPr>
            <w:rFonts w:ascii="微软雅黑" w:eastAsia="微软雅黑" w:hAnsi="微软雅黑" w:cs="Helvetica" w:hint="eastAsia"/>
            <w:b/>
            <w:rPrChange w:id="1145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工作日</w:t>
        </w:r>
        <w:r w:rsidR="0080182B" w:rsidRPr="001E2644">
          <w:rPr>
            <w:rFonts w:ascii="微软雅黑" w:eastAsia="微软雅黑" w:hAnsi="微软雅黑" w:cs="Helvetica"/>
            <w:b/>
            <w:rPrChange w:id="1146" w:author="lenovo" w:date="2018-08-07T17:13:00Z">
              <w:rPr>
                <w:rFonts w:ascii="微软雅黑" w:eastAsia="微软雅黑" w:hAnsi="微软雅黑" w:cs="Helvetica"/>
              </w:rPr>
            </w:rPrChange>
          </w:rPr>
          <w:t>20:00</w:t>
        </w:r>
      </w:ins>
      <w:ins w:id="1147" w:author="lenovo" w:date="2018-08-07T17:10:00Z">
        <w:r w:rsidR="0080182B" w:rsidRPr="001E2644">
          <w:rPr>
            <w:rFonts w:ascii="微软雅黑" w:eastAsia="微软雅黑" w:hAnsi="微软雅黑" w:cs="Helvetica"/>
            <w:b/>
            <w:rPrChange w:id="1148" w:author="lenovo" w:date="2018-08-07T17:13:00Z">
              <w:rPr>
                <w:rFonts w:ascii="微软雅黑" w:eastAsia="微软雅黑" w:hAnsi="微软雅黑" w:cs="Helvetica"/>
              </w:rPr>
            </w:rPrChange>
          </w:rPr>
          <w:t>YY接标</w:t>
        </w:r>
      </w:ins>
      <w:ins w:id="1149" w:author="lenovo" w:date="2018-08-07T17:13:00Z">
        <w:r w:rsidR="0080182B" w:rsidRPr="001E2644">
          <w:rPr>
            <w:rFonts w:ascii="微软雅黑" w:eastAsia="微软雅黑" w:hAnsi="微软雅黑" w:cs="Helvetica" w:hint="eastAsia"/>
            <w:b/>
            <w:rPrChange w:id="1150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时</w:t>
        </w:r>
      </w:ins>
      <w:ins w:id="1151" w:author="lenovo" w:date="2018-08-07T17:10:00Z">
        <w:r w:rsidR="0080182B" w:rsidRPr="001E2644">
          <w:rPr>
            <w:rFonts w:ascii="微软雅黑" w:eastAsia="微软雅黑" w:hAnsi="微软雅黑" w:cs="Helvetica" w:hint="eastAsia"/>
            <w:b/>
            <w:rPrChange w:id="1152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点击</w:t>
        </w:r>
      </w:ins>
      <w:ins w:id="1153" w:author="lenovo" w:date="2018-08-07T17:13:00Z">
        <w:r w:rsidR="0080182B" w:rsidRPr="001E2644">
          <w:rPr>
            <w:rFonts w:ascii="微软雅黑" w:eastAsia="微软雅黑" w:hAnsi="微软雅黑" w:cs="Helvetica"/>
            <w:b/>
            <w:rPrChange w:id="1154" w:author="lenovo" w:date="2018-08-07T17:13:00Z">
              <w:rPr>
                <w:rFonts w:ascii="微软雅黑" w:eastAsia="微软雅黑" w:hAnsi="微软雅黑" w:cs="Helvetica"/>
              </w:rPr>
            </w:rPrChange>
          </w:rPr>
          <w:t>e</w:t>
        </w:r>
        <w:proofErr w:type="gramStart"/>
        <w:r w:rsidR="0080182B" w:rsidRPr="001E2644">
          <w:rPr>
            <w:rFonts w:ascii="微软雅黑" w:eastAsia="微软雅黑" w:hAnsi="微软雅黑" w:cs="Helvetica"/>
            <w:b/>
            <w:rPrChange w:id="1155" w:author="lenovo" w:date="2018-08-07T17:13:00Z">
              <w:rPr>
                <w:rFonts w:ascii="微软雅黑" w:eastAsia="微软雅黑" w:hAnsi="微软雅黑" w:cs="Helvetica"/>
              </w:rPr>
            </w:rPrChange>
          </w:rPr>
          <w:t>富</w:t>
        </w:r>
      </w:ins>
      <w:ins w:id="1156" w:author="lenovo" w:date="2018-08-07T17:10:00Z">
        <w:r w:rsidR="0080182B" w:rsidRPr="001E2644">
          <w:rPr>
            <w:rFonts w:ascii="微软雅黑" w:eastAsia="微软雅黑" w:hAnsi="微软雅黑" w:cs="Helvetica" w:hint="eastAsia"/>
            <w:b/>
            <w:rPrChange w:id="1157" w:author="lenovo" w:date="2018-08-07T17:13:00Z">
              <w:rPr>
                <w:rFonts w:ascii="微软雅黑" w:eastAsia="微软雅黑" w:hAnsi="微软雅黑" w:cs="Helvetica" w:hint="eastAsia"/>
              </w:rPr>
            </w:rPrChange>
          </w:rPr>
          <w:t>购买</w:t>
        </w:r>
        <w:r w:rsidR="0080182B" w:rsidRPr="001E2644">
          <w:rPr>
            <w:rFonts w:ascii="微软雅黑" w:eastAsia="微软雅黑" w:hAnsi="微软雅黑" w:cs="Helvetica"/>
            <w:b/>
            <w:rPrChange w:id="1158" w:author="lenovo" w:date="2018-08-07T17:13:00Z">
              <w:rPr>
                <w:rFonts w:ascii="微软雅黑" w:eastAsia="微软雅黑" w:hAnsi="微软雅黑" w:cs="Helvetica"/>
              </w:rPr>
            </w:rPrChange>
          </w:rPr>
          <w:t>页</w:t>
        </w:r>
        <w:proofErr w:type="gramEnd"/>
        <w:r w:rsidR="0080182B" w:rsidRPr="001E2644">
          <w:rPr>
            <w:rFonts w:ascii="微软雅黑" w:eastAsia="微软雅黑" w:hAnsi="微软雅黑" w:cs="Helvetica"/>
            <w:b/>
            <w:rPrChange w:id="1159" w:author="lenovo" w:date="2018-08-07T17:13:00Z">
              <w:rPr>
                <w:rFonts w:ascii="微软雅黑" w:eastAsia="微软雅黑" w:hAnsi="微软雅黑" w:cs="Helvetica"/>
              </w:rPr>
            </w:rPrChange>
          </w:rPr>
          <w:t>按钮</w:t>
        </w:r>
      </w:ins>
    </w:p>
    <w:p w:rsidR="0080182B" w:rsidRDefault="0080182B">
      <w:pPr>
        <w:pStyle w:val="10"/>
        <w:ind w:firstLineChars="0" w:firstLine="0"/>
        <w:rPr>
          <w:ins w:id="1160" w:author="lenovo" w:date="2018-08-07T17:21:00Z"/>
          <w:rFonts w:ascii="微软雅黑" w:eastAsia="微软雅黑" w:hAnsi="微软雅黑" w:cs="Helvetica"/>
        </w:rPr>
        <w:pPrChange w:id="1161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62" w:author="lenovo" w:date="2018-08-07T17:10:00Z">
        <w:r>
          <w:rPr>
            <w:rFonts w:ascii="微软雅黑" w:eastAsia="微软雅黑" w:hAnsi="微软雅黑" w:cs="Helvetica" w:hint="eastAsia"/>
          </w:rPr>
          <w:t>此时间</w:t>
        </w:r>
        <w:proofErr w:type="gramStart"/>
        <w:r>
          <w:rPr>
            <w:rFonts w:ascii="微软雅黑" w:eastAsia="微软雅黑" w:hAnsi="微软雅黑" w:cs="Helvetica"/>
          </w:rPr>
          <w:t>段无法</w:t>
        </w:r>
      </w:ins>
      <w:proofErr w:type="gramEnd"/>
      <w:ins w:id="1163" w:author="lenovo" w:date="2018-08-07T17:11:00Z">
        <w:r>
          <w:rPr>
            <w:rFonts w:ascii="微软雅黑" w:eastAsia="微软雅黑" w:hAnsi="微软雅黑" w:cs="Helvetica" w:hint="eastAsia"/>
          </w:rPr>
          <w:t>出借</w:t>
        </w:r>
        <w:r>
          <w:rPr>
            <w:rFonts w:ascii="微软雅黑" w:eastAsia="微软雅黑" w:hAnsi="微软雅黑" w:cs="Helvetica"/>
          </w:rPr>
          <w:t>！</w:t>
        </w:r>
      </w:ins>
    </w:p>
    <w:p w:rsidR="004E5F7F" w:rsidRPr="004E5F7F" w:rsidRDefault="004E5F7F">
      <w:pPr>
        <w:pStyle w:val="10"/>
        <w:ind w:firstLineChars="0" w:firstLine="0"/>
        <w:rPr>
          <w:ins w:id="1164" w:author="lenovo" w:date="2018-08-07T17:21:00Z"/>
          <w:rFonts w:ascii="微软雅黑" w:eastAsia="微软雅黑" w:hAnsi="微软雅黑" w:cs="Helvetica"/>
          <w:b/>
          <w:rPrChange w:id="1165" w:author="lenovo" w:date="2018-08-07T17:23:00Z">
            <w:rPr>
              <w:ins w:id="1166" w:author="lenovo" w:date="2018-08-07T17:21:00Z"/>
              <w:rFonts w:ascii="微软雅黑" w:eastAsia="微软雅黑" w:hAnsi="微软雅黑" w:cs="Helvetica"/>
            </w:rPr>
          </w:rPrChange>
        </w:rPr>
        <w:pPrChange w:id="1167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68" w:author="lenovo" w:date="2018-08-07T17:21:00Z">
        <w:r w:rsidRPr="004E5F7F">
          <w:rPr>
            <w:rFonts w:ascii="微软雅黑" w:eastAsia="微软雅黑" w:hAnsi="微软雅黑" w:cs="Helvetica"/>
            <w:b/>
            <w:rPrChange w:id="1169" w:author="lenovo" w:date="2018-08-07T17:23:00Z">
              <w:rPr>
                <w:rFonts w:ascii="微软雅黑" w:eastAsia="微软雅黑" w:hAnsi="微软雅黑" w:cs="Helvetica"/>
              </w:rPr>
            </w:rPrChange>
          </w:rPr>
          <w:fldChar w:fldCharType="begin"/>
        </w:r>
        <w:r w:rsidRPr="004E5F7F">
          <w:rPr>
            <w:rFonts w:ascii="微软雅黑" w:eastAsia="微软雅黑" w:hAnsi="微软雅黑" w:cs="Helvetica"/>
            <w:b/>
            <w:rPrChange w:id="1170" w:author="lenovo" w:date="2018-08-07T17:23:00Z">
              <w:rPr>
                <w:rFonts w:ascii="微软雅黑" w:eastAsia="微软雅黑" w:hAnsi="微软雅黑" w:cs="Helvetica"/>
              </w:rPr>
            </w:rPrChange>
          </w:rPr>
          <w:instrText xml:space="preserve"> = 9 \* GB3 </w:instrText>
        </w:r>
      </w:ins>
      <w:r w:rsidRPr="004E5F7F">
        <w:rPr>
          <w:rFonts w:ascii="微软雅黑" w:eastAsia="微软雅黑" w:hAnsi="微软雅黑" w:cs="Helvetica"/>
          <w:b/>
          <w:rPrChange w:id="1171" w:author="lenovo" w:date="2018-08-07T17:23:00Z">
            <w:rPr>
              <w:rFonts w:ascii="微软雅黑" w:eastAsia="微软雅黑" w:hAnsi="微软雅黑" w:cs="Helvetica"/>
            </w:rPr>
          </w:rPrChange>
        </w:rPr>
        <w:fldChar w:fldCharType="separate"/>
      </w:r>
      <w:ins w:id="1172" w:author="lenovo" w:date="2018-08-07T17:21:00Z">
        <w:r w:rsidRPr="004E5F7F">
          <w:rPr>
            <w:rFonts w:ascii="微软雅黑" w:eastAsia="微软雅黑" w:hAnsi="微软雅黑" w:cs="Helvetica" w:hint="eastAsia"/>
            <w:b/>
            <w:noProof/>
            <w:rPrChange w:id="1173" w:author="lenovo" w:date="2018-08-07T17:23:00Z">
              <w:rPr>
                <w:rFonts w:ascii="微软雅黑" w:eastAsia="微软雅黑" w:hAnsi="微软雅黑" w:cs="Helvetica" w:hint="eastAsia"/>
                <w:noProof/>
              </w:rPr>
            </w:rPrChange>
          </w:rPr>
          <w:t>⑨</w:t>
        </w:r>
        <w:r w:rsidRPr="004E5F7F">
          <w:rPr>
            <w:rFonts w:ascii="微软雅黑" w:eastAsia="微软雅黑" w:hAnsi="微软雅黑" w:cs="Helvetica"/>
            <w:b/>
            <w:rPrChange w:id="1174" w:author="lenovo" w:date="2018-08-07T17:23:00Z">
              <w:rPr>
                <w:rFonts w:ascii="微软雅黑" w:eastAsia="微软雅黑" w:hAnsi="微软雅黑" w:cs="Helvetica"/>
              </w:rPr>
            </w:rPrChange>
          </w:rPr>
          <w:fldChar w:fldCharType="end"/>
        </w:r>
        <w:r w:rsidRPr="004E5F7F">
          <w:rPr>
            <w:rFonts w:ascii="微软雅黑" w:eastAsia="微软雅黑" w:hAnsi="微软雅黑" w:cs="Helvetica" w:hint="eastAsia"/>
            <w:b/>
            <w:rPrChange w:id="1175" w:author="lenovo" w:date="2018-08-07T17:23:00Z">
              <w:rPr>
                <w:rFonts w:ascii="微软雅黑" w:eastAsia="微软雅黑" w:hAnsi="微软雅黑" w:cs="Helvetica" w:hint="eastAsia"/>
              </w:rPr>
            </w:rPrChange>
          </w:rPr>
          <w:t>余额</w:t>
        </w:r>
        <w:r w:rsidRPr="004E5F7F">
          <w:rPr>
            <w:rFonts w:ascii="微软雅黑" w:eastAsia="微软雅黑" w:hAnsi="微软雅黑" w:cs="Helvetica"/>
            <w:b/>
            <w:rPrChange w:id="1176" w:author="lenovo" w:date="2018-08-07T17:23:00Z">
              <w:rPr>
                <w:rFonts w:ascii="微软雅黑" w:eastAsia="微软雅黑" w:hAnsi="微软雅黑" w:cs="Helvetica"/>
              </w:rPr>
            </w:rPrChange>
          </w:rPr>
          <w:t>不足</w:t>
        </w:r>
      </w:ins>
    </w:p>
    <w:p w:rsidR="004E5F7F" w:rsidRDefault="004E5F7F">
      <w:pPr>
        <w:pStyle w:val="10"/>
        <w:ind w:firstLineChars="0" w:firstLine="0"/>
        <w:rPr>
          <w:ins w:id="1177" w:author="lenovo" w:date="2018-08-07T17:22:00Z"/>
          <w:rFonts w:ascii="微软雅黑" w:eastAsia="微软雅黑" w:hAnsi="微软雅黑" w:cs="Helvetica"/>
        </w:rPr>
        <w:pPrChange w:id="1178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79" w:author="lenovo" w:date="2018-08-07T17:21:00Z">
        <w:r>
          <w:rPr>
            <w:rFonts w:ascii="微软雅黑" w:eastAsia="微软雅黑" w:hAnsi="微软雅黑" w:cs="Helvetica"/>
          </w:rPr>
          <w:t>账户余额不足，请先充值</w:t>
        </w:r>
      </w:ins>
      <w:ins w:id="1180" w:author="lenovo" w:date="2018-08-07T17:22:00Z">
        <w:r>
          <w:rPr>
            <w:rFonts w:ascii="微软雅黑" w:eastAsia="微软雅黑" w:hAnsi="微软雅黑" w:cs="Helvetica" w:hint="eastAsia"/>
          </w:rPr>
          <w:t>！</w:t>
        </w:r>
      </w:ins>
    </w:p>
    <w:p w:rsidR="004E5F7F" w:rsidRDefault="004E5F7F">
      <w:pPr>
        <w:pStyle w:val="10"/>
        <w:ind w:firstLineChars="0" w:firstLine="0"/>
        <w:rPr>
          <w:ins w:id="1181" w:author="lenovo" w:date="2018-08-07T17:22:00Z"/>
          <w:rFonts w:ascii="微软雅黑" w:eastAsia="微软雅黑" w:hAnsi="微软雅黑" w:cs="Helvetica"/>
        </w:rPr>
        <w:pPrChange w:id="1182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83" w:author="lenovo" w:date="2018-08-07T17:22:00Z">
        <w:r>
          <w:rPr>
            <w:rFonts w:ascii="微软雅黑" w:eastAsia="微软雅黑" w:hAnsi="微软雅黑" w:cs="Helvetica" w:hint="eastAsia"/>
          </w:rPr>
          <w:t>还需</w:t>
        </w:r>
        <w:r>
          <w:rPr>
            <w:rFonts w:ascii="微软雅黑" w:eastAsia="微软雅黑" w:hAnsi="微软雅黑" w:cs="Helvetica"/>
          </w:rPr>
          <w:t>充值XXXXX元</w:t>
        </w:r>
      </w:ins>
    </w:p>
    <w:p w:rsidR="004E5F7F" w:rsidRPr="0080182B" w:rsidRDefault="004E5F7F">
      <w:pPr>
        <w:pStyle w:val="10"/>
        <w:ind w:firstLineChars="0" w:firstLine="0"/>
        <w:rPr>
          <w:ins w:id="1184" w:author="lenovo" w:date="2018-08-07T17:01:00Z"/>
          <w:rFonts w:ascii="微软雅黑" w:eastAsia="微软雅黑" w:hAnsi="微软雅黑" w:cs="Helvetica"/>
          <w:rPrChange w:id="1185" w:author="lenovo" w:date="2018-08-07T17:10:00Z">
            <w:rPr>
              <w:ins w:id="1186" w:author="lenovo" w:date="2018-08-07T17:01:00Z"/>
              <w:rFonts w:ascii="微软雅黑" w:eastAsia="微软雅黑" w:hAnsi="微软雅黑"/>
              <w:noProof/>
              <w:highlight w:val="yellow"/>
            </w:rPr>
          </w:rPrChange>
        </w:rPr>
        <w:pPrChange w:id="1187" w:author="lenovo" w:date="2018-08-07T17:01:00Z">
          <w:pPr>
            <w:pStyle w:val="10"/>
            <w:numPr>
              <w:numId w:val="6"/>
            </w:numPr>
            <w:ind w:left="420" w:firstLineChars="0" w:hanging="420"/>
          </w:pPr>
        </w:pPrChange>
      </w:pPr>
      <w:ins w:id="1188" w:author="lenovo" w:date="2018-08-07T17:22:00Z">
        <w:r>
          <w:rPr>
            <w:rFonts w:ascii="微软雅黑" w:eastAsia="微软雅黑" w:hAnsi="微软雅黑" w:cs="Helvetica" w:hint="eastAsia"/>
          </w:rPr>
          <w:t>【我知道了</w:t>
        </w:r>
        <w:r>
          <w:rPr>
            <w:rFonts w:ascii="微软雅黑" w:eastAsia="微软雅黑" w:hAnsi="微软雅黑" w:cs="Helvetica"/>
          </w:rPr>
          <w:t>】【</w:t>
        </w:r>
        <w:r>
          <w:rPr>
            <w:rFonts w:ascii="微软雅黑" w:eastAsia="微软雅黑" w:hAnsi="微软雅黑" w:cs="Helvetica" w:hint="eastAsia"/>
          </w:rPr>
          <w:t>去</w:t>
        </w:r>
        <w:r>
          <w:rPr>
            <w:rFonts w:ascii="微软雅黑" w:eastAsia="微软雅黑" w:hAnsi="微软雅黑" w:cs="Helvetica"/>
          </w:rPr>
          <w:t>充值】</w:t>
        </w:r>
        <w:r>
          <w:rPr>
            <w:rFonts w:ascii="微软雅黑" w:eastAsia="微软雅黑" w:hAnsi="微软雅黑" w:cs="Helvetica" w:hint="eastAsia"/>
          </w:rPr>
          <w:t>（点击左边</w:t>
        </w:r>
        <w:r>
          <w:rPr>
            <w:rFonts w:ascii="微软雅黑" w:eastAsia="微软雅黑" w:hAnsi="微软雅黑" w:cs="Helvetica"/>
          </w:rPr>
          <w:t>按钮</w:t>
        </w:r>
      </w:ins>
      <w:ins w:id="1189" w:author="lenovo" w:date="2018-08-07T17:23:00Z">
        <w:r>
          <w:rPr>
            <w:rFonts w:ascii="微软雅黑" w:eastAsia="微软雅黑" w:hAnsi="微软雅黑" w:cs="Helvetica"/>
          </w:rPr>
          <w:t>停留在当前页，点击后者跳转充值页</w:t>
        </w:r>
      </w:ins>
      <w:ins w:id="1190" w:author="lenovo" w:date="2018-08-07T17:22:00Z">
        <w:r>
          <w:rPr>
            <w:rFonts w:ascii="微软雅黑" w:eastAsia="微软雅黑" w:hAnsi="微软雅黑" w:cs="Helvetica"/>
          </w:rPr>
          <w:t>）</w:t>
        </w:r>
      </w:ins>
    </w:p>
    <w:p w:rsidR="004803EA" w:rsidRPr="00390759" w:rsidRDefault="004803EA" w:rsidP="00D36E24">
      <w:pPr>
        <w:pStyle w:val="10"/>
        <w:ind w:firstLineChars="0" w:firstLine="0"/>
        <w:rPr>
          <w:ins w:id="1191" w:author="lenovo" w:date="2018-08-07T16:56:00Z"/>
          <w:rFonts w:ascii="微软雅黑" w:eastAsia="微软雅黑" w:hAnsi="微软雅黑" w:cs="Helvetica"/>
        </w:rPr>
      </w:pPr>
    </w:p>
    <w:p w:rsidR="001E2644" w:rsidRDefault="001E2644" w:rsidP="001E2644">
      <w:pPr>
        <w:pStyle w:val="10"/>
        <w:ind w:firstLineChars="0" w:firstLine="0"/>
        <w:rPr>
          <w:ins w:id="1192" w:author="lenovo" w:date="2018-08-07T17:14:00Z"/>
          <w:rFonts w:ascii="微软雅黑" w:eastAsia="微软雅黑" w:hAnsi="微软雅黑"/>
          <w:b/>
          <w:noProof/>
        </w:rPr>
      </w:pPr>
      <w:ins w:id="1193" w:author="lenovo" w:date="2018-08-07T17:14:00Z">
        <w:r>
          <w:rPr>
            <w:rFonts w:ascii="微软雅黑" w:eastAsia="微软雅黑" w:hAnsi="微软雅黑" w:hint="eastAsia"/>
            <w:b/>
            <w:noProof/>
          </w:rPr>
          <w:t>2）购买债转</w:t>
        </w:r>
      </w:ins>
    </w:p>
    <w:p w:rsidR="006606E5" w:rsidRPr="0006531D" w:rsidRDefault="001E2644" w:rsidP="006606E5">
      <w:pPr>
        <w:pStyle w:val="10"/>
        <w:ind w:firstLineChars="0" w:firstLine="0"/>
        <w:rPr>
          <w:ins w:id="1194" w:author="lenovo" w:date="2018-08-07T17:44:00Z"/>
          <w:rFonts w:ascii="微软雅黑" w:eastAsia="微软雅黑" w:hAnsi="微软雅黑" w:cs="Helvetica"/>
          <w:b/>
        </w:rPr>
      </w:pPr>
      <w:ins w:id="1195" w:author="lenovo" w:date="2018-08-07T17:14:00Z">
        <w:r>
          <w:rPr>
            <w:rFonts w:ascii="微软雅黑" w:eastAsia="微软雅黑" w:hAnsi="微软雅黑"/>
            <w:b/>
            <w:noProof/>
          </w:rPr>
          <w:fldChar w:fldCharType="begin"/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  <w:r>
          <w:rPr>
            <w:rFonts w:ascii="微软雅黑" w:eastAsia="微软雅黑" w:hAnsi="微软雅黑" w:hint="eastAsia"/>
            <w:b/>
            <w:noProof/>
          </w:rPr>
          <w:instrText>= 1 \* GB3</w:instrText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  <w:r>
          <w:rPr>
            <w:rFonts w:ascii="微软雅黑" w:eastAsia="微软雅黑" w:hAnsi="微软雅黑"/>
            <w:b/>
            <w:noProof/>
          </w:rPr>
          <w:fldChar w:fldCharType="separate"/>
        </w:r>
        <w:r>
          <w:rPr>
            <w:rFonts w:ascii="微软雅黑" w:eastAsia="微软雅黑" w:hAnsi="微软雅黑" w:hint="eastAsia"/>
            <w:b/>
            <w:noProof/>
          </w:rPr>
          <w:t>①</w:t>
        </w:r>
        <w:r>
          <w:rPr>
            <w:rFonts w:ascii="微软雅黑" w:eastAsia="微软雅黑" w:hAnsi="微软雅黑"/>
            <w:b/>
            <w:noProof/>
          </w:rPr>
          <w:fldChar w:fldCharType="end"/>
        </w:r>
      </w:ins>
      <w:ins w:id="1196" w:author="lenovo" w:date="2018-08-07T17:44:00Z">
        <w:r w:rsidR="006606E5" w:rsidRPr="0006531D">
          <w:rPr>
            <w:rFonts w:ascii="微软雅黑" w:eastAsia="微软雅黑" w:hAnsi="微软雅黑" w:cs="Helvetica" w:hint="eastAsia"/>
            <w:b/>
          </w:rPr>
          <w:t>满标</w:t>
        </w:r>
        <w:r w:rsidR="006606E5">
          <w:rPr>
            <w:rFonts w:ascii="微软雅黑" w:eastAsia="微软雅黑" w:hAnsi="微软雅黑" w:cs="Helvetica" w:hint="eastAsia"/>
            <w:b/>
          </w:rPr>
          <w:t>（两笔</w:t>
        </w:r>
        <w:r w:rsidR="006606E5">
          <w:rPr>
            <w:rFonts w:ascii="微软雅黑" w:eastAsia="微软雅黑" w:hAnsi="微软雅黑" w:cs="Helvetica"/>
            <w:b/>
          </w:rPr>
          <w:t>一起投时，最后一笔</w:t>
        </w:r>
        <w:r w:rsidR="006606E5">
          <w:rPr>
            <w:rFonts w:ascii="微软雅黑" w:eastAsia="微软雅黑" w:hAnsi="微软雅黑" w:cs="Helvetica" w:hint="eastAsia"/>
            <w:b/>
          </w:rPr>
          <w:t>报</w:t>
        </w:r>
        <w:r w:rsidR="006606E5">
          <w:rPr>
            <w:rFonts w:ascii="微软雅黑" w:eastAsia="微软雅黑" w:hAnsi="微软雅黑" w:cs="Helvetica"/>
            <w:b/>
          </w:rPr>
          <w:t>该提示语）</w:t>
        </w:r>
      </w:ins>
    </w:p>
    <w:p w:rsidR="006606E5" w:rsidRDefault="006606E5" w:rsidP="006606E5">
      <w:pPr>
        <w:pStyle w:val="10"/>
        <w:ind w:firstLineChars="0" w:firstLine="0"/>
        <w:rPr>
          <w:ins w:id="1197" w:author="lenovo" w:date="2018-08-07T17:44:00Z"/>
          <w:rFonts w:ascii="微软雅黑" w:eastAsia="微软雅黑" w:hAnsi="微软雅黑" w:cs="Helvetica"/>
        </w:rPr>
      </w:pPr>
      <w:ins w:id="1198" w:author="lenovo" w:date="2018-08-07T17:44:00Z">
        <w:r>
          <w:rPr>
            <w:rFonts w:ascii="微软雅黑" w:eastAsia="微软雅黑" w:hAnsi="微软雅黑" w:cs="Helvetica" w:hint="eastAsia"/>
          </w:rPr>
          <w:t>该</w:t>
        </w:r>
        <w:r w:rsidR="00C6224C">
          <w:rPr>
            <w:rFonts w:ascii="微软雅黑" w:eastAsia="微软雅黑" w:hAnsi="微软雅黑" w:cs="Helvetica"/>
          </w:rPr>
          <w:t>项目已</w:t>
        </w:r>
        <w:r w:rsidR="00C6224C">
          <w:rPr>
            <w:rFonts w:ascii="微软雅黑" w:eastAsia="微软雅黑" w:hAnsi="微软雅黑" w:cs="Helvetica" w:hint="eastAsia"/>
          </w:rPr>
          <w:t>转让</w:t>
        </w:r>
        <w:r>
          <w:rPr>
            <w:rFonts w:ascii="微软雅黑" w:eastAsia="微软雅黑" w:hAnsi="微软雅黑" w:cs="Helvetica"/>
          </w:rPr>
          <w:t>，无法出借</w:t>
        </w:r>
        <w:r>
          <w:rPr>
            <w:rFonts w:ascii="微软雅黑" w:eastAsia="微软雅黑" w:hAnsi="微软雅黑" w:cs="Helvetica" w:hint="eastAsia"/>
          </w:rPr>
          <w:t xml:space="preserve">  【确定</w:t>
        </w:r>
        <w:r>
          <w:rPr>
            <w:rFonts w:ascii="微软雅黑" w:eastAsia="微软雅黑" w:hAnsi="微软雅黑" w:cs="Helvetica"/>
          </w:rPr>
          <w:t>】</w:t>
        </w:r>
      </w:ins>
    </w:p>
    <w:p w:rsidR="00C6224C" w:rsidRDefault="00C6224C" w:rsidP="00C6224C">
      <w:pPr>
        <w:pStyle w:val="10"/>
        <w:ind w:firstLineChars="0" w:firstLine="0"/>
        <w:rPr>
          <w:ins w:id="1199" w:author="lenovo" w:date="2018-08-07T17:44:00Z"/>
          <w:rFonts w:ascii="微软雅黑" w:eastAsia="微软雅黑" w:hAnsi="微软雅黑" w:cs="Helvetica"/>
          <w:b/>
        </w:rPr>
      </w:pPr>
      <w:ins w:id="1200" w:author="lenovo" w:date="2018-08-07T17:45:00Z">
        <w:r w:rsidRPr="0006531D">
          <w:rPr>
            <w:rFonts w:ascii="微软雅黑" w:eastAsia="微软雅黑" w:hAnsi="微软雅黑" w:cs="Helvetica"/>
            <w:b/>
          </w:rPr>
          <w:fldChar w:fldCharType="begin"/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 w:hint="eastAsia"/>
            <w:b/>
          </w:rPr>
          <w:instrText>= 2 \* GB3</w:instrText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/>
            <w:b/>
          </w:rPr>
          <w:fldChar w:fldCharType="separate"/>
        </w:r>
        <w:r w:rsidRPr="0006531D">
          <w:rPr>
            <w:rFonts w:ascii="微软雅黑" w:eastAsia="微软雅黑" w:hAnsi="微软雅黑" w:cs="Helvetica" w:hint="eastAsia"/>
            <w:b/>
          </w:rPr>
          <w:t>②</w:t>
        </w:r>
        <w:r w:rsidRPr="0006531D">
          <w:rPr>
            <w:rFonts w:ascii="微软雅黑" w:eastAsia="微软雅黑" w:hAnsi="微软雅黑" w:cs="Helvetica"/>
            <w:b/>
          </w:rPr>
          <w:fldChar w:fldCharType="end"/>
        </w:r>
      </w:ins>
      <w:ins w:id="1201" w:author="lenovo" w:date="2018-08-07T17:44:00Z">
        <w:r>
          <w:rPr>
            <w:rFonts w:ascii="微软雅黑" w:eastAsia="微软雅黑" w:hAnsi="微软雅黑" w:cs="Helvetica" w:hint="eastAsia"/>
            <w:b/>
          </w:rPr>
          <w:t>二次</w:t>
        </w:r>
        <w:r>
          <w:rPr>
            <w:rFonts w:ascii="微软雅黑" w:eastAsia="微软雅黑" w:hAnsi="微软雅黑" w:cs="Helvetica"/>
            <w:b/>
          </w:rPr>
          <w:t>确认购买</w:t>
        </w:r>
      </w:ins>
    </w:p>
    <w:p w:rsidR="00C6224C" w:rsidRPr="0006531D" w:rsidRDefault="00C6224C" w:rsidP="00C6224C">
      <w:pPr>
        <w:pStyle w:val="10"/>
        <w:ind w:firstLineChars="0" w:firstLine="0"/>
        <w:rPr>
          <w:ins w:id="1202" w:author="lenovo" w:date="2018-08-07T17:44:00Z"/>
          <w:rFonts w:ascii="微软雅黑" w:eastAsia="微软雅黑" w:hAnsi="微软雅黑" w:cs="Helvetica"/>
        </w:rPr>
      </w:pPr>
      <w:ins w:id="1203" w:author="lenovo" w:date="2018-08-07T17:44:00Z">
        <w:r w:rsidRPr="0006531D">
          <w:rPr>
            <w:rFonts w:ascii="微软雅黑" w:eastAsia="微软雅黑" w:hAnsi="微软雅黑" w:cs="Helvetica" w:hint="eastAsia"/>
          </w:rPr>
          <w:t>弹框标题</w:t>
        </w:r>
        <w:r w:rsidRPr="0006531D">
          <w:rPr>
            <w:rFonts w:ascii="微软雅黑" w:eastAsia="微软雅黑" w:hAnsi="微软雅黑" w:cs="Helvetica"/>
          </w:rPr>
          <w:t>：加入信息确认</w:t>
        </w:r>
      </w:ins>
    </w:p>
    <w:p w:rsidR="00C6224C" w:rsidRPr="0006531D" w:rsidRDefault="00C6224C" w:rsidP="00C6224C">
      <w:pPr>
        <w:pStyle w:val="10"/>
        <w:ind w:firstLineChars="0" w:firstLine="0"/>
        <w:rPr>
          <w:ins w:id="1204" w:author="lenovo" w:date="2018-08-07T17:44:00Z"/>
          <w:rFonts w:ascii="微软雅黑" w:eastAsia="微软雅黑" w:hAnsi="微软雅黑" w:cs="Helvetica"/>
        </w:rPr>
      </w:pPr>
      <w:ins w:id="1205" w:author="lenovo" w:date="2018-08-07T17:44:00Z">
        <w:r w:rsidRPr="0006531D">
          <w:rPr>
            <w:rFonts w:ascii="微软雅黑" w:eastAsia="微软雅黑" w:hAnsi="微软雅黑" w:cs="Helvetica" w:hint="eastAsia"/>
          </w:rPr>
          <w:t>标的</w:t>
        </w:r>
        <w:r w:rsidRPr="0006531D">
          <w:rPr>
            <w:rFonts w:ascii="微软雅黑" w:eastAsia="微软雅黑" w:hAnsi="微软雅黑" w:cs="Helvetica"/>
          </w:rPr>
          <w:t>编号：</w:t>
        </w:r>
      </w:ins>
    </w:p>
    <w:p w:rsidR="00C6224C" w:rsidRPr="0006531D" w:rsidRDefault="00B278BF" w:rsidP="00C6224C">
      <w:pPr>
        <w:pStyle w:val="10"/>
        <w:ind w:firstLineChars="0" w:firstLine="0"/>
        <w:rPr>
          <w:ins w:id="1206" w:author="lenovo" w:date="2018-08-07T17:44:00Z"/>
          <w:rFonts w:ascii="微软雅黑" w:eastAsia="微软雅黑" w:hAnsi="微软雅黑" w:cs="Helvetica"/>
        </w:rPr>
      </w:pPr>
      <w:ins w:id="1207" w:author="lenovo" w:date="2018-08-07T17:45:00Z">
        <w:r>
          <w:rPr>
            <w:rFonts w:ascii="微软雅黑" w:eastAsia="微软雅黑" w:hAnsi="微软雅黑" w:cs="Helvetica" w:hint="eastAsia"/>
          </w:rPr>
          <w:t>转让</w:t>
        </w:r>
        <w:r>
          <w:rPr>
            <w:rFonts w:ascii="微软雅黑" w:eastAsia="微软雅黑" w:hAnsi="微软雅黑" w:cs="Helvetica"/>
          </w:rPr>
          <w:t>价格</w:t>
        </w:r>
      </w:ins>
      <w:ins w:id="1208" w:author="lenovo" w:date="2018-08-07T17:44:00Z">
        <w:r w:rsidR="00C6224C" w:rsidRPr="0006531D">
          <w:rPr>
            <w:rFonts w:ascii="微软雅黑" w:eastAsia="微软雅黑" w:hAnsi="微软雅黑" w:cs="Helvetica"/>
          </w:rPr>
          <w:t>：</w:t>
        </w:r>
      </w:ins>
    </w:p>
    <w:p w:rsidR="00C6224C" w:rsidRDefault="00C6224C" w:rsidP="00C6224C">
      <w:pPr>
        <w:pStyle w:val="10"/>
        <w:ind w:firstLineChars="0" w:firstLine="0"/>
        <w:rPr>
          <w:ins w:id="1209" w:author="lenovo" w:date="2018-08-07T17:45:00Z"/>
          <w:rFonts w:ascii="微软雅黑" w:eastAsia="微软雅黑" w:hAnsi="微软雅黑" w:cs="Helvetica"/>
        </w:rPr>
      </w:pPr>
      <w:ins w:id="1210" w:author="lenovo" w:date="2018-08-07T17:44:00Z">
        <w:r w:rsidRPr="0006531D">
          <w:rPr>
            <w:rFonts w:ascii="微软雅黑" w:eastAsia="微软雅黑" w:hAnsi="微软雅黑" w:cs="Helvetica" w:hint="eastAsia"/>
          </w:rPr>
          <w:t>【确定</w:t>
        </w:r>
        <w:r w:rsidRPr="0006531D">
          <w:rPr>
            <w:rFonts w:ascii="微软雅黑" w:eastAsia="微软雅黑" w:hAnsi="微软雅黑" w:cs="Helvetica"/>
          </w:rPr>
          <w:t>】【</w:t>
        </w:r>
        <w:r w:rsidRPr="0006531D">
          <w:rPr>
            <w:rFonts w:ascii="微软雅黑" w:eastAsia="微软雅黑" w:hAnsi="微软雅黑" w:cs="Helvetica" w:hint="eastAsia"/>
          </w:rPr>
          <w:t>取消</w:t>
        </w:r>
        <w:r w:rsidRPr="0006531D">
          <w:rPr>
            <w:rFonts w:ascii="微软雅黑" w:eastAsia="微软雅黑" w:hAnsi="微软雅黑" w:cs="Helvetica"/>
          </w:rPr>
          <w:t>】</w:t>
        </w:r>
      </w:ins>
    </w:p>
    <w:p w:rsidR="00B278BF" w:rsidRPr="0006531D" w:rsidRDefault="00B278BF" w:rsidP="00B278BF">
      <w:pPr>
        <w:pStyle w:val="10"/>
        <w:ind w:firstLineChars="0" w:firstLine="0"/>
        <w:rPr>
          <w:ins w:id="1211" w:author="lenovo" w:date="2018-08-07T17:45:00Z"/>
          <w:rFonts w:ascii="微软雅黑" w:eastAsia="微软雅黑" w:hAnsi="微软雅黑" w:cs="Helvetica"/>
          <w:b/>
        </w:rPr>
      </w:pPr>
      <w:ins w:id="1212" w:author="lenovo" w:date="2018-08-07T17:46:00Z">
        <w:r w:rsidRPr="0006531D">
          <w:rPr>
            <w:rFonts w:ascii="微软雅黑" w:eastAsia="微软雅黑" w:hAnsi="微软雅黑" w:cs="Helvetica"/>
            <w:b/>
          </w:rPr>
          <w:fldChar w:fldCharType="begin"/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 w:hint="eastAsia"/>
            <w:b/>
          </w:rPr>
          <w:instrText>= 3 \* GB3</w:instrText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/>
            <w:b/>
          </w:rPr>
          <w:fldChar w:fldCharType="separate"/>
        </w:r>
        <w:r w:rsidRPr="0006531D">
          <w:rPr>
            <w:rFonts w:ascii="微软雅黑" w:eastAsia="微软雅黑" w:hAnsi="微软雅黑" w:cs="Helvetica" w:hint="eastAsia"/>
            <w:b/>
          </w:rPr>
          <w:t>③</w:t>
        </w:r>
        <w:r w:rsidRPr="0006531D">
          <w:rPr>
            <w:rFonts w:ascii="微软雅黑" w:eastAsia="微软雅黑" w:hAnsi="微软雅黑" w:cs="Helvetica"/>
            <w:b/>
          </w:rPr>
          <w:fldChar w:fldCharType="end"/>
        </w:r>
      </w:ins>
      <w:ins w:id="1213" w:author="lenovo" w:date="2018-08-07T17:45:00Z">
        <w:r w:rsidRPr="0006531D">
          <w:rPr>
            <w:rFonts w:ascii="微软雅黑" w:eastAsia="微软雅黑" w:hAnsi="微软雅黑" w:cs="Helvetica" w:hint="eastAsia"/>
            <w:b/>
          </w:rPr>
          <w:t>投标</w:t>
        </w:r>
        <w:r w:rsidRPr="0006531D">
          <w:rPr>
            <w:rFonts w:ascii="微软雅黑" w:eastAsia="微软雅黑" w:hAnsi="微软雅黑" w:cs="Helvetica"/>
            <w:b/>
          </w:rPr>
          <w:t>成功</w:t>
        </w:r>
        <w:r w:rsidRPr="0006531D">
          <w:rPr>
            <w:rFonts w:ascii="微软雅黑" w:eastAsia="微软雅黑" w:hAnsi="微软雅黑" w:cs="Helvetica" w:hint="eastAsia"/>
            <w:b/>
          </w:rPr>
          <w:t>（二次</w:t>
        </w:r>
        <w:r w:rsidRPr="0006531D">
          <w:rPr>
            <w:rFonts w:ascii="微软雅黑" w:eastAsia="微软雅黑" w:hAnsi="微软雅黑" w:cs="Helvetica"/>
            <w:b/>
          </w:rPr>
          <w:t>确认时点击【</w:t>
        </w:r>
        <w:r w:rsidRPr="0006531D">
          <w:rPr>
            <w:rFonts w:ascii="微软雅黑" w:eastAsia="微软雅黑" w:hAnsi="微软雅黑" w:cs="Helvetica" w:hint="eastAsia"/>
            <w:b/>
          </w:rPr>
          <w:t>确定</w:t>
        </w:r>
        <w:r w:rsidRPr="0006531D">
          <w:rPr>
            <w:rFonts w:ascii="微软雅黑" w:eastAsia="微软雅黑" w:hAnsi="微软雅黑" w:cs="Helvetica"/>
            <w:b/>
          </w:rPr>
          <w:t>】</w:t>
        </w:r>
        <w:r w:rsidRPr="0006531D">
          <w:rPr>
            <w:rFonts w:ascii="微软雅黑" w:eastAsia="微软雅黑" w:hAnsi="微软雅黑" w:cs="Helvetica" w:hint="eastAsia"/>
            <w:b/>
          </w:rPr>
          <w:t>后</w:t>
        </w:r>
        <w:r w:rsidRPr="0006531D">
          <w:rPr>
            <w:rFonts w:ascii="微软雅黑" w:eastAsia="微软雅黑" w:hAnsi="微软雅黑" w:cs="Helvetica"/>
            <w:b/>
          </w:rPr>
          <w:t>显示）</w:t>
        </w:r>
      </w:ins>
    </w:p>
    <w:p w:rsidR="00B278BF" w:rsidRDefault="00B278BF" w:rsidP="00B278BF">
      <w:pPr>
        <w:pStyle w:val="10"/>
        <w:ind w:firstLineChars="0" w:firstLine="0"/>
        <w:rPr>
          <w:ins w:id="1214" w:author="lenovo" w:date="2018-08-07T17:45:00Z"/>
          <w:rFonts w:ascii="微软雅黑" w:eastAsia="微软雅黑" w:hAnsi="微软雅黑" w:cs="Helvetica"/>
        </w:rPr>
      </w:pPr>
      <w:ins w:id="1215" w:author="lenovo" w:date="2018-08-07T17:45:00Z">
        <w:r>
          <w:rPr>
            <w:rFonts w:ascii="微软雅黑" w:eastAsia="微软雅黑" w:hAnsi="微软雅黑" w:cs="Helvetica" w:hint="eastAsia"/>
          </w:rPr>
          <w:t>出借</w:t>
        </w:r>
        <w:r>
          <w:rPr>
            <w:rFonts w:ascii="微软雅黑" w:eastAsia="微软雅黑" w:hAnsi="微软雅黑" w:cs="Helvetica"/>
          </w:rPr>
          <w:t>成功！</w:t>
        </w:r>
      </w:ins>
    </w:p>
    <w:p w:rsidR="00B278BF" w:rsidRPr="0006531D" w:rsidRDefault="00B278BF" w:rsidP="00B278BF">
      <w:pPr>
        <w:pStyle w:val="10"/>
        <w:ind w:firstLineChars="0" w:firstLine="0"/>
        <w:rPr>
          <w:ins w:id="1216" w:author="lenovo" w:date="2018-08-07T17:46:00Z"/>
          <w:rFonts w:ascii="微软雅黑" w:eastAsia="微软雅黑" w:hAnsi="微软雅黑" w:cs="Helvetica"/>
          <w:b/>
        </w:rPr>
      </w:pPr>
      <w:ins w:id="1217" w:author="lenovo" w:date="2018-08-07T17:46:00Z">
        <w:r>
          <w:rPr>
            <w:rFonts w:ascii="微软雅黑" w:eastAsia="微软雅黑" w:hAnsi="微软雅黑" w:cs="Helvetica"/>
            <w:b/>
          </w:rPr>
          <w:fldChar w:fldCharType="begin"/>
        </w:r>
        <w:r>
          <w:rPr>
            <w:rFonts w:ascii="微软雅黑" w:eastAsia="微软雅黑" w:hAnsi="微软雅黑" w:cs="Helvetica"/>
            <w:b/>
          </w:rPr>
          <w:instrText xml:space="preserve"> </w:instrText>
        </w:r>
        <w:r>
          <w:rPr>
            <w:rFonts w:ascii="微软雅黑" w:eastAsia="微软雅黑" w:hAnsi="微软雅黑" w:cs="Helvetica" w:hint="eastAsia"/>
            <w:b/>
          </w:rPr>
          <w:instrText>= 4 \* GB3</w:instrText>
        </w:r>
        <w:r>
          <w:rPr>
            <w:rFonts w:ascii="微软雅黑" w:eastAsia="微软雅黑" w:hAnsi="微软雅黑" w:cs="Helvetica"/>
            <w:b/>
          </w:rPr>
          <w:instrText xml:space="preserve"> </w:instrText>
        </w:r>
      </w:ins>
      <w:r>
        <w:rPr>
          <w:rFonts w:ascii="微软雅黑" w:eastAsia="微软雅黑" w:hAnsi="微软雅黑" w:cs="Helvetica"/>
          <w:b/>
        </w:rPr>
        <w:fldChar w:fldCharType="separate"/>
      </w:r>
      <w:ins w:id="1218" w:author="lenovo" w:date="2018-08-07T17:46:00Z">
        <w:r>
          <w:rPr>
            <w:rFonts w:ascii="微软雅黑" w:eastAsia="微软雅黑" w:hAnsi="微软雅黑" w:cs="Helvetica" w:hint="eastAsia"/>
            <w:b/>
            <w:noProof/>
          </w:rPr>
          <w:t>④</w:t>
        </w:r>
        <w:r>
          <w:rPr>
            <w:rFonts w:ascii="微软雅黑" w:eastAsia="微软雅黑" w:hAnsi="微软雅黑" w:cs="Helvetica"/>
            <w:b/>
          </w:rPr>
          <w:fldChar w:fldCharType="end"/>
        </w:r>
        <w:r w:rsidRPr="0006531D">
          <w:rPr>
            <w:rFonts w:ascii="微软雅黑" w:eastAsia="微软雅黑" w:hAnsi="微软雅黑" w:cs="Helvetica" w:hint="eastAsia"/>
            <w:b/>
          </w:rPr>
          <w:t>余额</w:t>
        </w:r>
        <w:r w:rsidRPr="0006531D">
          <w:rPr>
            <w:rFonts w:ascii="微软雅黑" w:eastAsia="微软雅黑" w:hAnsi="微软雅黑" w:cs="Helvetica"/>
            <w:b/>
          </w:rPr>
          <w:t>不足</w:t>
        </w:r>
      </w:ins>
    </w:p>
    <w:p w:rsidR="00B278BF" w:rsidRDefault="00B278BF" w:rsidP="00B278BF">
      <w:pPr>
        <w:pStyle w:val="10"/>
        <w:ind w:firstLineChars="0" w:firstLine="0"/>
        <w:rPr>
          <w:ins w:id="1219" w:author="lenovo" w:date="2018-08-07T17:46:00Z"/>
          <w:rFonts w:ascii="微软雅黑" w:eastAsia="微软雅黑" w:hAnsi="微软雅黑" w:cs="Helvetica"/>
        </w:rPr>
      </w:pPr>
      <w:ins w:id="1220" w:author="lenovo" w:date="2018-08-07T17:46:00Z">
        <w:r>
          <w:rPr>
            <w:rFonts w:ascii="微软雅黑" w:eastAsia="微软雅黑" w:hAnsi="微软雅黑" w:cs="Helvetica"/>
          </w:rPr>
          <w:t>账户余额不足，请先充值</w:t>
        </w:r>
        <w:r>
          <w:rPr>
            <w:rFonts w:ascii="微软雅黑" w:eastAsia="微软雅黑" w:hAnsi="微软雅黑" w:cs="Helvetica" w:hint="eastAsia"/>
          </w:rPr>
          <w:t>！</w:t>
        </w:r>
      </w:ins>
    </w:p>
    <w:p w:rsidR="00B278BF" w:rsidRDefault="00B278BF" w:rsidP="00B278BF">
      <w:pPr>
        <w:pStyle w:val="10"/>
        <w:ind w:firstLineChars="0" w:firstLine="0"/>
        <w:rPr>
          <w:ins w:id="1221" w:author="lenovo" w:date="2018-08-07T17:46:00Z"/>
          <w:rFonts w:ascii="微软雅黑" w:eastAsia="微软雅黑" w:hAnsi="微软雅黑" w:cs="Helvetica"/>
        </w:rPr>
      </w:pPr>
      <w:ins w:id="1222" w:author="lenovo" w:date="2018-08-07T17:46:00Z">
        <w:r>
          <w:rPr>
            <w:rFonts w:ascii="微软雅黑" w:eastAsia="微软雅黑" w:hAnsi="微软雅黑" w:cs="Helvetica" w:hint="eastAsia"/>
          </w:rPr>
          <w:t>还需</w:t>
        </w:r>
        <w:r>
          <w:rPr>
            <w:rFonts w:ascii="微软雅黑" w:eastAsia="微软雅黑" w:hAnsi="微软雅黑" w:cs="Helvetica"/>
          </w:rPr>
          <w:t>充值XXXXX元</w:t>
        </w:r>
      </w:ins>
    </w:p>
    <w:p w:rsidR="00B278BF" w:rsidRPr="0006531D" w:rsidRDefault="00B278BF" w:rsidP="00B278BF">
      <w:pPr>
        <w:pStyle w:val="10"/>
        <w:ind w:firstLineChars="0" w:firstLine="0"/>
        <w:rPr>
          <w:ins w:id="1223" w:author="lenovo" w:date="2018-08-07T17:46:00Z"/>
          <w:rFonts w:ascii="微软雅黑" w:eastAsia="微软雅黑" w:hAnsi="微软雅黑" w:cs="Helvetica"/>
        </w:rPr>
      </w:pPr>
      <w:ins w:id="1224" w:author="lenovo" w:date="2018-08-07T17:46:00Z">
        <w:r>
          <w:rPr>
            <w:rFonts w:ascii="微软雅黑" w:eastAsia="微软雅黑" w:hAnsi="微软雅黑" w:cs="Helvetica" w:hint="eastAsia"/>
          </w:rPr>
          <w:lastRenderedPageBreak/>
          <w:t>【我知道了</w:t>
        </w:r>
        <w:r>
          <w:rPr>
            <w:rFonts w:ascii="微软雅黑" w:eastAsia="微软雅黑" w:hAnsi="微软雅黑" w:cs="Helvetica"/>
          </w:rPr>
          <w:t>】【</w:t>
        </w:r>
        <w:r>
          <w:rPr>
            <w:rFonts w:ascii="微软雅黑" w:eastAsia="微软雅黑" w:hAnsi="微软雅黑" w:cs="Helvetica" w:hint="eastAsia"/>
          </w:rPr>
          <w:t>去</w:t>
        </w:r>
        <w:r>
          <w:rPr>
            <w:rFonts w:ascii="微软雅黑" w:eastAsia="微软雅黑" w:hAnsi="微软雅黑" w:cs="Helvetica"/>
          </w:rPr>
          <w:t>充值】</w:t>
        </w:r>
        <w:r>
          <w:rPr>
            <w:rFonts w:ascii="微软雅黑" w:eastAsia="微软雅黑" w:hAnsi="微软雅黑" w:cs="Helvetica" w:hint="eastAsia"/>
          </w:rPr>
          <w:t>（点击左边</w:t>
        </w:r>
        <w:r>
          <w:rPr>
            <w:rFonts w:ascii="微软雅黑" w:eastAsia="微软雅黑" w:hAnsi="微软雅黑" w:cs="Helvetica"/>
          </w:rPr>
          <w:t>按钮停留在当前页，点击后者跳转充值页）</w:t>
        </w:r>
      </w:ins>
    </w:p>
    <w:p w:rsidR="00B278BF" w:rsidRPr="0006531D" w:rsidRDefault="00B278BF" w:rsidP="00B278BF">
      <w:pPr>
        <w:pStyle w:val="10"/>
        <w:ind w:firstLineChars="0" w:firstLine="0"/>
        <w:rPr>
          <w:ins w:id="1225" w:author="lenovo" w:date="2018-08-07T17:47:00Z"/>
          <w:rFonts w:ascii="微软雅黑" w:eastAsia="微软雅黑" w:hAnsi="微软雅黑" w:cs="Helvetica"/>
          <w:b/>
        </w:rPr>
      </w:pPr>
      <w:ins w:id="1226" w:author="lenovo" w:date="2018-08-07T17:47:00Z">
        <w:r w:rsidRPr="0006531D">
          <w:rPr>
            <w:rFonts w:ascii="微软雅黑" w:eastAsia="微软雅黑" w:hAnsi="微软雅黑" w:cs="Helvetica"/>
            <w:b/>
          </w:rPr>
          <w:fldChar w:fldCharType="begin"/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 w:hint="eastAsia"/>
            <w:b/>
          </w:rPr>
          <w:instrText>= 5 \* GB3</w:instrText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/>
            <w:b/>
          </w:rPr>
          <w:fldChar w:fldCharType="separate"/>
        </w:r>
        <w:r w:rsidRPr="0006531D">
          <w:rPr>
            <w:rFonts w:ascii="微软雅黑" w:eastAsia="微软雅黑" w:hAnsi="微软雅黑" w:cs="Helvetica" w:hint="eastAsia"/>
            <w:b/>
            <w:noProof/>
          </w:rPr>
          <w:t>⑤</w:t>
        </w:r>
        <w:r w:rsidRPr="0006531D">
          <w:rPr>
            <w:rFonts w:ascii="微软雅黑" w:eastAsia="微软雅黑" w:hAnsi="微软雅黑" w:cs="Helvetica"/>
            <w:b/>
          </w:rPr>
          <w:fldChar w:fldCharType="end"/>
        </w:r>
        <w:r w:rsidRPr="0006531D">
          <w:rPr>
            <w:rFonts w:ascii="微软雅黑" w:eastAsia="微软雅黑" w:hAnsi="微软雅黑" w:cs="Helvetica" w:hint="eastAsia"/>
            <w:b/>
          </w:rPr>
          <w:t>投标</w:t>
        </w:r>
        <w:r w:rsidRPr="0006531D">
          <w:rPr>
            <w:rFonts w:ascii="微软雅黑" w:eastAsia="微软雅黑" w:hAnsi="微软雅黑" w:cs="Helvetica"/>
            <w:b/>
          </w:rPr>
          <w:t>金额超过</w:t>
        </w:r>
      </w:ins>
      <w:ins w:id="1227" w:author="lenovo" w:date="2018-08-07T17:48:00Z">
        <w:r>
          <w:rPr>
            <w:rFonts w:ascii="微软雅黑" w:eastAsia="微软雅黑" w:hAnsi="微软雅黑" w:cs="Helvetica" w:hint="eastAsia"/>
            <w:b/>
          </w:rPr>
          <w:t>转让价格</w:t>
        </w:r>
      </w:ins>
    </w:p>
    <w:p w:rsidR="00B278BF" w:rsidRDefault="00B278BF" w:rsidP="00B278BF">
      <w:pPr>
        <w:pStyle w:val="10"/>
        <w:ind w:firstLineChars="0" w:firstLine="0"/>
        <w:rPr>
          <w:ins w:id="1228" w:author="lenovo" w:date="2018-08-07T17:48:00Z"/>
          <w:rFonts w:ascii="微软雅黑" w:eastAsia="微软雅黑" w:hAnsi="微软雅黑" w:cs="Helvetica"/>
        </w:rPr>
      </w:pPr>
      <w:ins w:id="1229" w:author="lenovo" w:date="2018-08-07T17:47:00Z">
        <w:r w:rsidRPr="0006531D">
          <w:rPr>
            <w:rFonts w:ascii="微软雅黑" w:eastAsia="微软雅黑" w:hAnsi="微软雅黑" w:cs="Helvetica"/>
          </w:rPr>
          <w:t>你的</w:t>
        </w:r>
        <w:r>
          <w:rPr>
            <w:rFonts w:ascii="微软雅黑" w:eastAsia="微软雅黑" w:hAnsi="微软雅黑" w:cs="Helvetica" w:hint="eastAsia"/>
          </w:rPr>
          <w:t>出借</w:t>
        </w:r>
        <w:r w:rsidRPr="0006531D">
          <w:rPr>
            <w:rFonts w:ascii="微软雅黑" w:eastAsia="微软雅黑" w:hAnsi="微软雅黑" w:cs="Helvetica"/>
          </w:rPr>
          <w:t>金额大于</w:t>
        </w:r>
      </w:ins>
      <w:ins w:id="1230" w:author="lenovo" w:date="2018-08-07T17:48:00Z">
        <w:r>
          <w:rPr>
            <w:rFonts w:ascii="微软雅黑" w:eastAsia="微软雅黑" w:hAnsi="微软雅黑" w:cs="Helvetica" w:hint="eastAsia"/>
          </w:rPr>
          <w:t>转让价格</w:t>
        </w:r>
      </w:ins>
      <w:ins w:id="1231" w:author="lenovo" w:date="2018-08-07T17:47:00Z">
        <w:r w:rsidRPr="0006531D">
          <w:rPr>
            <w:rFonts w:ascii="微软雅黑" w:eastAsia="微软雅黑" w:hAnsi="微软雅黑" w:cs="Helvetica"/>
          </w:rPr>
          <w:t>XXXXX元！</w:t>
        </w:r>
        <w:r w:rsidRPr="0006531D">
          <w:rPr>
            <w:rFonts w:ascii="微软雅黑" w:eastAsia="微软雅黑" w:hAnsi="微软雅黑" w:cs="Helvetica" w:hint="eastAsia"/>
          </w:rPr>
          <w:t>【确定</w:t>
        </w:r>
        <w:r w:rsidRPr="0006531D">
          <w:rPr>
            <w:rFonts w:ascii="微软雅黑" w:eastAsia="微软雅黑" w:hAnsi="微软雅黑" w:cs="Helvetica"/>
          </w:rPr>
          <w:t>】</w:t>
        </w:r>
      </w:ins>
    </w:p>
    <w:p w:rsidR="00F86492" w:rsidRDefault="00F86492" w:rsidP="00B278BF">
      <w:pPr>
        <w:pStyle w:val="10"/>
        <w:ind w:firstLineChars="0" w:firstLine="0"/>
        <w:rPr>
          <w:ins w:id="1232" w:author="lenovo" w:date="2018-08-07T17:49:00Z"/>
          <w:rFonts w:ascii="微软雅黑" w:eastAsia="微软雅黑" w:hAnsi="微软雅黑" w:cs="Helvetica"/>
          <w:b/>
        </w:rPr>
      </w:pPr>
    </w:p>
    <w:p w:rsidR="00A1669C" w:rsidRDefault="00A1669C" w:rsidP="00B278BF">
      <w:pPr>
        <w:pStyle w:val="10"/>
        <w:ind w:firstLineChars="0" w:firstLine="0"/>
        <w:rPr>
          <w:ins w:id="1233" w:author="lenovo" w:date="2018-08-07T17:49:00Z"/>
          <w:rFonts w:ascii="微软雅黑" w:eastAsia="微软雅黑" w:hAnsi="微软雅黑" w:cs="Helvetica"/>
          <w:b/>
        </w:rPr>
      </w:pPr>
      <w:ins w:id="1234" w:author="lenovo" w:date="2018-08-07T17:49:00Z">
        <w:r>
          <w:rPr>
            <w:rFonts w:ascii="微软雅黑" w:eastAsia="微软雅黑" w:hAnsi="微软雅黑" w:cs="Helvetica"/>
            <w:b/>
          </w:rPr>
          <w:t>3</w:t>
        </w:r>
        <w:r>
          <w:rPr>
            <w:rFonts w:ascii="微软雅黑" w:eastAsia="微软雅黑" w:hAnsi="微软雅黑" w:cs="Helvetica" w:hint="eastAsia"/>
            <w:b/>
          </w:rPr>
          <w:t>）</w:t>
        </w:r>
        <w:r>
          <w:rPr>
            <w:rFonts w:ascii="微软雅黑" w:eastAsia="微软雅黑" w:hAnsi="微软雅黑" w:cs="Helvetica"/>
            <w:b/>
          </w:rPr>
          <w:t>转让</w:t>
        </w:r>
      </w:ins>
    </w:p>
    <w:p w:rsidR="00A1669C" w:rsidRDefault="0034077E" w:rsidP="00B278BF">
      <w:pPr>
        <w:pStyle w:val="10"/>
        <w:ind w:firstLineChars="0" w:firstLine="0"/>
        <w:rPr>
          <w:ins w:id="1235" w:author="lenovo" w:date="2018-08-07T17:52:00Z"/>
          <w:rFonts w:ascii="微软雅黑" w:eastAsia="微软雅黑" w:hAnsi="微软雅黑"/>
          <w:b/>
          <w:noProof/>
        </w:rPr>
      </w:pPr>
      <w:ins w:id="1236" w:author="lenovo" w:date="2018-08-07T17:49:00Z">
        <w:r>
          <w:rPr>
            <w:rFonts w:ascii="微软雅黑" w:eastAsia="微软雅黑" w:hAnsi="微软雅黑"/>
            <w:b/>
            <w:noProof/>
          </w:rPr>
          <w:fldChar w:fldCharType="begin"/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  <w:r>
          <w:rPr>
            <w:rFonts w:ascii="微软雅黑" w:eastAsia="微软雅黑" w:hAnsi="微软雅黑" w:hint="eastAsia"/>
            <w:b/>
            <w:noProof/>
          </w:rPr>
          <w:instrText>= 1 \* GB3</w:instrText>
        </w:r>
        <w:r>
          <w:rPr>
            <w:rFonts w:ascii="微软雅黑" w:eastAsia="微软雅黑" w:hAnsi="微软雅黑"/>
            <w:b/>
            <w:noProof/>
          </w:rPr>
          <w:instrText xml:space="preserve"> </w:instrText>
        </w:r>
        <w:r>
          <w:rPr>
            <w:rFonts w:ascii="微软雅黑" w:eastAsia="微软雅黑" w:hAnsi="微软雅黑"/>
            <w:b/>
            <w:noProof/>
          </w:rPr>
          <w:fldChar w:fldCharType="separate"/>
        </w:r>
        <w:r>
          <w:rPr>
            <w:rFonts w:ascii="微软雅黑" w:eastAsia="微软雅黑" w:hAnsi="微软雅黑" w:hint="eastAsia"/>
            <w:b/>
            <w:noProof/>
          </w:rPr>
          <w:t>①</w:t>
        </w:r>
        <w:r>
          <w:rPr>
            <w:rFonts w:ascii="微软雅黑" w:eastAsia="微软雅黑" w:hAnsi="微软雅黑"/>
            <w:b/>
            <w:noProof/>
          </w:rPr>
          <w:fldChar w:fldCharType="end"/>
        </w:r>
      </w:ins>
      <w:ins w:id="1237" w:author="lenovo" w:date="2018-08-07T17:50:00Z">
        <w:r>
          <w:rPr>
            <w:rFonts w:ascii="微软雅黑" w:eastAsia="微软雅黑" w:hAnsi="微软雅黑" w:hint="eastAsia"/>
            <w:b/>
            <w:noProof/>
          </w:rPr>
          <w:t>二次</w:t>
        </w:r>
        <w:r>
          <w:rPr>
            <w:rFonts w:ascii="微软雅黑" w:eastAsia="微软雅黑" w:hAnsi="微软雅黑"/>
            <w:b/>
            <w:noProof/>
          </w:rPr>
          <w:t>确认</w:t>
        </w:r>
      </w:ins>
    </w:p>
    <w:p w:rsidR="00C02F54" w:rsidRPr="00C02F54" w:rsidRDefault="00C02F54" w:rsidP="00B278BF">
      <w:pPr>
        <w:pStyle w:val="10"/>
        <w:ind w:firstLineChars="0" w:firstLine="0"/>
        <w:rPr>
          <w:ins w:id="1238" w:author="lenovo" w:date="2018-08-07T17:52:00Z"/>
          <w:rFonts w:ascii="微软雅黑" w:eastAsia="微软雅黑" w:hAnsi="微软雅黑"/>
          <w:noProof/>
          <w:rPrChange w:id="1239" w:author="lenovo" w:date="2018-08-07T17:55:00Z">
            <w:rPr>
              <w:ins w:id="1240" w:author="lenovo" w:date="2018-08-07T17:52:00Z"/>
              <w:rFonts w:ascii="微软雅黑" w:eastAsia="微软雅黑" w:hAnsi="微软雅黑"/>
              <w:b/>
              <w:noProof/>
            </w:rPr>
          </w:rPrChange>
        </w:rPr>
      </w:pPr>
      <w:ins w:id="1241" w:author="lenovo" w:date="2018-08-07T17:52:00Z">
        <w:r w:rsidRPr="00C02F54">
          <w:rPr>
            <w:rFonts w:ascii="微软雅黑" w:eastAsia="微软雅黑" w:hAnsi="微软雅黑" w:hint="eastAsia"/>
            <w:noProof/>
            <w:rPrChange w:id="1242" w:author="lenovo" w:date="2018-08-07T17:55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标题</w:t>
        </w:r>
        <w:r w:rsidRPr="00C02F54">
          <w:rPr>
            <w:rFonts w:ascii="微软雅黑" w:eastAsia="微软雅黑" w:hAnsi="微软雅黑"/>
            <w:noProof/>
            <w:rPrChange w:id="1243" w:author="lenovo" w:date="2018-08-07T17:55:00Z">
              <w:rPr>
                <w:rFonts w:ascii="微软雅黑" w:eastAsia="微软雅黑" w:hAnsi="微软雅黑"/>
                <w:b/>
                <w:noProof/>
              </w:rPr>
            </w:rPrChange>
          </w:rPr>
          <w:t>：转让信息确认</w:t>
        </w:r>
      </w:ins>
    </w:p>
    <w:p w:rsidR="00C02F54" w:rsidRPr="00C02F54" w:rsidRDefault="00C02F54" w:rsidP="00B278BF">
      <w:pPr>
        <w:pStyle w:val="10"/>
        <w:ind w:firstLineChars="0" w:firstLine="0"/>
        <w:rPr>
          <w:ins w:id="1244" w:author="lenovo" w:date="2018-08-07T17:52:00Z"/>
          <w:rFonts w:ascii="微软雅黑" w:eastAsia="微软雅黑" w:hAnsi="微软雅黑"/>
          <w:noProof/>
          <w:rPrChange w:id="1245" w:author="lenovo" w:date="2018-08-07T17:55:00Z">
            <w:rPr>
              <w:ins w:id="1246" w:author="lenovo" w:date="2018-08-07T17:52:00Z"/>
              <w:rFonts w:ascii="微软雅黑" w:eastAsia="微软雅黑" w:hAnsi="微软雅黑"/>
              <w:b/>
              <w:noProof/>
            </w:rPr>
          </w:rPrChange>
        </w:rPr>
      </w:pPr>
      <w:ins w:id="1247" w:author="lenovo" w:date="2018-08-07T17:52:00Z">
        <w:r w:rsidRPr="00C02F54">
          <w:rPr>
            <w:rFonts w:ascii="微软雅黑" w:eastAsia="微软雅黑" w:hAnsi="微软雅黑" w:hint="eastAsia"/>
            <w:noProof/>
            <w:rPrChange w:id="1248" w:author="lenovo" w:date="2018-08-07T17:55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转让</w:t>
        </w:r>
        <w:r w:rsidRPr="00C02F54">
          <w:rPr>
            <w:rFonts w:ascii="微软雅黑" w:eastAsia="微软雅黑" w:hAnsi="微软雅黑"/>
            <w:noProof/>
            <w:rPrChange w:id="1249" w:author="lenovo" w:date="2018-08-07T17:55:00Z">
              <w:rPr>
                <w:rFonts w:ascii="微软雅黑" w:eastAsia="微软雅黑" w:hAnsi="微软雅黑"/>
                <w:b/>
                <w:noProof/>
              </w:rPr>
            </w:rPrChange>
          </w:rPr>
          <w:t>价格：</w:t>
        </w:r>
      </w:ins>
    </w:p>
    <w:p w:rsidR="00C02F54" w:rsidRPr="00C02F54" w:rsidRDefault="00C02F54" w:rsidP="00B278BF">
      <w:pPr>
        <w:pStyle w:val="10"/>
        <w:ind w:firstLineChars="0" w:firstLine="0"/>
        <w:rPr>
          <w:ins w:id="1250" w:author="lenovo" w:date="2018-08-07T17:52:00Z"/>
          <w:rFonts w:ascii="微软雅黑" w:eastAsia="微软雅黑" w:hAnsi="微软雅黑"/>
          <w:noProof/>
          <w:rPrChange w:id="1251" w:author="lenovo" w:date="2018-08-07T17:55:00Z">
            <w:rPr>
              <w:ins w:id="1252" w:author="lenovo" w:date="2018-08-07T17:52:00Z"/>
              <w:rFonts w:ascii="微软雅黑" w:eastAsia="微软雅黑" w:hAnsi="微软雅黑"/>
              <w:b/>
              <w:noProof/>
            </w:rPr>
          </w:rPrChange>
        </w:rPr>
      </w:pPr>
      <w:ins w:id="1253" w:author="lenovo" w:date="2018-08-07T17:52:00Z">
        <w:r w:rsidRPr="00C02F54">
          <w:rPr>
            <w:rFonts w:ascii="微软雅黑" w:eastAsia="微软雅黑" w:hAnsi="微软雅黑" w:hint="eastAsia"/>
            <w:noProof/>
            <w:rPrChange w:id="1254" w:author="lenovo" w:date="2018-08-07T17:55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手续费</w:t>
        </w:r>
        <w:r w:rsidRPr="00C02F54">
          <w:rPr>
            <w:rFonts w:ascii="微软雅黑" w:eastAsia="微软雅黑" w:hAnsi="微软雅黑"/>
            <w:noProof/>
            <w:rPrChange w:id="1255" w:author="lenovo" w:date="2018-08-07T17:55:00Z">
              <w:rPr>
                <w:rFonts w:ascii="微软雅黑" w:eastAsia="微软雅黑" w:hAnsi="微软雅黑"/>
                <w:b/>
                <w:noProof/>
              </w:rPr>
            </w:rPrChange>
          </w:rPr>
          <w:t>：</w:t>
        </w:r>
      </w:ins>
    </w:p>
    <w:p w:rsidR="00C02F54" w:rsidRPr="00C02F54" w:rsidRDefault="00C02F54" w:rsidP="00B278BF">
      <w:pPr>
        <w:pStyle w:val="10"/>
        <w:ind w:firstLineChars="0" w:firstLine="0"/>
        <w:rPr>
          <w:ins w:id="1256" w:author="lenovo" w:date="2018-08-07T17:51:00Z"/>
          <w:rFonts w:ascii="微软雅黑" w:eastAsia="微软雅黑" w:hAnsi="微软雅黑"/>
          <w:noProof/>
          <w:rPrChange w:id="1257" w:author="lenovo" w:date="2018-08-07T17:55:00Z">
            <w:rPr>
              <w:ins w:id="1258" w:author="lenovo" w:date="2018-08-07T17:51:00Z"/>
              <w:rFonts w:ascii="微软雅黑" w:eastAsia="微软雅黑" w:hAnsi="微软雅黑"/>
              <w:b/>
              <w:noProof/>
            </w:rPr>
          </w:rPrChange>
        </w:rPr>
      </w:pPr>
      <w:ins w:id="1259" w:author="lenovo" w:date="2018-08-07T17:52:00Z">
        <w:r w:rsidRPr="00C02F54">
          <w:rPr>
            <w:rFonts w:ascii="微软雅黑" w:eastAsia="微软雅黑" w:hAnsi="微软雅黑" w:hint="eastAsia"/>
            <w:noProof/>
            <w:rPrChange w:id="1260" w:author="lenovo" w:date="2018-08-07T17:55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【确定</w:t>
        </w:r>
        <w:r w:rsidRPr="00C02F54">
          <w:rPr>
            <w:rFonts w:ascii="微软雅黑" w:eastAsia="微软雅黑" w:hAnsi="微软雅黑"/>
            <w:noProof/>
            <w:rPrChange w:id="1261" w:author="lenovo" w:date="2018-08-07T17:55:00Z">
              <w:rPr>
                <w:rFonts w:ascii="微软雅黑" w:eastAsia="微软雅黑" w:hAnsi="微软雅黑"/>
                <w:b/>
                <w:noProof/>
              </w:rPr>
            </w:rPrChange>
          </w:rPr>
          <w:t>】【</w:t>
        </w:r>
        <w:r w:rsidRPr="00C02F54">
          <w:rPr>
            <w:rFonts w:ascii="微软雅黑" w:eastAsia="微软雅黑" w:hAnsi="微软雅黑" w:hint="eastAsia"/>
            <w:noProof/>
            <w:rPrChange w:id="1262" w:author="lenovo" w:date="2018-08-07T17:55:00Z">
              <w:rPr>
                <w:rFonts w:ascii="微软雅黑" w:eastAsia="微软雅黑" w:hAnsi="微软雅黑" w:hint="eastAsia"/>
                <w:b/>
                <w:noProof/>
              </w:rPr>
            </w:rPrChange>
          </w:rPr>
          <w:t>取消</w:t>
        </w:r>
        <w:r w:rsidRPr="00C02F54">
          <w:rPr>
            <w:rFonts w:ascii="微软雅黑" w:eastAsia="微软雅黑" w:hAnsi="微软雅黑"/>
            <w:noProof/>
            <w:rPrChange w:id="1263" w:author="lenovo" w:date="2018-08-07T17:55:00Z">
              <w:rPr>
                <w:rFonts w:ascii="微软雅黑" w:eastAsia="微软雅黑" w:hAnsi="微软雅黑"/>
                <w:b/>
                <w:noProof/>
              </w:rPr>
            </w:rPrChange>
          </w:rPr>
          <w:t>】</w:t>
        </w:r>
      </w:ins>
    </w:p>
    <w:p w:rsidR="0034077E" w:rsidRDefault="0034077E" w:rsidP="00B278BF">
      <w:pPr>
        <w:pStyle w:val="10"/>
        <w:ind w:firstLineChars="0" w:firstLine="0"/>
        <w:rPr>
          <w:ins w:id="1264" w:author="lenovo" w:date="2018-08-07T17:50:00Z"/>
          <w:rFonts w:ascii="微软雅黑" w:eastAsia="微软雅黑" w:hAnsi="微软雅黑"/>
          <w:b/>
          <w:noProof/>
        </w:rPr>
      </w:pPr>
      <w:ins w:id="1265" w:author="lenovo" w:date="2018-08-07T17:51:00Z">
        <w:r w:rsidRPr="0006531D">
          <w:rPr>
            <w:rFonts w:ascii="微软雅黑" w:eastAsia="微软雅黑" w:hAnsi="微软雅黑" w:cs="Helvetica"/>
            <w:b/>
          </w:rPr>
          <w:fldChar w:fldCharType="begin"/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 w:hint="eastAsia"/>
            <w:b/>
          </w:rPr>
          <w:instrText>= 2 \* GB3</w:instrText>
        </w:r>
        <w:r w:rsidRPr="0006531D">
          <w:rPr>
            <w:rFonts w:ascii="微软雅黑" w:eastAsia="微软雅黑" w:hAnsi="微软雅黑" w:cs="Helvetica"/>
            <w:b/>
          </w:rPr>
          <w:instrText xml:space="preserve"> </w:instrText>
        </w:r>
        <w:r w:rsidRPr="0006531D">
          <w:rPr>
            <w:rFonts w:ascii="微软雅黑" w:eastAsia="微软雅黑" w:hAnsi="微软雅黑" w:cs="Helvetica"/>
            <w:b/>
          </w:rPr>
          <w:fldChar w:fldCharType="separate"/>
        </w:r>
        <w:r w:rsidRPr="0006531D">
          <w:rPr>
            <w:rFonts w:ascii="微软雅黑" w:eastAsia="微软雅黑" w:hAnsi="微软雅黑" w:cs="Helvetica" w:hint="eastAsia"/>
            <w:b/>
          </w:rPr>
          <w:t>②</w:t>
        </w:r>
        <w:r w:rsidRPr="0006531D">
          <w:rPr>
            <w:rFonts w:ascii="微软雅黑" w:eastAsia="微软雅黑" w:hAnsi="微软雅黑" w:cs="Helvetica"/>
            <w:b/>
          </w:rPr>
          <w:fldChar w:fldCharType="end"/>
        </w:r>
        <w:r>
          <w:rPr>
            <w:rFonts w:ascii="微软雅黑" w:eastAsia="微软雅黑" w:hAnsi="微软雅黑" w:cs="Helvetica" w:hint="eastAsia"/>
            <w:b/>
          </w:rPr>
          <w:t>上架</w:t>
        </w:r>
        <w:r>
          <w:rPr>
            <w:rFonts w:ascii="微软雅黑" w:eastAsia="微软雅黑" w:hAnsi="微软雅黑" w:cs="Helvetica"/>
            <w:b/>
          </w:rPr>
          <w:t>成功</w:t>
        </w:r>
      </w:ins>
      <w:ins w:id="1266" w:author="lenovo" w:date="2018-08-07T17:53:00Z">
        <w:r w:rsidR="00C02F54">
          <w:rPr>
            <w:rFonts w:ascii="微软雅黑" w:eastAsia="微软雅黑" w:hAnsi="微软雅黑" w:cs="Helvetica" w:hint="eastAsia"/>
            <w:b/>
          </w:rPr>
          <w:t>（二次</w:t>
        </w:r>
        <w:r w:rsidR="00C02F54">
          <w:rPr>
            <w:rFonts w:ascii="微软雅黑" w:eastAsia="微软雅黑" w:hAnsi="微软雅黑" w:cs="Helvetica"/>
            <w:b/>
          </w:rPr>
          <w:t>确认点击【</w:t>
        </w:r>
        <w:r w:rsidR="00C02F54">
          <w:rPr>
            <w:rFonts w:ascii="微软雅黑" w:eastAsia="微软雅黑" w:hAnsi="微软雅黑" w:cs="Helvetica" w:hint="eastAsia"/>
            <w:b/>
          </w:rPr>
          <w:t>确定</w:t>
        </w:r>
        <w:r w:rsidR="00C02F54">
          <w:rPr>
            <w:rFonts w:ascii="微软雅黑" w:eastAsia="微软雅黑" w:hAnsi="微软雅黑" w:cs="Helvetica"/>
            <w:b/>
          </w:rPr>
          <w:t>】</w:t>
        </w:r>
        <w:r w:rsidR="00C02F54">
          <w:rPr>
            <w:rFonts w:ascii="微软雅黑" w:eastAsia="微软雅黑" w:hAnsi="微软雅黑" w:cs="Helvetica" w:hint="eastAsia"/>
            <w:b/>
          </w:rPr>
          <w:t>后</w:t>
        </w:r>
        <w:r w:rsidR="00C02F54">
          <w:rPr>
            <w:rFonts w:ascii="微软雅黑" w:eastAsia="微软雅黑" w:hAnsi="微软雅黑" w:cs="Helvetica"/>
            <w:b/>
          </w:rPr>
          <w:t>）</w:t>
        </w:r>
      </w:ins>
    </w:p>
    <w:p w:rsidR="0034077E" w:rsidRPr="00390759" w:rsidRDefault="00C02F54" w:rsidP="00B278BF">
      <w:pPr>
        <w:pStyle w:val="10"/>
        <w:ind w:firstLineChars="0" w:firstLine="0"/>
        <w:rPr>
          <w:ins w:id="1267" w:author="lenovo" w:date="2018-08-07T17:47:00Z"/>
          <w:rFonts w:ascii="微软雅黑" w:eastAsia="微软雅黑" w:hAnsi="微软雅黑" w:cs="Helvetica"/>
        </w:rPr>
      </w:pPr>
      <w:ins w:id="1268" w:author="lenovo" w:date="2018-08-07T17:53:00Z">
        <w:r>
          <w:rPr>
            <w:rFonts w:ascii="微软雅黑" w:eastAsia="微软雅黑" w:hAnsi="微软雅黑" w:cs="Helvetica" w:hint="eastAsia"/>
          </w:rPr>
          <w:t>您的</w:t>
        </w:r>
        <w:r>
          <w:rPr>
            <w:rFonts w:ascii="微软雅黑" w:eastAsia="微软雅黑" w:hAnsi="微软雅黑" w:cs="Helvetica"/>
          </w:rPr>
          <w:t>该笔</w:t>
        </w:r>
      </w:ins>
      <w:ins w:id="1269" w:author="lenovo" w:date="2018-08-07T17:54:00Z">
        <w:r>
          <w:rPr>
            <w:rFonts w:ascii="微软雅黑" w:eastAsia="微软雅黑" w:hAnsi="微软雅黑" w:cs="Helvetica"/>
          </w:rPr>
          <w:t>转让已成功挂出，当天</w:t>
        </w:r>
        <w:r>
          <w:rPr>
            <w:rFonts w:ascii="微软雅黑" w:eastAsia="微软雅黑" w:hAnsi="微软雅黑" w:cs="Helvetica" w:hint="eastAsia"/>
          </w:rPr>
          <w:t>若</w:t>
        </w:r>
        <w:r>
          <w:rPr>
            <w:rFonts w:ascii="微软雅黑" w:eastAsia="微软雅黑" w:hAnsi="微软雅黑" w:cs="Helvetica"/>
          </w:rPr>
          <w:t>无成交系统会自动下架该转让</w:t>
        </w:r>
        <w:r>
          <w:rPr>
            <w:rFonts w:ascii="微软雅黑" w:eastAsia="微软雅黑" w:hAnsi="微软雅黑" w:cs="Helvetica" w:hint="eastAsia"/>
          </w:rPr>
          <w:t>。</w:t>
        </w:r>
      </w:ins>
      <w:ins w:id="1270" w:author="lenovo" w:date="2018-08-07T17:55:00Z">
        <w:r w:rsidR="003C7A2B">
          <w:rPr>
            <w:rFonts w:ascii="微软雅黑" w:eastAsia="微软雅黑" w:hAnsi="微软雅黑" w:cs="Helvetica" w:hint="eastAsia"/>
          </w:rPr>
          <w:t>【确定</w:t>
        </w:r>
        <w:r w:rsidR="003C7A2B">
          <w:rPr>
            <w:rFonts w:ascii="微软雅黑" w:eastAsia="微软雅黑" w:hAnsi="微软雅黑" w:cs="Helvetica"/>
          </w:rPr>
          <w:t>】</w:t>
        </w:r>
        <w:r w:rsidR="003C7A2B">
          <w:rPr>
            <w:rFonts w:ascii="微软雅黑" w:eastAsia="微软雅黑" w:hAnsi="微软雅黑" w:cs="Helvetica" w:hint="eastAsia"/>
          </w:rPr>
          <w:t>（点击</w:t>
        </w:r>
        <w:r w:rsidR="003C7A2B">
          <w:rPr>
            <w:rFonts w:ascii="微软雅黑" w:eastAsia="微软雅黑" w:hAnsi="微软雅黑" w:cs="Helvetica"/>
          </w:rPr>
          <w:t>按钮后跳转【</w:t>
        </w:r>
        <w:r w:rsidR="003C7A2B">
          <w:rPr>
            <w:rFonts w:ascii="微软雅黑" w:eastAsia="微软雅黑" w:hAnsi="微软雅黑" w:cs="Helvetica" w:hint="eastAsia"/>
          </w:rPr>
          <w:t>账户</w:t>
        </w:r>
        <w:r w:rsidR="003C7A2B">
          <w:rPr>
            <w:rFonts w:ascii="微软雅黑" w:eastAsia="微软雅黑" w:hAnsi="微软雅黑" w:cs="Helvetica"/>
          </w:rPr>
          <w:t>-网贷-债权转让-转让中】）</w:t>
        </w:r>
      </w:ins>
    </w:p>
    <w:p w:rsidR="00B278BF" w:rsidRPr="00390759" w:rsidRDefault="00B278BF" w:rsidP="00C6224C">
      <w:pPr>
        <w:pStyle w:val="10"/>
        <w:ind w:firstLineChars="0" w:firstLine="0"/>
        <w:rPr>
          <w:ins w:id="1271" w:author="lenovo" w:date="2018-08-07T17:44:00Z"/>
          <w:rFonts w:ascii="微软雅黑" w:eastAsia="微软雅黑" w:hAnsi="微软雅黑" w:cs="Helvetica"/>
        </w:rPr>
      </w:pPr>
    </w:p>
    <w:p w:rsidR="001E2644" w:rsidRPr="00390759" w:rsidRDefault="001E2644" w:rsidP="001E2644">
      <w:pPr>
        <w:pStyle w:val="10"/>
        <w:ind w:firstLineChars="0" w:firstLine="0"/>
        <w:rPr>
          <w:ins w:id="1272" w:author="lenovo" w:date="2018-08-07T17:14:00Z"/>
          <w:rFonts w:ascii="微软雅黑" w:eastAsia="微软雅黑" w:hAnsi="微软雅黑"/>
          <w:b/>
          <w:noProof/>
        </w:rPr>
      </w:pPr>
    </w:p>
    <w:p w:rsidR="001E2644" w:rsidRDefault="001E2644" w:rsidP="001E2644">
      <w:pPr>
        <w:pStyle w:val="10"/>
        <w:ind w:firstLineChars="0" w:firstLine="0"/>
        <w:rPr>
          <w:ins w:id="1273" w:author="lenovo" w:date="2018-08-07T17:14:00Z"/>
          <w:rFonts w:ascii="微软雅黑" w:eastAsia="微软雅黑" w:hAnsi="微软雅黑"/>
          <w:b/>
          <w:noProof/>
        </w:rPr>
      </w:pPr>
    </w:p>
    <w:p w:rsidR="001E2644" w:rsidRPr="00390759" w:rsidRDefault="001E2644" w:rsidP="001E2644">
      <w:pPr>
        <w:pStyle w:val="10"/>
        <w:ind w:firstLineChars="0" w:firstLine="0"/>
        <w:rPr>
          <w:ins w:id="1274" w:author="lenovo" w:date="2018-08-07T17:14:00Z"/>
          <w:rFonts w:ascii="微软雅黑" w:eastAsia="微软雅黑" w:hAnsi="微软雅黑"/>
          <w:b/>
          <w:noProof/>
        </w:rPr>
      </w:pPr>
    </w:p>
    <w:p w:rsidR="008D1833" w:rsidRPr="001E2644" w:rsidRDefault="008D1833" w:rsidP="00D36E24">
      <w:pPr>
        <w:pStyle w:val="10"/>
        <w:ind w:firstLineChars="0" w:firstLine="0"/>
        <w:rPr>
          <w:rFonts w:ascii="微软雅黑" w:eastAsia="微软雅黑" w:hAnsi="微软雅黑" w:cs="Helvetica"/>
          <w:rPrChange w:id="1275" w:author="lenovo" w:date="2018-08-07T17:14:00Z">
            <w:rPr>
              <w:rFonts w:ascii="微软雅黑" w:eastAsia="微软雅黑" w:hAnsi="微软雅黑"/>
              <w:b/>
              <w:noProof/>
            </w:rPr>
          </w:rPrChange>
        </w:rPr>
      </w:pPr>
    </w:p>
    <w:sectPr w:rsidR="008D1833" w:rsidRPr="001E2644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C2" w:rsidRDefault="005053C2" w:rsidP="006546FC">
      <w:r>
        <w:separator/>
      </w:r>
    </w:p>
  </w:endnote>
  <w:endnote w:type="continuationSeparator" w:id="0">
    <w:p w:rsidR="005053C2" w:rsidRDefault="005053C2" w:rsidP="0065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61113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F2776" w:rsidRDefault="002F2776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8D7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8D7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F2776" w:rsidRDefault="002F27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C2" w:rsidRDefault="005053C2" w:rsidP="006546FC">
      <w:r>
        <w:separator/>
      </w:r>
    </w:p>
  </w:footnote>
  <w:footnote w:type="continuationSeparator" w:id="0">
    <w:p w:rsidR="005053C2" w:rsidRDefault="005053C2" w:rsidP="0065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660"/>
    <w:multiLevelType w:val="hybridMultilevel"/>
    <w:tmpl w:val="F196C8F0"/>
    <w:lvl w:ilvl="0" w:tplc="2DDE0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3C1CBE"/>
    <w:multiLevelType w:val="hybridMultilevel"/>
    <w:tmpl w:val="82765134"/>
    <w:lvl w:ilvl="0" w:tplc="7EAC29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D6552"/>
    <w:multiLevelType w:val="hybridMultilevel"/>
    <w:tmpl w:val="6CF2F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2F52B7"/>
    <w:multiLevelType w:val="hybridMultilevel"/>
    <w:tmpl w:val="FEEAF0D2"/>
    <w:lvl w:ilvl="0" w:tplc="36F84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D45C7B"/>
    <w:multiLevelType w:val="hybridMultilevel"/>
    <w:tmpl w:val="3586D696"/>
    <w:lvl w:ilvl="0" w:tplc="FB882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AF0B3F"/>
    <w:multiLevelType w:val="hybridMultilevel"/>
    <w:tmpl w:val="3B28C554"/>
    <w:lvl w:ilvl="0" w:tplc="5DDE8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05692F"/>
    <w:multiLevelType w:val="hybridMultilevel"/>
    <w:tmpl w:val="B4EEA874"/>
    <w:lvl w:ilvl="0" w:tplc="0D3C1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325306"/>
    <w:multiLevelType w:val="hybridMultilevel"/>
    <w:tmpl w:val="8BDC0F9A"/>
    <w:lvl w:ilvl="0" w:tplc="33A49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8E2C02"/>
    <w:multiLevelType w:val="hybridMultilevel"/>
    <w:tmpl w:val="338865CE"/>
    <w:lvl w:ilvl="0" w:tplc="0FF0B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25734"/>
    <w:multiLevelType w:val="hybridMultilevel"/>
    <w:tmpl w:val="62C47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1253870"/>
    <w:multiLevelType w:val="hybridMultilevel"/>
    <w:tmpl w:val="29E49390"/>
    <w:lvl w:ilvl="0" w:tplc="DDAA7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B6611A"/>
    <w:multiLevelType w:val="hybridMultilevel"/>
    <w:tmpl w:val="4F247EB0"/>
    <w:lvl w:ilvl="0" w:tplc="46BC263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0E77D2"/>
    <w:multiLevelType w:val="hybridMultilevel"/>
    <w:tmpl w:val="26DAB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37E0A67"/>
    <w:multiLevelType w:val="multilevel"/>
    <w:tmpl w:val="B1FA5F7A"/>
    <w:lvl w:ilvl="0"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3">
      <w:start w:val="1"/>
      <w:numFmt w:val="lowerRoman"/>
      <w:pStyle w:val="4"/>
      <w:lvlText w:val="%4."/>
      <w:lvlJc w:val="right"/>
      <w:pPr>
        <w:ind w:left="864" w:hanging="864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FD9052A"/>
    <w:multiLevelType w:val="hybridMultilevel"/>
    <w:tmpl w:val="959872CE"/>
    <w:lvl w:ilvl="0" w:tplc="3A8C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FD2E50"/>
    <w:multiLevelType w:val="hybridMultilevel"/>
    <w:tmpl w:val="3AA67D96"/>
    <w:lvl w:ilvl="0" w:tplc="12D84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161CD7"/>
    <w:multiLevelType w:val="hybridMultilevel"/>
    <w:tmpl w:val="CB5E766A"/>
    <w:lvl w:ilvl="0" w:tplc="0646FCF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2358E8"/>
    <w:multiLevelType w:val="hybridMultilevel"/>
    <w:tmpl w:val="7A382A30"/>
    <w:lvl w:ilvl="0" w:tplc="8AE4E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01064C"/>
    <w:multiLevelType w:val="hybridMultilevel"/>
    <w:tmpl w:val="365CD148"/>
    <w:lvl w:ilvl="0" w:tplc="AC302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443E6A"/>
    <w:multiLevelType w:val="hybridMultilevel"/>
    <w:tmpl w:val="6316D420"/>
    <w:lvl w:ilvl="0" w:tplc="55ECC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29015B"/>
    <w:multiLevelType w:val="hybridMultilevel"/>
    <w:tmpl w:val="DB1C4934"/>
    <w:lvl w:ilvl="0" w:tplc="8E16866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1419D6"/>
    <w:multiLevelType w:val="hybridMultilevel"/>
    <w:tmpl w:val="F1E80810"/>
    <w:lvl w:ilvl="0" w:tplc="5712C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CBE4BB5"/>
    <w:multiLevelType w:val="hybridMultilevel"/>
    <w:tmpl w:val="8FC4D87C"/>
    <w:lvl w:ilvl="0" w:tplc="3D789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3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6"/>
  </w:num>
  <w:num w:numId="8">
    <w:abstractNumId w:val="2"/>
  </w:num>
  <w:num w:numId="9">
    <w:abstractNumId w:val="9"/>
  </w:num>
  <w:num w:numId="10">
    <w:abstractNumId w:val="20"/>
  </w:num>
  <w:num w:numId="11">
    <w:abstractNumId w:val="18"/>
  </w:num>
  <w:num w:numId="12">
    <w:abstractNumId w:val="6"/>
  </w:num>
  <w:num w:numId="13">
    <w:abstractNumId w:val="1"/>
  </w:num>
  <w:num w:numId="14">
    <w:abstractNumId w:val="10"/>
  </w:num>
  <w:num w:numId="15">
    <w:abstractNumId w:val="5"/>
  </w:num>
  <w:num w:numId="16">
    <w:abstractNumId w:val="8"/>
  </w:num>
  <w:num w:numId="17">
    <w:abstractNumId w:val="21"/>
  </w:num>
  <w:num w:numId="18">
    <w:abstractNumId w:val="22"/>
  </w:num>
  <w:num w:numId="19">
    <w:abstractNumId w:val="19"/>
  </w:num>
  <w:num w:numId="20">
    <w:abstractNumId w:val="14"/>
  </w:num>
  <w:num w:numId="21">
    <w:abstractNumId w:val="17"/>
  </w:num>
  <w:num w:numId="22">
    <w:abstractNumId w:val="7"/>
  </w:num>
  <w:num w:numId="23">
    <w:abstractNumId w:val="4"/>
  </w:num>
  <w:num w:numId="2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2"/>
    <w:rsid w:val="00001302"/>
    <w:rsid w:val="00010371"/>
    <w:rsid w:val="00016146"/>
    <w:rsid w:val="00020EC2"/>
    <w:rsid w:val="0002317B"/>
    <w:rsid w:val="00030BB7"/>
    <w:rsid w:val="00037DA3"/>
    <w:rsid w:val="000439CF"/>
    <w:rsid w:val="00043A72"/>
    <w:rsid w:val="00044DC6"/>
    <w:rsid w:val="000476E7"/>
    <w:rsid w:val="00054930"/>
    <w:rsid w:val="000567C7"/>
    <w:rsid w:val="00061B4E"/>
    <w:rsid w:val="000652CA"/>
    <w:rsid w:val="00072513"/>
    <w:rsid w:val="00080FB2"/>
    <w:rsid w:val="00086967"/>
    <w:rsid w:val="00092FA2"/>
    <w:rsid w:val="000A1A69"/>
    <w:rsid w:val="000A1FC0"/>
    <w:rsid w:val="000A22F9"/>
    <w:rsid w:val="000A300B"/>
    <w:rsid w:val="000A72D0"/>
    <w:rsid w:val="000B1EB7"/>
    <w:rsid w:val="000B5A87"/>
    <w:rsid w:val="000C1451"/>
    <w:rsid w:val="000C26DD"/>
    <w:rsid w:val="000D0EAB"/>
    <w:rsid w:val="000D2549"/>
    <w:rsid w:val="000D595B"/>
    <w:rsid w:val="000E0125"/>
    <w:rsid w:val="000F0EFD"/>
    <w:rsid w:val="0010145E"/>
    <w:rsid w:val="00104D82"/>
    <w:rsid w:val="00105AA9"/>
    <w:rsid w:val="00112619"/>
    <w:rsid w:val="001128D7"/>
    <w:rsid w:val="00125583"/>
    <w:rsid w:val="0013186B"/>
    <w:rsid w:val="001352B3"/>
    <w:rsid w:val="00137E95"/>
    <w:rsid w:val="00141D85"/>
    <w:rsid w:val="001525F7"/>
    <w:rsid w:val="00155DD0"/>
    <w:rsid w:val="00156EE3"/>
    <w:rsid w:val="00160900"/>
    <w:rsid w:val="00163932"/>
    <w:rsid w:val="00163C5A"/>
    <w:rsid w:val="00166108"/>
    <w:rsid w:val="00167572"/>
    <w:rsid w:val="00176F7C"/>
    <w:rsid w:val="00177E46"/>
    <w:rsid w:val="00181ED7"/>
    <w:rsid w:val="001833D9"/>
    <w:rsid w:val="00193174"/>
    <w:rsid w:val="00193ACE"/>
    <w:rsid w:val="00193E65"/>
    <w:rsid w:val="001961D1"/>
    <w:rsid w:val="0019757C"/>
    <w:rsid w:val="001A1B2A"/>
    <w:rsid w:val="001A5B51"/>
    <w:rsid w:val="001A77DF"/>
    <w:rsid w:val="001B4F6A"/>
    <w:rsid w:val="001B52EE"/>
    <w:rsid w:val="001B58AE"/>
    <w:rsid w:val="001B7536"/>
    <w:rsid w:val="001C07E5"/>
    <w:rsid w:val="001C43DC"/>
    <w:rsid w:val="001D3AEB"/>
    <w:rsid w:val="001D5A8D"/>
    <w:rsid w:val="001D7ACF"/>
    <w:rsid w:val="001E2644"/>
    <w:rsid w:val="001E50B1"/>
    <w:rsid w:val="001E537B"/>
    <w:rsid w:val="001E5411"/>
    <w:rsid w:val="001F19E6"/>
    <w:rsid w:val="0020483B"/>
    <w:rsid w:val="00212320"/>
    <w:rsid w:val="00213E8B"/>
    <w:rsid w:val="00221608"/>
    <w:rsid w:val="00231360"/>
    <w:rsid w:val="0023481C"/>
    <w:rsid w:val="0025316E"/>
    <w:rsid w:val="00254F4B"/>
    <w:rsid w:val="002558C5"/>
    <w:rsid w:val="00255E2E"/>
    <w:rsid w:val="0027014B"/>
    <w:rsid w:val="00272E48"/>
    <w:rsid w:val="00274BD8"/>
    <w:rsid w:val="00275D38"/>
    <w:rsid w:val="00280A56"/>
    <w:rsid w:val="00284390"/>
    <w:rsid w:val="00287CD8"/>
    <w:rsid w:val="00290269"/>
    <w:rsid w:val="00294368"/>
    <w:rsid w:val="00295F5A"/>
    <w:rsid w:val="002A2725"/>
    <w:rsid w:val="002A502B"/>
    <w:rsid w:val="002A6063"/>
    <w:rsid w:val="002A64C2"/>
    <w:rsid w:val="002B66C0"/>
    <w:rsid w:val="002B7749"/>
    <w:rsid w:val="002B7ABF"/>
    <w:rsid w:val="002C4C1B"/>
    <w:rsid w:val="002D19ED"/>
    <w:rsid w:val="002D1C5B"/>
    <w:rsid w:val="002D40CF"/>
    <w:rsid w:val="002D776B"/>
    <w:rsid w:val="002E51D1"/>
    <w:rsid w:val="002E58E3"/>
    <w:rsid w:val="002E5CAB"/>
    <w:rsid w:val="002F2776"/>
    <w:rsid w:val="002F3976"/>
    <w:rsid w:val="002F4E76"/>
    <w:rsid w:val="00302EF2"/>
    <w:rsid w:val="0031109D"/>
    <w:rsid w:val="003154AF"/>
    <w:rsid w:val="00322A64"/>
    <w:rsid w:val="00324A6E"/>
    <w:rsid w:val="00337EDF"/>
    <w:rsid w:val="0034077E"/>
    <w:rsid w:val="00341CB0"/>
    <w:rsid w:val="00346725"/>
    <w:rsid w:val="00350551"/>
    <w:rsid w:val="00350F2C"/>
    <w:rsid w:val="00351379"/>
    <w:rsid w:val="00351DA4"/>
    <w:rsid w:val="00353922"/>
    <w:rsid w:val="003576BA"/>
    <w:rsid w:val="00364091"/>
    <w:rsid w:val="00365F5D"/>
    <w:rsid w:val="00367777"/>
    <w:rsid w:val="0037166D"/>
    <w:rsid w:val="003727EF"/>
    <w:rsid w:val="003755CB"/>
    <w:rsid w:val="003771FD"/>
    <w:rsid w:val="00383206"/>
    <w:rsid w:val="003846DC"/>
    <w:rsid w:val="003856B4"/>
    <w:rsid w:val="00385A9A"/>
    <w:rsid w:val="00390310"/>
    <w:rsid w:val="00390759"/>
    <w:rsid w:val="00396920"/>
    <w:rsid w:val="003972CC"/>
    <w:rsid w:val="003A253F"/>
    <w:rsid w:val="003A4861"/>
    <w:rsid w:val="003A4A75"/>
    <w:rsid w:val="003B220E"/>
    <w:rsid w:val="003B256B"/>
    <w:rsid w:val="003B348E"/>
    <w:rsid w:val="003B36A5"/>
    <w:rsid w:val="003B408A"/>
    <w:rsid w:val="003B5F82"/>
    <w:rsid w:val="003C4106"/>
    <w:rsid w:val="003C7A2B"/>
    <w:rsid w:val="003D1914"/>
    <w:rsid w:val="003D2D97"/>
    <w:rsid w:val="003D43EF"/>
    <w:rsid w:val="00400BB9"/>
    <w:rsid w:val="0041028E"/>
    <w:rsid w:val="004119AD"/>
    <w:rsid w:val="00414D00"/>
    <w:rsid w:val="00415526"/>
    <w:rsid w:val="00415E50"/>
    <w:rsid w:val="0042008B"/>
    <w:rsid w:val="00421376"/>
    <w:rsid w:val="00423EC2"/>
    <w:rsid w:val="0042491E"/>
    <w:rsid w:val="00425096"/>
    <w:rsid w:val="00427401"/>
    <w:rsid w:val="004274AC"/>
    <w:rsid w:val="00431806"/>
    <w:rsid w:val="00432E6E"/>
    <w:rsid w:val="00432FF0"/>
    <w:rsid w:val="00434F2E"/>
    <w:rsid w:val="00435542"/>
    <w:rsid w:val="00441D9C"/>
    <w:rsid w:val="00451014"/>
    <w:rsid w:val="004518A7"/>
    <w:rsid w:val="004602EA"/>
    <w:rsid w:val="00462664"/>
    <w:rsid w:val="00462F05"/>
    <w:rsid w:val="0046408B"/>
    <w:rsid w:val="00467F6B"/>
    <w:rsid w:val="00473514"/>
    <w:rsid w:val="004803EA"/>
    <w:rsid w:val="004910AF"/>
    <w:rsid w:val="004910D5"/>
    <w:rsid w:val="004933D9"/>
    <w:rsid w:val="00496014"/>
    <w:rsid w:val="004A1C0C"/>
    <w:rsid w:val="004A1D19"/>
    <w:rsid w:val="004A208D"/>
    <w:rsid w:val="004A219B"/>
    <w:rsid w:val="004A3968"/>
    <w:rsid w:val="004A6AC2"/>
    <w:rsid w:val="004B109E"/>
    <w:rsid w:val="004C234D"/>
    <w:rsid w:val="004C2DC3"/>
    <w:rsid w:val="004C648A"/>
    <w:rsid w:val="004C6503"/>
    <w:rsid w:val="004D124C"/>
    <w:rsid w:val="004D155F"/>
    <w:rsid w:val="004D301D"/>
    <w:rsid w:val="004D385E"/>
    <w:rsid w:val="004D6B42"/>
    <w:rsid w:val="004E3D15"/>
    <w:rsid w:val="004E5784"/>
    <w:rsid w:val="004E5F7F"/>
    <w:rsid w:val="004E75AE"/>
    <w:rsid w:val="004F59BC"/>
    <w:rsid w:val="004F793B"/>
    <w:rsid w:val="00500BE3"/>
    <w:rsid w:val="0050375E"/>
    <w:rsid w:val="005053C2"/>
    <w:rsid w:val="00505AD1"/>
    <w:rsid w:val="005104D6"/>
    <w:rsid w:val="00510CE2"/>
    <w:rsid w:val="00514CA4"/>
    <w:rsid w:val="00515C42"/>
    <w:rsid w:val="00515E36"/>
    <w:rsid w:val="005242C1"/>
    <w:rsid w:val="00530BDD"/>
    <w:rsid w:val="005410A4"/>
    <w:rsid w:val="00543354"/>
    <w:rsid w:val="005433D7"/>
    <w:rsid w:val="00546E89"/>
    <w:rsid w:val="005616BA"/>
    <w:rsid w:val="0056178C"/>
    <w:rsid w:val="00563B7E"/>
    <w:rsid w:val="0056515B"/>
    <w:rsid w:val="00572F0B"/>
    <w:rsid w:val="005772C7"/>
    <w:rsid w:val="0057738A"/>
    <w:rsid w:val="00585F10"/>
    <w:rsid w:val="00590FD8"/>
    <w:rsid w:val="005912EA"/>
    <w:rsid w:val="00592D44"/>
    <w:rsid w:val="005946C9"/>
    <w:rsid w:val="0059700A"/>
    <w:rsid w:val="005A0DFE"/>
    <w:rsid w:val="005A1ABF"/>
    <w:rsid w:val="005A586D"/>
    <w:rsid w:val="005A61D5"/>
    <w:rsid w:val="005B32BB"/>
    <w:rsid w:val="005C4EC5"/>
    <w:rsid w:val="005D110C"/>
    <w:rsid w:val="005D6ADF"/>
    <w:rsid w:val="005E20E4"/>
    <w:rsid w:val="005E4755"/>
    <w:rsid w:val="005E646C"/>
    <w:rsid w:val="005F0DDD"/>
    <w:rsid w:val="005F25AE"/>
    <w:rsid w:val="005F25EE"/>
    <w:rsid w:val="005F3B11"/>
    <w:rsid w:val="006014CE"/>
    <w:rsid w:val="0060237D"/>
    <w:rsid w:val="00632DD5"/>
    <w:rsid w:val="00637022"/>
    <w:rsid w:val="006371EB"/>
    <w:rsid w:val="0064677E"/>
    <w:rsid w:val="00652051"/>
    <w:rsid w:val="006546FC"/>
    <w:rsid w:val="006606E5"/>
    <w:rsid w:val="0066211B"/>
    <w:rsid w:val="00667989"/>
    <w:rsid w:val="0067059E"/>
    <w:rsid w:val="0067343D"/>
    <w:rsid w:val="00673BD9"/>
    <w:rsid w:val="006766D0"/>
    <w:rsid w:val="006842D2"/>
    <w:rsid w:val="0068519B"/>
    <w:rsid w:val="00685F0D"/>
    <w:rsid w:val="006878B2"/>
    <w:rsid w:val="006900B7"/>
    <w:rsid w:val="006927A6"/>
    <w:rsid w:val="006952C1"/>
    <w:rsid w:val="006A031E"/>
    <w:rsid w:val="006A6CAF"/>
    <w:rsid w:val="006A7285"/>
    <w:rsid w:val="006B0FE0"/>
    <w:rsid w:val="006B36FC"/>
    <w:rsid w:val="006C0817"/>
    <w:rsid w:val="006C113C"/>
    <w:rsid w:val="006C2256"/>
    <w:rsid w:val="006D25DD"/>
    <w:rsid w:val="006E532D"/>
    <w:rsid w:val="006E5F4C"/>
    <w:rsid w:val="006F31BC"/>
    <w:rsid w:val="006F5B3B"/>
    <w:rsid w:val="0070496A"/>
    <w:rsid w:val="00705E97"/>
    <w:rsid w:val="00717AD3"/>
    <w:rsid w:val="00727DCB"/>
    <w:rsid w:val="0073158C"/>
    <w:rsid w:val="0073494C"/>
    <w:rsid w:val="00734B91"/>
    <w:rsid w:val="007359E2"/>
    <w:rsid w:val="00740DB0"/>
    <w:rsid w:val="00743912"/>
    <w:rsid w:val="007443F2"/>
    <w:rsid w:val="007456FD"/>
    <w:rsid w:val="00750957"/>
    <w:rsid w:val="00752EFC"/>
    <w:rsid w:val="00757912"/>
    <w:rsid w:val="0076619D"/>
    <w:rsid w:val="00767FB9"/>
    <w:rsid w:val="00772BC8"/>
    <w:rsid w:val="007863BF"/>
    <w:rsid w:val="007878C9"/>
    <w:rsid w:val="00796A90"/>
    <w:rsid w:val="007A12CD"/>
    <w:rsid w:val="007A22A6"/>
    <w:rsid w:val="007A4CE1"/>
    <w:rsid w:val="007A5DDD"/>
    <w:rsid w:val="007A7F0F"/>
    <w:rsid w:val="007C4F8D"/>
    <w:rsid w:val="007C79E8"/>
    <w:rsid w:val="007D3DE8"/>
    <w:rsid w:val="007D4A3C"/>
    <w:rsid w:val="007D68DA"/>
    <w:rsid w:val="007E2289"/>
    <w:rsid w:val="007E6E1F"/>
    <w:rsid w:val="007F6849"/>
    <w:rsid w:val="00801374"/>
    <w:rsid w:val="008017FD"/>
    <w:rsid w:val="0080182B"/>
    <w:rsid w:val="0080298C"/>
    <w:rsid w:val="00812045"/>
    <w:rsid w:val="008131A2"/>
    <w:rsid w:val="00813F3B"/>
    <w:rsid w:val="00814F34"/>
    <w:rsid w:val="008150F8"/>
    <w:rsid w:val="008202AB"/>
    <w:rsid w:val="00820CC8"/>
    <w:rsid w:val="00832139"/>
    <w:rsid w:val="008415D2"/>
    <w:rsid w:val="00842471"/>
    <w:rsid w:val="00843A9A"/>
    <w:rsid w:val="00847782"/>
    <w:rsid w:val="00847C2A"/>
    <w:rsid w:val="00851D5B"/>
    <w:rsid w:val="008522E0"/>
    <w:rsid w:val="0085471C"/>
    <w:rsid w:val="00855A0C"/>
    <w:rsid w:val="00856E59"/>
    <w:rsid w:val="008632A7"/>
    <w:rsid w:val="00863E64"/>
    <w:rsid w:val="008705D7"/>
    <w:rsid w:val="00872940"/>
    <w:rsid w:val="008857C0"/>
    <w:rsid w:val="00890A9C"/>
    <w:rsid w:val="008A310A"/>
    <w:rsid w:val="008A35E8"/>
    <w:rsid w:val="008A65FE"/>
    <w:rsid w:val="008B2D5D"/>
    <w:rsid w:val="008B461A"/>
    <w:rsid w:val="008B5D63"/>
    <w:rsid w:val="008B5DF2"/>
    <w:rsid w:val="008C4819"/>
    <w:rsid w:val="008D04F7"/>
    <w:rsid w:val="008D1833"/>
    <w:rsid w:val="008D2294"/>
    <w:rsid w:val="008D4B69"/>
    <w:rsid w:val="008E35A6"/>
    <w:rsid w:val="008E5AF1"/>
    <w:rsid w:val="008E7E02"/>
    <w:rsid w:val="008F4119"/>
    <w:rsid w:val="00900052"/>
    <w:rsid w:val="0090105C"/>
    <w:rsid w:val="0091314F"/>
    <w:rsid w:val="00920491"/>
    <w:rsid w:val="009206EA"/>
    <w:rsid w:val="00920B78"/>
    <w:rsid w:val="009279D9"/>
    <w:rsid w:val="00927E81"/>
    <w:rsid w:val="00930AC9"/>
    <w:rsid w:val="009334DF"/>
    <w:rsid w:val="00940424"/>
    <w:rsid w:val="00944B68"/>
    <w:rsid w:val="00947670"/>
    <w:rsid w:val="00950CA4"/>
    <w:rsid w:val="00953CB1"/>
    <w:rsid w:val="00955205"/>
    <w:rsid w:val="00962A74"/>
    <w:rsid w:val="00971F3A"/>
    <w:rsid w:val="009737F6"/>
    <w:rsid w:val="00973EF3"/>
    <w:rsid w:val="00974B47"/>
    <w:rsid w:val="009846DD"/>
    <w:rsid w:val="00986D39"/>
    <w:rsid w:val="00990AAD"/>
    <w:rsid w:val="00993B2B"/>
    <w:rsid w:val="00993FE2"/>
    <w:rsid w:val="00994B7A"/>
    <w:rsid w:val="00997FBB"/>
    <w:rsid w:val="009A2A92"/>
    <w:rsid w:val="009B1287"/>
    <w:rsid w:val="009B2AFA"/>
    <w:rsid w:val="009B2E83"/>
    <w:rsid w:val="009B3072"/>
    <w:rsid w:val="009C038A"/>
    <w:rsid w:val="009C2319"/>
    <w:rsid w:val="009C47DE"/>
    <w:rsid w:val="009D30F8"/>
    <w:rsid w:val="009E394A"/>
    <w:rsid w:val="009E7C37"/>
    <w:rsid w:val="009F41E3"/>
    <w:rsid w:val="009F6869"/>
    <w:rsid w:val="009F7AE8"/>
    <w:rsid w:val="00A0218A"/>
    <w:rsid w:val="00A03DAC"/>
    <w:rsid w:val="00A04F2B"/>
    <w:rsid w:val="00A071E1"/>
    <w:rsid w:val="00A162E8"/>
    <w:rsid w:val="00A1669C"/>
    <w:rsid w:val="00A20DBB"/>
    <w:rsid w:val="00A2454E"/>
    <w:rsid w:val="00A260BD"/>
    <w:rsid w:val="00A30C59"/>
    <w:rsid w:val="00A312EE"/>
    <w:rsid w:val="00A3335E"/>
    <w:rsid w:val="00A35CEA"/>
    <w:rsid w:val="00A41D5F"/>
    <w:rsid w:val="00A4401E"/>
    <w:rsid w:val="00A47BCE"/>
    <w:rsid w:val="00A57F5C"/>
    <w:rsid w:val="00A60254"/>
    <w:rsid w:val="00A64C6A"/>
    <w:rsid w:val="00A71C72"/>
    <w:rsid w:val="00A730D1"/>
    <w:rsid w:val="00A7399B"/>
    <w:rsid w:val="00A77446"/>
    <w:rsid w:val="00A8133D"/>
    <w:rsid w:val="00A827FC"/>
    <w:rsid w:val="00A90CBB"/>
    <w:rsid w:val="00A9674D"/>
    <w:rsid w:val="00AA3658"/>
    <w:rsid w:val="00AA3F39"/>
    <w:rsid w:val="00AA654A"/>
    <w:rsid w:val="00AB1324"/>
    <w:rsid w:val="00AC0166"/>
    <w:rsid w:val="00AC63AF"/>
    <w:rsid w:val="00AD02BC"/>
    <w:rsid w:val="00AD0FF8"/>
    <w:rsid w:val="00AD4016"/>
    <w:rsid w:val="00AE0752"/>
    <w:rsid w:val="00AF0524"/>
    <w:rsid w:val="00AF362D"/>
    <w:rsid w:val="00B05949"/>
    <w:rsid w:val="00B14CCE"/>
    <w:rsid w:val="00B15FBE"/>
    <w:rsid w:val="00B213C3"/>
    <w:rsid w:val="00B21F4B"/>
    <w:rsid w:val="00B255E5"/>
    <w:rsid w:val="00B278BF"/>
    <w:rsid w:val="00B34D69"/>
    <w:rsid w:val="00B3622B"/>
    <w:rsid w:val="00B363A3"/>
    <w:rsid w:val="00B379FB"/>
    <w:rsid w:val="00B45529"/>
    <w:rsid w:val="00B5101B"/>
    <w:rsid w:val="00B5464A"/>
    <w:rsid w:val="00B54A80"/>
    <w:rsid w:val="00B62A41"/>
    <w:rsid w:val="00B73FA0"/>
    <w:rsid w:val="00B740AA"/>
    <w:rsid w:val="00B741D2"/>
    <w:rsid w:val="00B753AB"/>
    <w:rsid w:val="00B809F8"/>
    <w:rsid w:val="00B83B3C"/>
    <w:rsid w:val="00B844E1"/>
    <w:rsid w:val="00B85797"/>
    <w:rsid w:val="00BA0CE6"/>
    <w:rsid w:val="00BA2FF2"/>
    <w:rsid w:val="00BB1A5C"/>
    <w:rsid w:val="00BB28C2"/>
    <w:rsid w:val="00BC097B"/>
    <w:rsid w:val="00BC188B"/>
    <w:rsid w:val="00BC3A69"/>
    <w:rsid w:val="00BC4411"/>
    <w:rsid w:val="00BC5510"/>
    <w:rsid w:val="00BD0701"/>
    <w:rsid w:val="00BD11B2"/>
    <w:rsid w:val="00BD285B"/>
    <w:rsid w:val="00BD62AD"/>
    <w:rsid w:val="00BE3C2A"/>
    <w:rsid w:val="00BF1009"/>
    <w:rsid w:val="00BF1D47"/>
    <w:rsid w:val="00BF7B39"/>
    <w:rsid w:val="00C01C67"/>
    <w:rsid w:val="00C01E12"/>
    <w:rsid w:val="00C02F54"/>
    <w:rsid w:val="00C05EBF"/>
    <w:rsid w:val="00C15770"/>
    <w:rsid w:val="00C16815"/>
    <w:rsid w:val="00C20981"/>
    <w:rsid w:val="00C243D7"/>
    <w:rsid w:val="00C313E1"/>
    <w:rsid w:val="00C31A68"/>
    <w:rsid w:val="00C340F5"/>
    <w:rsid w:val="00C34E52"/>
    <w:rsid w:val="00C3599B"/>
    <w:rsid w:val="00C35E46"/>
    <w:rsid w:val="00C371FD"/>
    <w:rsid w:val="00C37647"/>
    <w:rsid w:val="00C40BFD"/>
    <w:rsid w:val="00C420DE"/>
    <w:rsid w:val="00C541E5"/>
    <w:rsid w:val="00C60344"/>
    <w:rsid w:val="00C6224C"/>
    <w:rsid w:val="00C66D3B"/>
    <w:rsid w:val="00C66FE2"/>
    <w:rsid w:val="00C6769A"/>
    <w:rsid w:val="00C86944"/>
    <w:rsid w:val="00C90CBA"/>
    <w:rsid w:val="00C94995"/>
    <w:rsid w:val="00CA3254"/>
    <w:rsid w:val="00CB149D"/>
    <w:rsid w:val="00CB1AA8"/>
    <w:rsid w:val="00CB1FEA"/>
    <w:rsid w:val="00CB2E98"/>
    <w:rsid w:val="00CB4216"/>
    <w:rsid w:val="00CB6C42"/>
    <w:rsid w:val="00CC282B"/>
    <w:rsid w:val="00CC3BDE"/>
    <w:rsid w:val="00CC6DCF"/>
    <w:rsid w:val="00CD5E8A"/>
    <w:rsid w:val="00CD73E9"/>
    <w:rsid w:val="00CE1571"/>
    <w:rsid w:val="00CE358C"/>
    <w:rsid w:val="00CF1833"/>
    <w:rsid w:val="00CF19BA"/>
    <w:rsid w:val="00CF1A51"/>
    <w:rsid w:val="00CF2192"/>
    <w:rsid w:val="00CF344C"/>
    <w:rsid w:val="00CF398E"/>
    <w:rsid w:val="00D03CF4"/>
    <w:rsid w:val="00D050E7"/>
    <w:rsid w:val="00D10209"/>
    <w:rsid w:val="00D21764"/>
    <w:rsid w:val="00D22F0E"/>
    <w:rsid w:val="00D3203F"/>
    <w:rsid w:val="00D36E24"/>
    <w:rsid w:val="00D40EE7"/>
    <w:rsid w:val="00D42BC6"/>
    <w:rsid w:val="00D435C2"/>
    <w:rsid w:val="00D44D2F"/>
    <w:rsid w:val="00D46511"/>
    <w:rsid w:val="00D46657"/>
    <w:rsid w:val="00D51E3C"/>
    <w:rsid w:val="00D52DC4"/>
    <w:rsid w:val="00D54880"/>
    <w:rsid w:val="00D63DF0"/>
    <w:rsid w:val="00D81384"/>
    <w:rsid w:val="00D90F97"/>
    <w:rsid w:val="00D92707"/>
    <w:rsid w:val="00D92760"/>
    <w:rsid w:val="00DA2759"/>
    <w:rsid w:val="00DB1168"/>
    <w:rsid w:val="00DB4F06"/>
    <w:rsid w:val="00DC07B5"/>
    <w:rsid w:val="00DD0998"/>
    <w:rsid w:val="00DD272D"/>
    <w:rsid w:val="00DD42ED"/>
    <w:rsid w:val="00DE628B"/>
    <w:rsid w:val="00DF1E1D"/>
    <w:rsid w:val="00DF2E4D"/>
    <w:rsid w:val="00DF38C7"/>
    <w:rsid w:val="00DF3DEA"/>
    <w:rsid w:val="00DF6A1E"/>
    <w:rsid w:val="00E00471"/>
    <w:rsid w:val="00E0404C"/>
    <w:rsid w:val="00E12780"/>
    <w:rsid w:val="00E16311"/>
    <w:rsid w:val="00E2268F"/>
    <w:rsid w:val="00E23388"/>
    <w:rsid w:val="00E25275"/>
    <w:rsid w:val="00E41ABF"/>
    <w:rsid w:val="00E4651F"/>
    <w:rsid w:val="00E47C13"/>
    <w:rsid w:val="00E541CF"/>
    <w:rsid w:val="00E55607"/>
    <w:rsid w:val="00E56AFC"/>
    <w:rsid w:val="00E57E3D"/>
    <w:rsid w:val="00E61466"/>
    <w:rsid w:val="00E65776"/>
    <w:rsid w:val="00E737E4"/>
    <w:rsid w:val="00E745C2"/>
    <w:rsid w:val="00E74A7B"/>
    <w:rsid w:val="00E818E1"/>
    <w:rsid w:val="00E86E45"/>
    <w:rsid w:val="00E9208C"/>
    <w:rsid w:val="00EA24D3"/>
    <w:rsid w:val="00EA263D"/>
    <w:rsid w:val="00EA383D"/>
    <w:rsid w:val="00EA7698"/>
    <w:rsid w:val="00EB1F2A"/>
    <w:rsid w:val="00EC062D"/>
    <w:rsid w:val="00EC1F77"/>
    <w:rsid w:val="00EC5D38"/>
    <w:rsid w:val="00EC5FA5"/>
    <w:rsid w:val="00EC6E3D"/>
    <w:rsid w:val="00ED43A5"/>
    <w:rsid w:val="00ED6631"/>
    <w:rsid w:val="00EE0E53"/>
    <w:rsid w:val="00EE1942"/>
    <w:rsid w:val="00EF0654"/>
    <w:rsid w:val="00EF0C61"/>
    <w:rsid w:val="00EF1E97"/>
    <w:rsid w:val="00EF2DE9"/>
    <w:rsid w:val="00EF46CB"/>
    <w:rsid w:val="00EF580A"/>
    <w:rsid w:val="00F0085E"/>
    <w:rsid w:val="00F06858"/>
    <w:rsid w:val="00F107AF"/>
    <w:rsid w:val="00F10DE9"/>
    <w:rsid w:val="00F13BA1"/>
    <w:rsid w:val="00F25AC2"/>
    <w:rsid w:val="00F30C36"/>
    <w:rsid w:val="00F33AAD"/>
    <w:rsid w:val="00F36DB3"/>
    <w:rsid w:val="00F41313"/>
    <w:rsid w:val="00F44F44"/>
    <w:rsid w:val="00F46B94"/>
    <w:rsid w:val="00F46E57"/>
    <w:rsid w:val="00F507DE"/>
    <w:rsid w:val="00F513DB"/>
    <w:rsid w:val="00F61AAD"/>
    <w:rsid w:val="00F6200C"/>
    <w:rsid w:val="00F64B0A"/>
    <w:rsid w:val="00F71406"/>
    <w:rsid w:val="00F71F88"/>
    <w:rsid w:val="00F72705"/>
    <w:rsid w:val="00F72CDD"/>
    <w:rsid w:val="00F77A8F"/>
    <w:rsid w:val="00F8014A"/>
    <w:rsid w:val="00F83302"/>
    <w:rsid w:val="00F8493B"/>
    <w:rsid w:val="00F86492"/>
    <w:rsid w:val="00F867A6"/>
    <w:rsid w:val="00F87660"/>
    <w:rsid w:val="00F93053"/>
    <w:rsid w:val="00F95FA1"/>
    <w:rsid w:val="00FA2772"/>
    <w:rsid w:val="00FB352C"/>
    <w:rsid w:val="00FB4142"/>
    <w:rsid w:val="00FC334A"/>
    <w:rsid w:val="00FC4D80"/>
    <w:rsid w:val="00FD0B1B"/>
    <w:rsid w:val="00FD6D3D"/>
    <w:rsid w:val="00FF1B61"/>
    <w:rsid w:val="00FF3101"/>
    <w:rsid w:val="00FF4212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C43F4-57B1-49C3-ADD4-3C20D4F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D52DC4"/>
    <w:pPr>
      <w:keepNext/>
      <w:keepLines/>
      <w:numPr>
        <w:ilvl w:val="1"/>
        <w:numId w:val="4"/>
      </w:numPr>
      <w:spacing w:before="120" w:after="240" w:line="415" w:lineRule="auto"/>
      <w:outlineLvl w:val="1"/>
    </w:pPr>
    <w:rPr>
      <w:rFonts w:ascii="宋体" w:eastAsia="微软雅黑" w:hAnsi="宋体" w:cs="宋体"/>
      <w:b/>
      <w:kern w:val="0"/>
      <w:sz w:val="24"/>
      <w:szCs w:val="21"/>
    </w:rPr>
  </w:style>
  <w:style w:type="paragraph" w:styleId="3">
    <w:name w:val="heading 3"/>
    <w:basedOn w:val="a"/>
    <w:next w:val="a0"/>
    <w:link w:val="3Char"/>
    <w:qFormat/>
    <w:rsid w:val="00D52DC4"/>
    <w:pPr>
      <w:keepNext/>
      <w:keepLines/>
      <w:numPr>
        <w:ilvl w:val="2"/>
        <w:numId w:val="4"/>
      </w:numPr>
      <w:spacing w:before="80" w:after="80" w:line="288" w:lineRule="auto"/>
      <w:outlineLvl w:val="2"/>
    </w:pPr>
    <w:rPr>
      <w:rFonts w:ascii="Times New Roman" w:eastAsia="微软雅黑" w:hAnsi="Times New Roman" w:cs="Times New Roman"/>
      <w:b/>
      <w:szCs w:val="24"/>
    </w:rPr>
  </w:style>
  <w:style w:type="paragraph" w:styleId="4">
    <w:name w:val="heading 4"/>
    <w:basedOn w:val="a"/>
    <w:next w:val="a1"/>
    <w:link w:val="4Char"/>
    <w:qFormat/>
    <w:rsid w:val="00D52DC4"/>
    <w:pPr>
      <w:keepNext/>
      <w:keepLines/>
      <w:numPr>
        <w:ilvl w:val="3"/>
        <w:numId w:val="4"/>
      </w:numPr>
      <w:spacing w:line="288" w:lineRule="auto"/>
      <w:outlineLvl w:val="3"/>
    </w:pPr>
    <w:rPr>
      <w:rFonts w:ascii="Arial" w:eastAsia="微软雅黑" w:hAnsi="Arial" w:cs="Times New Roman"/>
      <w:b/>
      <w:szCs w:val="21"/>
    </w:rPr>
  </w:style>
  <w:style w:type="paragraph" w:styleId="5">
    <w:name w:val="heading 5"/>
    <w:basedOn w:val="a"/>
    <w:next w:val="a1"/>
    <w:link w:val="5Char"/>
    <w:uiPriority w:val="9"/>
    <w:qFormat/>
    <w:rsid w:val="00D52DC4"/>
    <w:pPr>
      <w:keepNext/>
      <w:keepLines/>
      <w:numPr>
        <w:ilvl w:val="4"/>
        <w:numId w:val="4"/>
      </w:numPr>
      <w:spacing w:before="280" w:after="290" w:line="288" w:lineRule="auto"/>
      <w:outlineLvl w:val="4"/>
    </w:pPr>
    <w:rPr>
      <w:rFonts w:ascii="Times New Roman" w:eastAsia="宋体" w:hAnsi="Times New Roman" w:cs="Times New Roman"/>
      <w:color w:val="000000"/>
      <w:szCs w:val="21"/>
    </w:rPr>
  </w:style>
  <w:style w:type="paragraph" w:styleId="6">
    <w:name w:val="heading 6"/>
    <w:basedOn w:val="a"/>
    <w:next w:val="a1"/>
    <w:link w:val="6Char"/>
    <w:uiPriority w:val="9"/>
    <w:qFormat/>
    <w:rsid w:val="00D52DC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 w:cs="Times New Roman"/>
      <w:b/>
      <w:color w:val="000000"/>
      <w:sz w:val="24"/>
      <w:szCs w:val="20"/>
    </w:rPr>
  </w:style>
  <w:style w:type="paragraph" w:styleId="8">
    <w:name w:val="heading 8"/>
    <w:basedOn w:val="a"/>
    <w:next w:val="a1"/>
    <w:link w:val="8Char"/>
    <w:uiPriority w:val="9"/>
    <w:qFormat/>
    <w:rsid w:val="00D52DC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 w:cs="Times New Roman"/>
      <w:color w:val="000000"/>
      <w:sz w:val="24"/>
      <w:szCs w:val="20"/>
    </w:rPr>
  </w:style>
  <w:style w:type="paragraph" w:styleId="9">
    <w:name w:val="heading 9"/>
    <w:basedOn w:val="a"/>
    <w:next w:val="a1"/>
    <w:link w:val="9Char"/>
    <w:uiPriority w:val="9"/>
    <w:qFormat/>
    <w:rsid w:val="00D52DC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 w:cs="Times New Roman"/>
      <w:color w:val="00000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A730D1"/>
    <w:pPr>
      <w:ind w:firstLineChars="200" w:firstLine="420"/>
    </w:pPr>
  </w:style>
  <w:style w:type="paragraph" w:styleId="a1">
    <w:name w:val="Normal Indent"/>
    <w:basedOn w:val="a"/>
    <w:rsid w:val="004A1C0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Char"/>
    <w:uiPriority w:val="99"/>
    <w:unhideWhenUsed/>
    <w:rsid w:val="0065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6546F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6546F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2527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2"/>
    <w:link w:val="2"/>
    <w:rsid w:val="00D52DC4"/>
    <w:rPr>
      <w:rFonts w:ascii="宋体" w:eastAsia="微软雅黑" w:hAnsi="宋体" w:cs="宋体"/>
      <w:b/>
      <w:kern w:val="0"/>
      <w:sz w:val="24"/>
      <w:szCs w:val="21"/>
    </w:rPr>
  </w:style>
  <w:style w:type="character" w:customStyle="1" w:styleId="3Char">
    <w:name w:val="标题 3 Char"/>
    <w:basedOn w:val="a2"/>
    <w:link w:val="3"/>
    <w:rsid w:val="00D52DC4"/>
    <w:rPr>
      <w:rFonts w:ascii="Times New Roman" w:eastAsia="微软雅黑" w:hAnsi="Times New Roman" w:cs="Times New Roman"/>
      <w:b/>
      <w:szCs w:val="24"/>
    </w:rPr>
  </w:style>
  <w:style w:type="character" w:customStyle="1" w:styleId="4Char">
    <w:name w:val="标题 4 Char"/>
    <w:basedOn w:val="a2"/>
    <w:link w:val="4"/>
    <w:rsid w:val="00D52DC4"/>
    <w:rPr>
      <w:rFonts w:ascii="Arial" w:eastAsia="微软雅黑" w:hAnsi="Arial" w:cs="Times New Roman"/>
      <w:b/>
      <w:szCs w:val="21"/>
    </w:rPr>
  </w:style>
  <w:style w:type="character" w:customStyle="1" w:styleId="5Char">
    <w:name w:val="标题 5 Char"/>
    <w:basedOn w:val="a2"/>
    <w:link w:val="5"/>
    <w:uiPriority w:val="9"/>
    <w:rsid w:val="00D52DC4"/>
    <w:rPr>
      <w:rFonts w:ascii="Times New Roman" w:eastAsia="宋体" w:hAnsi="Times New Roman" w:cs="Times New Roman"/>
      <w:color w:val="000000"/>
      <w:szCs w:val="21"/>
    </w:rPr>
  </w:style>
  <w:style w:type="character" w:customStyle="1" w:styleId="6Char">
    <w:name w:val="标题 6 Char"/>
    <w:basedOn w:val="a2"/>
    <w:link w:val="6"/>
    <w:uiPriority w:val="9"/>
    <w:rsid w:val="00D52DC4"/>
    <w:rPr>
      <w:rFonts w:ascii="Arial" w:eastAsia="黑体" w:hAnsi="Arial" w:cs="Times New Roman"/>
      <w:b/>
      <w:color w:val="000000"/>
      <w:sz w:val="24"/>
      <w:szCs w:val="20"/>
    </w:rPr>
  </w:style>
  <w:style w:type="character" w:customStyle="1" w:styleId="8Char">
    <w:name w:val="标题 8 Char"/>
    <w:basedOn w:val="a2"/>
    <w:link w:val="8"/>
    <w:uiPriority w:val="9"/>
    <w:rsid w:val="00D52DC4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2"/>
    <w:link w:val="9"/>
    <w:uiPriority w:val="9"/>
    <w:rsid w:val="00D52DC4"/>
    <w:rPr>
      <w:rFonts w:ascii="Arial" w:eastAsia="黑体" w:hAnsi="Arial" w:cs="Times New Roman"/>
      <w:color w:val="000000"/>
      <w:szCs w:val="20"/>
    </w:rPr>
  </w:style>
  <w:style w:type="paragraph" w:styleId="a0">
    <w:name w:val="Body Text Indent"/>
    <w:basedOn w:val="a"/>
    <w:link w:val="Char1"/>
    <w:uiPriority w:val="99"/>
    <w:semiHidden/>
    <w:unhideWhenUsed/>
    <w:rsid w:val="00D52DC4"/>
    <w:pPr>
      <w:spacing w:after="120"/>
      <w:ind w:leftChars="200" w:left="420"/>
    </w:pPr>
  </w:style>
  <w:style w:type="character" w:customStyle="1" w:styleId="Char1">
    <w:name w:val="正文文本缩进 Char"/>
    <w:basedOn w:val="a2"/>
    <w:link w:val="a0"/>
    <w:uiPriority w:val="99"/>
    <w:semiHidden/>
    <w:rsid w:val="00D52DC4"/>
  </w:style>
  <w:style w:type="paragraph" w:styleId="a8">
    <w:name w:val="Balloon Text"/>
    <w:basedOn w:val="a"/>
    <w:link w:val="Char2"/>
    <w:uiPriority w:val="99"/>
    <w:semiHidden/>
    <w:unhideWhenUsed/>
    <w:rsid w:val="00B45529"/>
    <w:rPr>
      <w:sz w:val="18"/>
      <w:szCs w:val="18"/>
    </w:rPr>
  </w:style>
  <w:style w:type="character" w:customStyle="1" w:styleId="Char2">
    <w:name w:val="批注框文本 Char"/>
    <w:basedOn w:val="a2"/>
    <w:link w:val="a8"/>
    <w:uiPriority w:val="99"/>
    <w:semiHidden/>
    <w:rsid w:val="00B45529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3907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07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22F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ascii="微软雅黑" w:eastAsia="微软雅黑" w:hAnsi="微软雅黑" w:cs="Times New Roman"/>
      <w:noProof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907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907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2"/>
    <w:uiPriority w:val="99"/>
    <w:unhideWhenUsed/>
    <w:rsid w:val="00390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microsoft.com/office/2011/relationships/people" Target="peop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1A4E-1F7F-449F-B619-D93EF2E3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34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2018-08-07T10:00:00Z</dcterms:created>
  <dcterms:modified xsi:type="dcterms:W3CDTF">2018-08-08T08:37:00Z</dcterms:modified>
</cp:coreProperties>
</file>