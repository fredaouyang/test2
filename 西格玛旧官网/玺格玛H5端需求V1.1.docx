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E79" w:rsidRPr="00B274D9" w:rsidRDefault="00BD62E5" w:rsidP="00190E79">
      <w:pPr>
        <w:pStyle w:val="a5"/>
        <w:jc w:val="center"/>
      </w:pPr>
      <w:r>
        <w:rPr>
          <w:rFonts w:hint="eastAsia"/>
        </w:rPr>
        <w:t>玺格玛H5</w:t>
      </w:r>
      <w:r w:rsidR="00DF339D">
        <w:rPr>
          <w:rFonts w:hint="eastAsia"/>
        </w:rPr>
        <w:t>页面</w:t>
      </w:r>
      <w:r w:rsidR="00190E79" w:rsidRPr="00B274D9">
        <w:t>需求</w:t>
      </w:r>
    </w:p>
    <w:p w:rsidR="00190E79" w:rsidRDefault="00332EA3" w:rsidP="00190E79">
      <w:pPr>
        <w:pStyle w:val="a6"/>
        <w:jc w:val="center"/>
      </w:pPr>
      <w:r>
        <w:rPr>
          <w:rFonts w:hint="eastAsia"/>
        </w:rPr>
        <w:t xml:space="preserve">曾晓强 </w:t>
      </w:r>
    </w:p>
    <w:p w:rsidR="00332EA3" w:rsidRPr="00332EA3" w:rsidRDefault="00332EA3" w:rsidP="00332EA3">
      <w:r>
        <w:rPr>
          <w:rFonts w:hint="eastAsia"/>
        </w:rPr>
        <w:t>修订</w:t>
      </w:r>
      <w:r>
        <w:t>记录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5"/>
        <w:gridCol w:w="5670"/>
        <w:gridCol w:w="1405"/>
      </w:tblGrid>
      <w:tr w:rsidR="00332EA3" w:rsidTr="00332EA3">
        <w:tc>
          <w:tcPr>
            <w:tcW w:w="1555" w:type="dxa"/>
          </w:tcPr>
          <w:p w:rsidR="00332EA3" w:rsidRDefault="00332EA3" w:rsidP="00332EA3">
            <w:r>
              <w:rPr>
                <w:rFonts w:hint="eastAsia"/>
              </w:rPr>
              <w:t>修订</w:t>
            </w:r>
            <w:r>
              <w:t>时间</w:t>
            </w:r>
          </w:p>
        </w:tc>
        <w:tc>
          <w:tcPr>
            <w:tcW w:w="5670" w:type="dxa"/>
          </w:tcPr>
          <w:p w:rsidR="00332EA3" w:rsidRDefault="00332EA3" w:rsidP="00332EA3">
            <w:r>
              <w:rPr>
                <w:rFonts w:hint="eastAsia"/>
              </w:rPr>
              <w:t>说明</w:t>
            </w:r>
          </w:p>
        </w:tc>
        <w:tc>
          <w:tcPr>
            <w:tcW w:w="1405" w:type="dxa"/>
          </w:tcPr>
          <w:p w:rsidR="00332EA3" w:rsidRDefault="00332EA3" w:rsidP="00332EA3">
            <w:r>
              <w:rPr>
                <w:rFonts w:hint="eastAsia"/>
              </w:rPr>
              <w:t>版本</w:t>
            </w:r>
          </w:p>
        </w:tc>
      </w:tr>
      <w:tr w:rsidR="00332EA3" w:rsidTr="00332EA3">
        <w:tc>
          <w:tcPr>
            <w:tcW w:w="1555" w:type="dxa"/>
          </w:tcPr>
          <w:p w:rsidR="00332EA3" w:rsidRDefault="00DF339D" w:rsidP="00332EA3">
            <w:r>
              <w:rPr>
                <w:rFonts w:hint="eastAsia"/>
              </w:rPr>
              <w:t>2018-7-16 10:00:22</w:t>
            </w:r>
          </w:p>
        </w:tc>
        <w:tc>
          <w:tcPr>
            <w:tcW w:w="5670" w:type="dxa"/>
          </w:tcPr>
          <w:p w:rsidR="00332EA3" w:rsidRDefault="00D40BD4" w:rsidP="00332EA3">
            <w:r>
              <w:rPr>
                <w:rFonts w:hint="eastAsia"/>
              </w:rPr>
              <w:t>创建</w:t>
            </w:r>
            <w:r>
              <w:t>文档</w:t>
            </w:r>
          </w:p>
        </w:tc>
        <w:tc>
          <w:tcPr>
            <w:tcW w:w="1405" w:type="dxa"/>
          </w:tcPr>
          <w:p w:rsidR="00332EA3" w:rsidRDefault="00D40BD4" w:rsidP="00332EA3">
            <w:r>
              <w:t>V1.0</w:t>
            </w:r>
          </w:p>
        </w:tc>
      </w:tr>
      <w:tr w:rsidR="00820E8C" w:rsidTr="00332EA3">
        <w:trPr>
          <w:ins w:id="0" w:author="xiaoqiang zeng" w:date="2018-08-14T15:47:00Z"/>
        </w:trPr>
        <w:tc>
          <w:tcPr>
            <w:tcW w:w="1555" w:type="dxa"/>
          </w:tcPr>
          <w:p w:rsidR="00820E8C" w:rsidRDefault="00820E8C" w:rsidP="00332EA3">
            <w:pPr>
              <w:rPr>
                <w:ins w:id="1" w:author="xiaoqiang zeng" w:date="2018-08-14T15:47:00Z"/>
                <w:rFonts w:hint="eastAsia"/>
              </w:rPr>
            </w:pPr>
            <w:ins w:id="2" w:author="xiaoqiang zeng" w:date="2018-08-14T15:47:00Z">
              <w:r>
                <w:t>2018-8-14 15:47:05</w:t>
              </w:r>
            </w:ins>
          </w:p>
        </w:tc>
        <w:tc>
          <w:tcPr>
            <w:tcW w:w="5670" w:type="dxa"/>
          </w:tcPr>
          <w:p w:rsidR="00820E8C" w:rsidRDefault="00820E8C" w:rsidP="00332EA3">
            <w:pPr>
              <w:rPr>
                <w:ins w:id="3" w:author="xiaoqiang zeng" w:date="2018-08-14T15:47:00Z"/>
                <w:rFonts w:hint="eastAsia"/>
              </w:rPr>
            </w:pPr>
            <w:ins w:id="4" w:author="xiaoqiang zeng" w:date="2018-08-14T15:47:00Z">
              <w:r>
                <w:rPr>
                  <w:rFonts w:hint="eastAsia"/>
                </w:rPr>
                <w:t>补充若干</w:t>
              </w:r>
              <w:r>
                <w:t>细节</w:t>
              </w:r>
            </w:ins>
          </w:p>
        </w:tc>
        <w:tc>
          <w:tcPr>
            <w:tcW w:w="1405" w:type="dxa"/>
          </w:tcPr>
          <w:p w:rsidR="00820E8C" w:rsidRDefault="00820E8C" w:rsidP="00332EA3">
            <w:pPr>
              <w:rPr>
                <w:ins w:id="5" w:author="xiaoqiang zeng" w:date="2018-08-14T15:47:00Z"/>
              </w:rPr>
            </w:pPr>
            <w:ins w:id="6" w:author="xiaoqiang zeng" w:date="2018-08-14T15:47:00Z">
              <w:r>
                <w:t>V1.1</w:t>
              </w:r>
              <w:bookmarkStart w:id="7" w:name="_GoBack"/>
              <w:bookmarkEnd w:id="7"/>
            </w:ins>
          </w:p>
        </w:tc>
      </w:tr>
    </w:tbl>
    <w:p w:rsidR="00332EA3" w:rsidRPr="00332EA3" w:rsidRDefault="00332EA3" w:rsidP="00332EA3"/>
    <w:p w:rsidR="00FF427C" w:rsidRDefault="00EA2F1C" w:rsidP="00EA2F1C">
      <w:pPr>
        <w:pStyle w:val="1"/>
        <w:numPr>
          <w:ilvl w:val="0"/>
          <w:numId w:val="1"/>
        </w:numPr>
      </w:pPr>
      <w:r w:rsidRPr="00B274D9">
        <w:rPr>
          <w:rFonts w:hint="eastAsia"/>
        </w:rPr>
        <w:t>需求</w:t>
      </w:r>
      <w:r w:rsidRPr="00B274D9">
        <w:t>概述</w:t>
      </w:r>
    </w:p>
    <w:p w:rsidR="00FE60AA" w:rsidRDefault="00DF339D" w:rsidP="00FE60AA">
      <w:r>
        <w:rPr>
          <w:rFonts w:hint="eastAsia"/>
        </w:rPr>
        <w:t>本</w:t>
      </w:r>
      <w:r>
        <w:t>文档</w:t>
      </w:r>
      <w:r w:rsidR="00DD3BD5">
        <w:rPr>
          <w:rFonts w:hint="eastAsia"/>
        </w:rPr>
        <w:t>是</w:t>
      </w:r>
      <w:r w:rsidR="00DD3BD5">
        <w:t>关于玺格玛</w:t>
      </w:r>
      <w:r w:rsidR="00DD3BD5">
        <w:rPr>
          <w:rFonts w:hint="eastAsia"/>
        </w:rPr>
        <w:t>H5端</w:t>
      </w:r>
      <w:r w:rsidR="00DD3BD5">
        <w:t>的页面结构和功能</w:t>
      </w:r>
      <w:r w:rsidR="00DD3BD5">
        <w:rPr>
          <w:rFonts w:hint="eastAsia"/>
        </w:rPr>
        <w:t>说明</w:t>
      </w:r>
      <w:r w:rsidR="00DD3BD5">
        <w:t>；</w:t>
      </w:r>
      <w:r w:rsidR="0042589D">
        <w:rPr>
          <w:rFonts w:hint="eastAsia"/>
        </w:rPr>
        <w:t>玺格玛H5是非</w:t>
      </w:r>
      <w:r w:rsidR="0042589D">
        <w:t>存管的银行卡直投模式</w:t>
      </w:r>
      <w:r w:rsidR="00EA61C0">
        <w:rPr>
          <w:rFonts w:hint="eastAsia"/>
        </w:rPr>
        <w:t>，</w:t>
      </w:r>
      <w:r w:rsidR="00EA61C0">
        <w:t>和玺格玛APP的模式相同。</w:t>
      </w:r>
    </w:p>
    <w:p w:rsidR="00FE60AA" w:rsidRDefault="00FE60AA" w:rsidP="00A805CA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总览</w:t>
      </w:r>
    </w:p>
    <w:p w:rsidR="00FE60AA" w:rsidRDefault="00FE60AA" w:rsidP="0045585C">
      <w:r>
        <w:rPr>
          <w:rFonts w:hint="eastAsia"/>
        </w:rPr>
        <w:t xml:space="preserve"> </w:t>
      </w:r>
      <w:r w:rsidR="0007190B">
        <w:rPr>
          <w:noProof/>
        </w:rPr>
        <w:drawing>
          <wp:inline distT="0" distB="0" distL="0" distR="0" wp14:anchorId="5A850D4C" wp14:editId="39D09838">
            <wp:extent cx="5486400" cy="53035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0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5CA" w:rsidRDefault="00A805CA" w:rsidP="00A805CA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原型</w:t>
      </w:r>
    </w:p>
    <w:p w:rsidR="0090236A" w:rsidRDefault="0045585C" w:rsidP="00A805CA">
      <w:pPr>
        <w:pStyle w:val="2"/>
      </w:pPr>
      <w:r>
        <w:rPr>
          <w:rFonts w:hint="eastAsia"/>
        </w:rPr>
        <w:t>首页</w:t>
      </w:r>
    </w:p>
    <w:p w:rsidR="0045585C" w:rsidRDefault="0045585C" w:rsidP="0045585C">
      <w:r>
        <w:rPr>
          <w:noProof/>
        </w:rPr>
        <w:drawing>
          <wp:inline distT="0" distB="0" distL="0" distR="0" wp14:anchorId="3CF91D5C" wp14:editId="55727273">
            <wp:extent cx="3304762" cy="631428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6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85C" w:rsidRDefault="0045585C" w:rsidP="0045585C">
      <w:r>
        <w:rPr>
          <w:noProof/>
        </w:rPr>
        <w:lastRenderedPageBreak/>
        <w:drawing>
          <wp:inline distT="0" distB="0" distL="0" distR="0" wp14:anchorId="15856003" wp14:editId="61C69318">
            <wp:extent cx="3304762" cy="631428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6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85C" w:rsidRDefault="0045585C" w:rsidP="00A805CA">
      <w:pPr>
        <w:pStyle w:val="2"/>
      </w:pPr>
      <w:r>
        <w:rPr>
          <w:rFonts w:hint="eastAsia"/>
        </w:rPr>
        <w:lastRenderedPageBreak/>
        <w:t>投资</w:t>
      </w:r>
      <w:r>
        <w:t>页</w:t>
      </w:r>
    </w:p>
    <w:p w:rsidR="0045585C" w:rsidRPr="0045585C" w:rsidRDefault="0045585C" w:rsidP="0045585C">
      <w:r>
        <w:rPr>
          <w:noProof/>
        </w:rPr>
        <w:drawing>
          <wp:inline distT="0" distB="0" distL="0" distR="0" wp14:anchorId="421A3CFB" wp14:editId="01B74CFB">
            <wp:extent cx="3304762" cy="58761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5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B3F" w:rsidRDefault="00A35B3F" w:rsidP="00595221"/>
    <w:p w:rsidR="0045585C" w:rsidRDefault="0045585C" w:rsidP="00595221"/>
    <w:p w:rsidR="0045585C" w:rsidRDefault="0045585C" w:rsidP="00595221"/>
    <w:p w:rsidR="0045585C" w:rsidRDefault="0045585C" w:rsidP="00595221"/>
    <w:p w:rsidR="0045585C" w:rsidRDefault="0045585C" w:rsidP="00595221"/>
    <w:p w:rsidR="0045585C" w:rsidRDefault="0045585C" w:rsidP="00A805CA">
      <w:pPr>
        <w:pStyle w:val="2"/>
      </w:pPr>
      <w:r>
        <w:rPr>
          <w:rFonts w:hint="eastAsia"/>
        </w:rPr>
        <w:lastRenderedPageBreak/>
        <w:t>账户</w:t>
      </w:r>
      <w:r>
        <w:t>中心页</w:t>
      </w:r>
    </w:p>
    <w:p w:rsidR="0045585C" w:rsidRDefault="00FB73CA" w:rsidP="00595221">
      <w:del w:id="8" w:author="xiaoqiang zeng" w:date="2018-08-07T17:04:00Z">
        <w:r w:rsidDel="00ED43BD">
          <w:rPr>
            <w:noProof/>
          </w:rPr>
          <w:lastRenderedPageBreak/>
          <w:drawing>
            <wp:inline distT="0" distB="0" distL="0" distR="0" wp14:anchorId="67BE1EC1" wp14:editId="5418FB75">
              <wp:extent cx="2975597" cy="7486650"/>
              <wp:effectExtent l="0" t="0" r="0" b="0"/>
              <wp:docPr id="6" name="图片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978217" cy="749324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9" w:author="xiaoqiang zeng" w:date="2018-08-07T17:04:00Z">
        <w:r w:rsidR="00ED43BD">
          <w:rPr>
            <w:noProof/>
          </w:rPr>
          <w:drawing>
            <wp:inline distT="0" distB="0" distL="0" distR="0" wp14:anchorId="43AD8179" wp14:editId="40D415B4">
              <wp:extent cx="3270885" cy="8229600"/>
              <wp:effectExtent l="0" t="0" r="5715" b="0"/>
              <wp:docPr id="13" name="图片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70885" cy="8229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A805CA" w:rsidRDefault="00422601" w:rsidP="00A805CA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首页</w:t>
      </w:r>
      <w:r>
        <w:t>需求详述</w:t>
      </w:r>
    </w:p>
    <w:p w:rsidR="00422601" w:rsidRDefault="00422601" w:rsidP="00422601">
      <w:r>
        <w:rPr>
          <w:rFonts w:hint="eastAsia"/>
        </w:rPr>
        <w:t>玺格玛</w:t>
      </w:r>
      <w:r>
        <w:t>H5</w:t>
      </w:r>
      <w:r>
        <w:rPr>
          <w:rFonts w:hint="eastAsia"/>
        </w:rPr>
        <w:t>的</w:t>
      </w:r>
      <w:r>
        <w:t>首页</w:t>
      </w:r>
      <w:r>
        <w:rPr>
          <w:rFonts w:hint="eastAsia"/>
        </w:rPr>
        <w:t>和</w:t>
      </w:r>
      <w:r>
        <w:t>玺格玛APP首页的功能相同。</w:t>
      </w:r>
    </w:p>
    <w:p w:rsidR="000C57DB" w:rsidRDefault="000C57DB" w:rsidP="00E31A4F">
      <w:pPr>
        <w:pStyle w:val="2"/>
        <w:numPr>
          <w:ilvl w:val="0"/>
          <w:numId w:val="2"/>
        </w:numPr>
      </w:pPr>
      <w:r>
        <w:rPr>
          <w:rFonts w:hint="eastAsia"/>
        </w:rPr>
        <w:t>页面及功能点说明</w:t>
      </w:r>
    </w:p>
    <w:p w:rsidR="000C57DB" w:rsidRPr="000C57DB" w:rsidRDefault="000C57DB" w:rsidP="00E31A4F">
      <w:pPr>
        <w:pStyle w:val="3"/>
        <w:numPr>
          <w:ilvl w:val="0"/>
          <w:numId w:val="3"/>
        </w:numPr>
      </w:pPr>
      <w:r>
        <w:t>banner</w:t>
      </w:r>
    </w:p>
    <w:p w:rsidR="000C57DB" w:rsidRDefault="000C57DB" w:rsidP="000C57DB">
      <w:pPr>
        <w:pStyle w:val="10"/>
        <w:ind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首页banner由对应的玺格玛console后台配置，前端功能与</w:t>
      </w:r>
      <w:r w:rsidR="00346085">
        <w:rPr>
          <w:rFonts w:ascii="微软雅黑" w:eastAsia="微软雅黑" w:hAnsi="微软雅黑" w:cs="微软雅黑" w:hint="eastAsia"/>
        </w:rPr>
        <w:t>友金所H5</w:t>
      </w:r>
      <w:r>
        <w:rPr>
          <w:rFonts w:ascii="微软雅黑" w:eastAsia="微软雅黑" w:hAnsi="微软雅黑" w:cs="微软雅黑" w:hint="eastAsia"/>
        </w:rPr>
        <w:t>的相同</w:t>
      </w:r>
    </w:p>
    <w:p w:rsidR="000C57DB" w:rsidRPr="000C57DB" w:rsidRDefault="000C57DB" w:rsidP="00E31A4F">
      <w:pPr>
        <w:pStyle w:val="3"/>
        <w:numPr>
          <w:ilvl w:val="0"/>
          <w:numId w:val="3"/>
        </w:numPr>
      </w:pPr>
      <w:r>
        <w:rPr>
          <w:rFonts w:hint="eastAsia"/>
        </w:rPr>
        <w:t>推荐标选择</w:t>
      </w:r>
      <w:r>
        <w:t>逻辑与交互说明</w:t>
      </w:r>
    </w:p>
    <w:p w:rsidR="000C57DB" w:rsidRDefault="000C57DB" w:rsidP="000C57DB">
      <w:pPr>
        <w:pStyle w:val="3"/>
      </w:pPr>
      <w:r>
        <w:rPr>
          <w:rFonts w:hint="eastAsia"/>
        </w:rPr>
        <w:t>首页推荐标选择权重</w:t>
      </w:r>
    </w:p>
    <w:p w:rsidR="000C57DB" w:rsidRDefault="000C57DB" w:rsidP="00E31A4F">
      <w:pPr>
        <w:pStyle w:val="10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售卖中状态&gt;倒计时状态&gt;已售罄状态；</w:t>
      </w:r>
    </w:p>
    <w:p w:rsidR="000C57DB" w:rsidRDefault="000C57DB" w:rsidP="00E31A4F">
      <w:pPr>
        <w:pStyle w:val="10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高利率&gt;低利率；</w:t>
      </w:r>
    </w:p>
    <w:p w:rsidR="000C57DB" w:rsidRDefault="000C57DB" w:rsidP="000C57DB">
      <w:pPr>
        <w:pStyle w:val="10"/>
        <w:ind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当标的都在在售卖中时，取售卖中利率最大的进行推荐；</w:t>
      </w:r>
    </w:p>
    <w:p w:rsidR="000C57DB" w:rsidRDefault="000C57DB" w:rsidP="000C57DB">
      <w:pPr>
        <w:pStyle w:val="10"/>
        <w:ind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当标的有售卖中、倒计时状态时，取售卖中利率最大进行推荐；</w:t>
      </w:r>
    </w:p>
    <w:p w:rsidR="000C57DB" w:rsidRDefault="000C57DB" w:rsidP="000C57DB">
      <w:pPr>
        <w:pStyle w:val="10"/>
        <w:ind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当标的都在倒计时，取倒计时中利率最大的进行推荐；</w:t>
      </w:r>
    </w:p>
    <w:p w:rsidR="000C57DB" w:rsidRDefault="000C57DB" w:rsidP="000C57DB">
      <w:pPr>
        <w:pStyle w:val="10"/>
        <w:ind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highlight w:val="yellow"/>
        </w:rPr>
        <w:t>当标的全部为已售罄时，展示最后一个推荐标，</w:t>
      </w:r>
      <w:r>
        <w:rPr>
          <w:rFonts w:ascii="微软雅黑" w:eastAsia="微软雅黑" w:hAnsi="微软雅黑" w:cs="微软雅黑" w:hint="eastAsia"/>
        </w:rPr>
        <w:t>【立即加入】按钮变为【已售罄】并且置灰</w:t>
      </w:r>
    </w:p>
    <w:p w:rsidR="000C57DB" w:rsidRDefault="000C57DB" w:rsidP="000C57DB">
      <w:pPr>
        <w:pStyle w:val="10"/>
        <w:ind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其中期限、利率、剩余金额、起投金额、已加人数需要跟推荐的标信息一致。点击【立即加入】会跳转到对应标的投资详情页</w:t>
      </w:r>
      <w:r w:rsidR="00236023">
        <w:rPr>
          <w:rFonts w:ascii="微软雅黑" w:eastAsia="微软雅黑" w:hAnsi="微软雅黑" w:cs="微软雅黑" w:hint="eastAsia"/>
        </w:rPr>
        <w:t>；</w:t>
      </w:r>
    </w:p>
    <w:p w:rsidR="000C57DB" w:rsidRDefault="000C57DB" w:rsidP="000C57DB">
      <w:pPr>
        <w:pStyle w:val="10"/>
        <w:ind w:firstLineChars="0" w:firstLine="0"/>
        <w:rPr>
          <w:rFonts w:ascii="微软雅黑" w:eastAsia="微软雅黑" w:hAnsi="微软雅黑" w:cs="微软雅黑"/>
          <w:highlight w:val="yellow"/>
        </w:rPr>
      </w:pPr>
      <w:r>
        <w:rPr>
          <w:rFonts w:ascii="微软雅黑" w:eastAsia="微软雅黑" w:hAnsi="微软雅黑" w:cs="微软雅黑" w:hint="eastAsia"/>
          <w:highlight w:val="yellow"/>
        </w:rPr>
        <w:t>如果首页标没有数据，点击【立即加入】出现提示语“暂未开放购买”</w:t>
      </w:r>
      <w:r w:rsidR="00236023">
        <w:rPr>
          <w:rFonts w:ascii="微软雅黑" w:eastAsia="微软雅黑" w:hAnsi="微软雅黑" w:cs="微软雅黑" w:hint="eastAsia"/>
          <w:highlight w:val="yellow"/>
        </w:rPr>
        <w:t>；</w:t>
      </w:r>
    </w:p>
    <w:p w:rsidR="00422601" w:rsidRDefault="00422601" w:rsidP="00422601">
      <w:pPr>
        <w:pStyle w:val="1"/>
        <w:numPr>
          <w:ilvl w:val="0"/>
          <w:numId w:val="1"/>
        </w:numPr>
      </w:pPr>
      <w:r>
        <w:rPr>
          <w:rFonts w:hint="eastAsia"/>
        </w:rPr>
        <w:t>投资</w:t>
      </w:r>
      <w:r>
        <w:t>页需求详述</w:t>
      </w:r>
    </w:p>
    <w:p w:rsidR="003D62D9" w:rsidRPr="003D62D9" w:rsidRDefault="003D62D9" w:rsidP="00E31A4F">
      <w:pPr>
        <w:pStyle w:val="2"/>
        <w:numPr>
          <w:ilvl w:val="0"/>
          <w:numId w:val="5"/>
        </w:numPr>
      </w:pPr>
      <w:r>
        <w:rPr>
          <w:rFonts w:hint="eastAsia"/>
        </w:rPr>
        <w:t>产品列表</w:t>
      </w:r>
      <w:r>
        <w:t>排序规则</w:t>
      </w:r>
    </w:p>
    <w:p w:rsidR="00B71244" w:rsidRDefault="00B71244" w:rsidP="003D62D9">
      <w:pPr>
        <w:pStyle w:val="10"/>
        <w:ind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投资标的由对应的</w:t>
      </w:r>
      <w:r w:rsidR="003D62D9">
        <w:rPr>
          <w:rFonts w:ascii="微软雅黑" w:eastAsia="微软雅黑" w:hAnsi="微软雅黑" w:cs="微软雅黑" w:hint="eastAsia"/>
        </w:rPr>
        <w:t>玺格玛</w:t>
      </w:r>
      <w:r>
        <w:rPr>
          <w:rFonts w:ascii="微软雅黑" w:eastAsia="微软雅黑" w:hAnsi="微软雅黑" w:cs="微软雅黑" w:hint="eastAsia"/>
        </w:rPr>
        <w:t>console后台配置</w:t>
      </w:r>
      <w:r w:rsidR="00DE1FD4">
        <w:rPr>
          <w:rFonts w:ascii="微软雅黑" w:eastAsia="微软雅黑" w:hAnsi="微软雅黑" w:cs="微软雅黑" w:hint="eastAsia"/>
        </w:rPr>
        <w:t>；</w:t>
      </w:r>
    </w:p>
    <w:p w:rsidR="00B71244" w:rsidRDefault="00B71244" w:rsidP="00B71244">
      <w:pPr>
        <w:pStyle w:val="10"/>
        <w:ind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标的按利率从高到底进行排序展示</w:t>
      </w:r>
      <w:r w:rsidR="00BF1733">
        <w:rPr>
          <w:rFonts w:ascii="微软雅黑" w:eastAsia="微软雅黑" w:hAnsi="微软雅黑" w:cs="微软雅黑" w:hint="eastAsia"/>
        </w:rPr>
        <w:t>；</w:t>
      </w:r>
    </w:p>
    <w:p w:rsidR="00181286" w:rsidRDefault="00181286" w:rsidP="00181286">
      <w:pPr>
        <w:pStyle w:val="1"/>
        <w:numPr>
          <w:ilvl w:val="0"/>
          <w:numId w:val="1"/>
        </w:numPr>
      </w:pPr>
      <w:r>
        <w:rPr>
          <w:rFonts w:hint="eastAsia"/>
        </w:rPr>
        <w:t>账户</w:t>
      </w:r>
      <w:r>
        <w:t>中心页需求详述</w:t>
      </w:r>
    </w:p>
    <w:p w:rsidR="00A27B8E" w:rsidRDefault="00A27B8E" w:rsidP="00E31A4F">
      <w:pPr>
        <w:pStyle w:val="2"/>
        <w:numPr>
          <w:ilvl w:val="0"/>
          <w:numId w:val="8"/>
        </w:numPr>
      </w:pPr>
      <w:r>
        <w:rPr>
          <w:rFonts w:hint="eastAsia"/>
        </w:rPr>
        <w:t>导航栏</w:t>
      </w:r>
    </w:p>
    <w:p w:rsidR="00A27B8E" w:rsidRDefault="00A27B8E" w:rsidP="00A27B8E">
      <w:r>
        <w:rPr>
          <w:noProof/>
        </w:rPr>
        <w:drawing>
          <wp:inline distT="0" distB="0" distL="0" distR="0" wp14:anchorId="4F944801" wp14:editId="263F8647">
            <wp:extent cx="3304762" cy="533333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B8E" w:rsidRDefault="00A27B8E" w:rsidP="00A27B8E">
      <w:r>
        <w:rPr>
          <w:rFonts w:hint="eastAsia"/>
        </w:rPr>
        <w:lastRenderedPageBreak/>
        <w:t>导航栏右侧</w:t>
      </w:r>
      <w:r>
        <w:t>是站内信入口</w:t>
      </w:r>
      <w:r>
        <w:rPr>
          <w:rFonts w:hint="eastAsia"/>
        </w:rPr>
        <w:t>；</w:t>
      </w:r>
    </w:p>
    <w:p w:rsidR="00A27B8E" w:rsidRPr="00A27B8E" w:rsidRDefault="00A27B8E" w:rsidP="00E31A4F">
      <w:pPr>
        <w:pStyle w:val="2"/>
        <w:numPr>
          <w:ilvl w:val="0"/>
          <w:numId w:val="8"/>
        </w:numPr>
      </w:pPr>
      <w:r>
        <w:rPr>
          <w:rFonts w:hint="eastAsia"/>
        </w:rPr>
        <w:t>资产</w:t>
      </w:r>
      <w:r>
        <w:t>信息</w:t>
      </w:r>
    </w:p>
    <w:p w:rsidR="008C0401" w:rsidRPr="008C0401" w:rsidRDefault="00181286" w:rsidP="00E31A4F">
      <w:pPr>
        <w:pStyle w:val="10"/>
        <w:numPr>
          <w:ilvl w:val="0"/>
          <w:numId w:val="7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总资产、</w:t>
      </w:r>
      <w:r w:rsidR="005256E0">
        <w:rPr>
          <w:rFonts w:ascii="微软雅黑" w:eastAsia="微软雅黑" w:hAnsi="微软雅黑" w:cs="微软雅黑" w:hint="eastAsia"/>
        </w:rPr>
        <w:t>待收收益</w:t>
      </w:r>
      <w:r>
        <w:rPr>
          <w:rFonts w:ascii="微软雅黑" w:eastAsia="微软雅黑" w:hAnsi="微软雅黑" w:cs="微软雅黑" w:hint="eastAsia"/>
        </w:rPr>
        <w:t xml:space="preserve">以“网贷产品”的资产来计算 </w:t>
      </w:r>
      <w:r w:rsidR="005256E0">
        <w:rPr>
          <w:rFonts w:ascii="微软雅黑" w:eastAsia="微软雅黑" w:hAnsi="微软雅黑" w:cs="微软雅黑" w:hint="eastAsia"/>
        </w:rPr>
        <w:t>；</w:t>
      </w:r>
    </w:p>
    <w:p w:rsidR="008C0401" w:rsidRPr="008C0401" w:rsidRDefault="008C0401" w:rsidP="00E31A4F">
      <w:pPr>
        <w:pStyle w:val="10"/>
        <w:numPr>
          <w:ilvl w:val="0"/>
          <w:numId w:val="7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玺格玛APP与友金所APP使用同一套账号体系（但账户资产不互通）；</w:t>
      </w:r>
    </w:p>
    <w:p w:rsidR="00A27B8E" w:rsidRPr="00A27B8E" w:rsidRDefault="00A27B8E" w:rsidP="00E31A4F">
      <w:pPr>
        <w:pStyle w:val="2"/>
        <w:numPr>
          <w:ilvl w:val="0"/>
          <w:numId w:val="8"/>
        </w:numPr>
      </w:pPr>
      <w:r>
        <w:rPr>
          <w:rFonts w:hint="eastAsia"/>
        </w:rPr>
        <w:t>快捷</w:t>
      </w:r>
      <w:r>
        <w:t>入口</w:t>
      </w:r>
    </w:p>
    <w:p w:rsidR="005E4252" w:rsidRDefault="005E4252" w:rsidP="00E31A4F">
      <w:pPr>
        <w:pStyle w:val="10"/>
        <w:numPr>
          <w:ilvl w:val="0"/>
          <w:numId w:val="7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玺格玛H5需要</w:t>
      </w:r>
      <w:r>
        <w:rPr>
          <w:rFonts w:ascii="微软雅黑" w:eastAsia="微软雅黑" w:hAnsi="微软雅黑" w:cs="微软雅黑"/>
        </w:rPr>
        <w:t>增加</w:t>
      </w:r>
      <w:del w:id="10" w:author="xiaoqiang zeng" w:date="2018-08-07T17:03:00Z">
        <w:r w:rsidR="00A27B8E" w:rsidDel="006D7E24">
          <w:rPr>
            <w:rFonts w:ascii="微软雅黑" w:eastAsia="微软雅黑" w:hAnsi="微软雅黑" w:cs="微软雅黑" w:hint="eastAsia"/>
          </w:rPr>
          <w:delText>充值、</w:delText>
        </w:r>
        <w:r w:rsidR="00A27B8E" w:rsidDel="006D7E24">
          <w:rPr>
            <w:rFonts w:ascii="微软雅黑" w:eastAsia="微软雅黑" w:hAnsi="微软雅黑" w:cs="微软雅黑"/>
          </w:rPr>
          <w:delText>提现</w:delText>
        </w:r>
        <w:r w:rsidR="00A27B8E" w:rsidDel="006D7E24">
          <w:rPr>
            <w:rFonts w:ascii="微软雅黑" w:eastAsia="微软雅黑" w:hAnsi="微软雅黑" w:cs="微软雅黑" w:hint="eastAsia"/>
          </w:rPr>
          <w:delText>、</w:delText>
        </w:r>
      </w:del>
      <w:r>
        <w:rPr>
          <w:rFonts w:ascii="微软雅黑" w:eastAsia="微软雅黑" w:hAnsi="微软雅黑" w:cs="微软雅黑"/>
        </w:rPr>
        <w:t>续投</w:t>
      </w:r>
      <w:r>
        <w:rPr>
          <w:rFonts w:ascii="微软雅黑" w:eastAsia="微软雅黑" w:hAnsi="微软雅黑" w:cs="微软雅黑" w:hint="eastAsia"/>
        </w:rPr>
        <w:t>、红包</w:t>
      </w:r>
      <w:r>
        <w:rPr>
          <w:rFonts w:ascii="微软雅黑" w:eastAsia="微软雅黑" w:hAnsi="微软雅黑" w:cs="微软雅黑"/>
        </w:rPr>
        <w:t>、加息券</w:t>
      </w:r>
      <w:del w:id="11" w:author="xiaoqiang zeng" w:date="2018-08-07T17:03:00Z">
        <w:r w:rsidDel="006D7E24">
          <w:rPr>
            <w:rFonts w:ascii="微软雅黑" w:eastAsia="微软雅黑" w:hAnsi="微软雅黑" w:cs="微软雅黑"/>
          </w:rPr>
          <w:delText>、礼包</w:delText>
        </w:r>
      </w:del>
      <w:r>
        <w:rPr>
          <w:rFonts w:ascii="微软雅黑" w:eastAsia="微软雅黑" w:hAnsi="微软雅黑" w:cs="微软雅黑"/>
        </w:rPr>
        <w:t>功能入口；</w:t>
      </w:r>
    </w:p>
    <w:p w:rsidR="00346085" w:rsidRDefault="005653D2" w:rsidP="00346085">
      <w:pPr>
        <w:pStyle w:val="10"/>
        <w:ind w:left="360" w:firstLineChars="0" w:firstLine="0"/>
        <w:rPr>
          <w:rFonts w:ascii="微软雅黑" w:eastAsia="微软雅黑" w:hAnsi="微软雅黑" w:cs="微软雅黑"/>
        </w:rPr>
      </w:pPr>
      <w:del w:id="12" w:author="xiaoqiang zeng" w:date="2018-08-07T17:04:00Z">
        <w:r w:rsidDel="00ED43BD">
          <w:rPr>
            <w:noProof/>
          </w:rPr>
          <w:drawing>
            <wp:inline distT="0" distB="0" distL="0" distR="0" wp14:anchorId="0399ADAF" wp14:editId="17BA9551">
              <wp:extent cx="3486150" cy="2019300"/>
              <wp:effectExtent l="0" t="0" r="0" b="0"/>
              <wp:docPr id="7" name="图片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86150" cy="20193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13" w:author="xiaoqiang zeng" w:date="2018-08-07T17:04:00Z">
        <w:r w:rsidR="00ED43BD">
          <w:rPr>
            <w:noProof/>
          </w:rPr>
          <w:drawing>
            <wp:inline distT="0" distB="0" distL="0" distR="0" wp14:anchorId="3B740892" wp14:editId="3430DE0E">
              <wp:extent cx="3629025" cy="1038225"/>
              <wp:effectExtent l="0" t="0" r="9525" b="9525"/>
              <wp:docPr id="14" name="图片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29025" cy="10382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346085" w:rsidRPr="00A27B8E" w:rsidRDefault="00346085" w:rsidP="00E31A4F">
      <w:pPr>
        <w:pStyle w:val="2"/>
        <w:numPr>
          <w:ilvl w:val="0"/>
          <w:numId w:val="8"/>
        </w:numPr>
      </w:pPr>
      <w:r>
        <w:rPr>
          <w:rFonts w:hint="eastAsia"/>
        </w:rPr>
        <w:t>功能</w:t>
      </w:r>
      <w:r>
        <w:t>列表</w:t>
      </w:r>
    </w:p>
    <w:p w:rsidR="00346085" w:rsidRPr="005256E0" w:rsidRDefault="005653D2" w:rsidP="00346085">
      <w:pPr>
        <w:pStyle w:val="10"/>
        <w:ind w:left="360" w:firstLineChars="0" w:firstLine="0"/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0" distR="0" wp14:anchorId="3E0E0A0B" wp14:editId="61169BEC">
            <wp:extent cx="3476625" cy="43434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E9F" w:rsidRDefault="009B60D1" w:rsidP="00E31A4F">
      <w:pPr>
        <w:pStyle w:val="3"/>
        <w:numPr>
          <w:ilvl w:val="0"/>
          <w:numId w:val="9"/>
        </w:numPr>
      </w:pPr>
      <w:r>
        <w:rPr>
          <w:rFonts w:hint="eastAsia"/>
        </w:rPr>
        <w:lastRenderedPageBreak/>
        <w:t>网贷</w:t>
      </w:r>
      <w:r w:rsidR="003A7E9F">
        <w:t>入口</w:t>
      </w:r>
    </w:p>
    <w:p w:rsidR="00346085" w:rsidRDefault="00346085" w:rsidP="003A7E9F">
      <w:r>
        <w:rPr>
          <w:rFonts w:hint="eastAsia"/>
        </w:rPr>
        <w:t>点击【网贷】跳转到“我的网贷产品”页面，功能与友金所H5的“我的</w:t>
      </w:r>
      <w:r>
        <w:t>网贷产品</w:t>
      </w:r>
      <w:r>
        <w:rPr>
          <w:rFonts w:hint="eastAsia"/>
        </w:rPr>
        <w:t>”相同；</w:t>
      </w:r>
    </w:p>
    <w:p w:rsidR="003A7E9F" w:rsidRPr="00346085" w:rsidRDefault="003A7E9F" w:rsidP="00E31A4F">
      <w:pPr>
        <w:pStyle w:val="3"/>
        <w:numPr>
          <w:ilvl w:val="0"/>
          <w:numId w:val="9"/>
        </w:numPr>
      </w:pPr>
      <w:r>
        <w:rPr>
          <w:rFonts w:hint="eastAsia"/>
        </w:rPr>
        <w:t>交易记录</w:t>
      </w:r>
      <w:r>
        <w:t>入口</w:t>
      </w:r>
    </w:p>
    <w:p w:rsidR="00181286" w:rsidRDefault="00181286" w:rsidP="003A7E9F">
      <w:r>
        <w:rPr>
          <w:rFonts w:hint="eastAsia"/>
        </w:rPr>
        <w:t>点击【交易记录】跳转到交易记录页面，功能与</w:t>
      </w:r>
      <w:r w:rsidR="00346085">
        <w:rPr>
          <w:rFonts w:hint="eastAsia"/>
        </w:rPr>
        <w:t>友金所H5</w:t>
      </w:r>
      <w:r>
        <w:rPr>
          <w:rFonts w:hint="eastAsia"/>
        </w:rPr>
        <w:t>的一致，将</w:t>
      </w:r>
      <w:r w:rsidR="00346085">
        <w:rPr>
          <w:rFonts w:hint="eastAsia"/>
        </w:rPr>
        <w:t>友金所H5</w:t>
      </w:r>
      <w:r>
        <w:rPr>
          <w:rFonts w:hint="eastAsia"/>
        </w:rPr>
        <w:t>的交易记录字段“投YY计划”改为“投玺格玛之选”，“YY计划退费”改为“玺格玛之选退费”（所有“YY计划”字段都更换为“玺格玛之选”）</w:t>
      </w:r>
      <w:r w:rsidR="005256E0">
        <w:rPr>
          <w:rFonts w:hint="eastAsia"/>
        </w:rPr>
        <w:t>；</w:t>
      </w:r>
    </w:p>
    <w:p w:rsidR="003A7E9F" w:rsidRDefault="003A7E9F" w:rsidP="00E31A4F">
      <w:pPr>
        <w:pStyle w:val="3"/>
        <w:numPr>
          <w:ilvl w:val="0"/>
          <w:numId w:val="9"/>
        </w:numPr>
      </w:pPr>
      <w:r>
        <w:rPr>
          <w:rFonts w:hint="eastAsia"/>
        </w:rPr>
        <w:t>信息披露</w:t>
      </w:r>
      <w:r>
        <w:t>入口</w:t>
      </w:r>
    </w:p>
    <w:p w:rsidR="00181286" w:rsidRDefault="00181286" w:rsidP="003A7E9F">
      <w:r>
        <w:rPr>
          <w:rFonts w:hint="eastAsia"/>
        </w:rPr>
        <w:t>点击【信息披露】跳转到信息披露页，</w:t>
      </w:r>
      <w:r w:rsidR="00346085">
        <w:rPr>
          <w:rFonts w:hint="eastAsia"/>
        </w:rPr>
        <w:t>和玺格玛APP</w:t>
      </w:r>
      <w:r w:rsidR="00346085">
        <w:t>中的</w:t>
      </w:r>
      <w:r w:rsidR="00346085">
        <w:rPr>
          <w:rFonts w:hint="eastAsia"/>
        </w:rPr>
        <w:t>信息</w:t>
      </w:r>
      <w:r w:rsidR="00346085">
        <w:t>披露</w:t>
      </w:r>
      <w:r w:rsidR="00346085">
        <w:rPr>
          <w:rFonts w:hint="eastAsia"/>
        </w:rPr>
        <w:t>页面相同</w:t>
      </w:r>
      <w:r w:rsidR="005256E0">
        <w:rPr>
          <w:rFonts w:hint="eastAsia"/>
        </w:rPr>
        <w:t>；</w:t>
      </w:r>
    </w:p>
    <w:p w:rsidR="003A7E9F" w:rsidRDefault="003A7E9F" w:rsidP="00E31A4F">
      <w:pPr>
        <w:pStyle w:val="3"/>
        <w:numPr>
          <w:ilvl w:val="0"/>
          <w:numId w:val="9"/>
        </w:numPr>
      </w:pPr>
      <w:r>
        <w:rPr>
          <w:rFonts w:hint="eastAsia"/>
        </w:rPr>
        <w:t>安全</w:t>
      </w:r>
      <w:r>
        <w:t>设置</w:t>
      </w:r>
    </w:p>
    <w:p w:rsidR="009B60D1" w:rsidRPr="0056656A" w:rsidRDefault="003A7E9F" w:rsidP="0056656A">
      <w:r>
        <w:rPr>
          <w:rFonts w:hint="eastAsia"/>
        </w:rPr>
        <w:t>点击【安全</w:t>
      </w:r>
      <w:r>
        <w:t>设置】</w:t>
      </w:r>
      <w:r>
        <w:rPr>
          <w:rFonts w:hint="eastAsia"/>
        </w:rPr>
        <w:t>入口</w:t>
      </w:r>
      <w:r w:rsidR="007C5AAC">
        <w:t>后，进入安全设置页面</w:t>
      </w:r>
      <w:r w:rsidR="007C5AAC">
        <w:rPr>
          <w:rFonts w:hint="eastAsia"/>
        </w:rPr>
        <w:t>。</w:t>
      </w:r>
      <w:r w:rsidR="0056656A">
        <w:rPr>
          <w:rFonts w:hint="eastAsia"/>
        </w:rPr>
        <w:t>页面中</w:t>
      </w:r>
      <w:r w:rsidR="0056656A">
        <w:t>显示以下入口：</w:t>
      </w:r>
    </w:p>
    <w:p w:rsidR="003A7E9F" w:rsidRDefault="003A7E9F" w:rsidP="003A7E9F">
      <w:pPr>
        <w:pStyle w:val="10"/>
        <w:ind w:firstLineChars="0" w:firstLine="0"/>
        <w:rPr>
          <w:rFonts w:ascii="微软雅黑" w:eastAsia="微软雅黑" w:hAnsi="微软雅黑" w:cs="微软雅黑"/>
        </w:rPr>
      </w:pPr>
      <w:r w:rsidRPr="003A7E9F">
        <w:rPr>
          <w:noProof/>
        </w:rPr>
        <w:t xml:space="preserve"> </w:t>
      </w:r>
      <w:r>
        <w:rPr>
          <w:noProof/>
        </w:rPr>
        <w:t xml:space="preserve">  </w:t>
      </w:r>
      <w:r w:rsidR="005653D2">
        <w:rPr>
          <w:noProof/>
        </w:rPr>
        <w:drawing>
          <wp:inline distT="0" distB="0" distL="0" distR="0" wp14:anchorId="139BA528" wp14:editId="539A0DDF">
            <wp:extent cx="3438095" cy="3619048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3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E9F" w:rsidRDefault="0056656A" w:rsidP="003A7E9F">
      <w:pPr>
        <w:pStyle w:val="10"/>
        <w:ind w:left="360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其中：</w:t>
      </w:r>
    </w:p>
    <w:p w:rsidR="0056656A" w:rsidRDefault="0056656A" w:rsidP="00E31A4F">
      <w:pPr>
        <w:pStyle w:val="10"/>
        <w:numPr>
          <w:ilvl w:val="0"/>
          <w:numId w:val="7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修改</w:t>
      </w:r>
      <w:r>
        <w:rPr>
          <w:rFonts w:ascii="微软雅黑" w:eastAsia="微软雅黑" w:hAnsi="微软雅黑" w:cs="微软雅黑"/>
        </w:rPr>
        <w:t>绑定手机</w:t>
      </w:r>
      <w:r>
        <w:rPr>
          <w:rFonts w:ascii="微软雅黑" w:eastAsia="微软雅黑" w:hAnsi="微软雅黑" w:cs="微软雅黑" w:hint="eastAsia"/>
        </w:rPr>
        <w:t>：</w:t>
      </w:r>
      <w:r w:rsidR="00B462B7">
        <w:rPr>
          <w:rFonts w:ascii="微软雅黑" w:eastAsia="微软雅黑" w:hAnsi="微软雅黑" w:cs="微软雅黑" w:hint="eastAsia"/>
        </w:rPr>
        <w:t>仅</w:t>
      </w:r>
      <w:r>
        <w:rPr>
          <w:rFonts w:ascii="微软雅黑" w:eastAsia="微软雅黑" w:hAnsi="微软雅黑" w:cs="微软雅黑"/>
        </w:rPr>
        <w:t>修改</w:t>
      </w:r>
      <w:r>
        <w:rPr>
          <w:rFonts w:ascii="微软雅黑" w:eastAsia="微软雅黑" w:hAnsi="微软雅黑" w:cs="微软雅黑" w:hint="eastAsia"/>
        </w:rPr>
        <w:t>用户</w:t>
      </w:r>
      <w:r>
        <w:rPr>
          <w:rFonts w:ascii="微软雅黑" w:eastAsia="微软雅黑" w:hAnsi="微软雅黑" w:cs="微软雅黑"/>
        </w:rPr>
        <w:t>登录玺格玛账户的手机号</w:t>
      </w:r>
      <w:r w:rsidR="00B462B7">
        <w:rPr>
          <w:rFonts w:ascii="微软雅黑" w:eastAsia="微软雅黑" w:hAnsi="微软雅黑" w:cs="微软雅黑" w:hint="eastAsia"/>
        </w:rPr>
        <w:t>，修改</w:t>
      </w:r>
      <w:r w:rsidR="00B462B7">
        <w:rPr>
          <w:rFonts w:ascii="微软雅黑" w:eastAsia="微软雅黑" w:hAnsi="微软雅黑" w:cs="微软雅黑"/>
        </w:rPr>
        <w:t>结果</w:t>
      </w:r>
      <w:r w:rsidR="00B462B7">
        <w:rPr>
          <w:rFonts w:ascii="微软雅黑" w:eastAsia="微软雅黑" w:hAnsi="微软雅黑" w:cs="微软雅黑" w:hint="eastAsia"/>
        </w:rPr>
        <w:t>同步到</w:t>
      </w:r>
      <w:r w:rsidR="00B462B7">
        <w:rPr>
          <w:rFonts w:ascii="微软雅黑" w:eastAsia="微软雅黑" w:hAnsi="微软雅黑" w:cs="微软雅黑"/>
        </w:rPr>
        <w:t>用户登录友金所</w:t>
      </w:r>
      <w:r w:rsidR="00B462B7">
        <w:rPr>
          <w:rFonts w:ascii="微软雅黑" w:eastAsia="微软雅黑" w:hAnsi="微软雅黑" w:cs="微软雅黑" w:hint="eastAsia"/>
        </w:rPr>
        <w:t>账户</w:t>
      </w:r>
      <w:r w:rsidR="00B462B7">
        <w:rPr>
          <w:rFonts w:ascii="微软雅黑" w:eastAsia="微软雅黑" w:hAnsi="微软雅黑" w:cs="微软雅黑"/>
        </w:rPr>
        <w:t>的手机号；</w:t>
      </w:r>
    </w:p>
    <w:p w:rsidR="008C0401" w:rsidRPr="00686AE6" w:rsidRDefault="00B462B7" w:rsidP="00E31A4F">
      <w:pPr>
        <w:pStyle w:val="10"/>
        <w:numPr>
          <w:ilvl w:val="0"/>
          <w:numId w:val="7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我的</w:t>
      </w:r>
      <w:r>
        <w:rPr>
          <w:rFonts w:ascii="微软雅黑" w:eastAsia="微软雅黑" w:hAnsi="微软雅黑" w:cs="微软雅黑"/>
        </w:rPr>
        <w:t>银行卡：是指</w:t>
      </w:r>
      <w:del w:id="14" w:author="xiaoqiang zeng" w:date="2018-08-09T08:57:00Z">
        <w:r w:rsidDel="00C90F02">
          <w:rPr>
            <w:rFonts w:ascii="微软雅黑" w:eastAsia="微软雅黑" w:hAnsi="微软雅黑" w:cs="微软雅黑"/>
          </w:rPr>
          <w:delText>存管</w:delText>
        </w:r>
      </w:del>
      <w:r>
        <w:rPr>
          <w:rFonts w:ascii="微软雅黑" w:eastAsia="微软雅黑" w:hAnsi="微软雅黑" w:cs="微软雅黑"/>
        </w:rPr>
        <w:t>账户绑定的银行卡</w:t>
      </w:r>
      <w:r>
        <w:rPr>
          <w:rFonts w:ascii="微软雅黑" w:eastAsia="微软雅黑" w:hAnsi="微软雅黑" w:cs="微软雅黑" w:hint="eastAsia"/>
        </w:rPr>
        <w:t>，</w:t>
      </w:r>
      <w:r w:rsidR="007446B1">
        <w:rPr>
          <w:rFonts w:ascii="微软雅黑" w:eastAsia="微软雅黑" w:hAnsi="微软雅黑" w:cs="微软雅黑" w:hint="eastAsia"/>
        </w:rPr>
        <w:t>功能</w:t>
      </w:r>
      <w:r>
        <w:rPr>
          <w:rFonts w:ascii="微软雅黑" w:eastAsia="微软雅黑" w:hAnsi="微软雅黑" w:cs="微软雅黑"/>
        </w:rPr>
        <w:t>详见</w:t>
      </w:r>
      <w:del w:id="15" w:author="xiaoqiang zeng" w:date="2018-08-09T08:58:00Z">
        <w:r w:rsidDel="00C90F02">
          <w:rPr>
            <w:rFonts w:ascii="微软雅黑" w:eastAsia="微软雅黑" w:hAnsi="微软雅黑" w:cs="微软雅黑"/>
          </w:rPr>
          <w:delText>《</w:delText>
        </w:r>
        <w:r w:rsidRPr="00B462B7" w:rsidDel="00C90F02">
          <w:rPr>
            <w:rFonts w:ascii="微软雅黑" w:eastAsia="微软雅黑" w:hAnsi="微软雅黑" w:cs="微软雅黑" w:hint="eastAsia"/>
          </w:rPr>
          <w:delText>绑卡解绑卡</w:delText>
        </w:r>
        <w:r w:rsidDel="00C90F02">
          <w:rPr>
            <w:rFonts w:ascii="微软雅黑" w:eastAsia="微软雅黑" w:hAnsi="微软雅黑" w:cs="微软雅黑" w:hint="eastAsia"/>
          </w:rPr>
          <w:delText>.</w:delText>
        </w:r>
        <w:r w:rsidDel="00C90F02">
          <w:rPr>
            <w:rFonts w:ascii="微软雅黑" w:eastAsia="微软雅黑" w:hAnsi="微软雅黑" w:cs="微软雅黑"/>
          </w:rPr>
          <w:delText>docx》</w:delText>
        </w:r>
      </w:del>
      <w:ins w:id="16" w:author="xiaoqiang zeng" w:date="2018-08-09T08:58:00Z">
        <w:r w:rsidR="00C90F02">
          <w:rPr>
            <w:rFonts w:ascii="微软雅黑" w:eastAsia="微软雅黑" w:hAnsi="微软雅黑" w:cs="微软雅黑" w:hint="eastAsia"/>
          </w:rPr>
          <w:t>下一节</w:t>
        </w:r>
      </w:ins>
      <w:r>
        <w:rPr>
          <w:rFonts w:ascii="微软雅黑" w:eastAsia="微软雅黑" w:hAnsi="微软雅黑" w:cs="微软雅黑"/>
        </w:rPr>
        <w:t>；</w:t>
      </w:r>
    </w:p>
    <w:p w:rsidR="0046228D" w:rsidRDefault="0046228D" w:rsidP="009B60D1">
      <w:pPr>
        <w:pStyle w:val="3"/>
        <w:numPr>
          <w:ilvl w:val="0"/>
          <w:numId w:val="9"/>
        </w:numPr>
      </w:pPr>
      <w:r>
        <w:rPr>
          <w:rFonts w:hint="eastAsia"/>
        </w:rPr>
        <w:t>我的</w:t>
      </w:r>
      <w:r>
        <w:t>银行卡页面</w:t>
      </w:r>
    </w:p>
    <w:p w:rsidR="0046228D" w:rsidRDefault="0046228D" w:rsidP="0046228D">
      <w:r>
        <w:rPr>
          <w:rFonts w:hint="eastAsia"/>
        </w:rPr>
        <w:t>未绑定银行卡的用户进入【我的银行卡】页面，如下图：</w:t>
      </w:r>
    </w:p>
    <w:p w:rsidR="0046228D" w:rsidRDefault="0046228D" w:rsidP="0046228D">
      <w:r>
        <w:t xml:space="preserve"> </w:t>
      </w:r>
      <w:r>
        <w:rPr>
          <w:noProof/>
        </w:rPr>
        <w:drawing>
          <wp:inline distT="0" distB="0" distL="0" distR="0" wp14:anchorId="271E8940" wp14:editId="59841831">
            <wp:extent cx="2219325" cy="3233698"/>
            <wp:effectExtent l="0" t="0" r="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22956" cy="323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28D" w:rsidRDefault="0046228D" w:rsidP="0046228D">
      <w:r>
        <w:rPr>
          <w:rFonts w:hint="eastAsia"/>
        </w:rPr>
        <w:t>点击“添加银行卡”卡片跳转至玺格玛绑定银行卡</w:t>
      </w:r>
      <w:r>
        <w:t>H5页面</w:t>
      </w:r>
      <w:r>
        <w:rPr>
          <w:rFonts w:hint="eastAsia"/>
        </w:rPr>
        <w:t>。</w:t>
      </w:r>
      <w:r>
        <w:t>绑定</w:t>
      </w:r>
      <w:r>
        <w:rPr>
          <w:rFonts w:hint="eastAsia"/>
        </w:rPr>
        <w:t>成功</w:t>
      </w:r>
      <w:r>
        <w:t>后显示银行卡卡片，如下图：</w:t>
      </w:r>
    </w:p>
    <w:p w:rsidR="0046228D" w:rsidRDefault="0046228D" w:rsidP="0046228D">
      <w:r>
        <w:rPr>
          <w:noProof/>
        </w:rPr>
        <w:lastRenderedPageBreak/>
        <w:drawing>
          <wp:inline distT="0" distB="0" distL="0" distR="0" wp14:anchorId="7BDD2ECE" wp14:editId="0019B016">
            <wp:extent cx="3438095" cy="5009524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5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28D" w:rsidRDefault="0046228D" w:rsidP="0046228D">
      <w:r>
        <w:rPr>
          <w:rFonts w:hint="eastAsia"/>
        </w:rPr>
        <w:t>卡片</w:t>
      </w:r>
      <w:r>
        <w:t>显示以下信息：</w:t>
      </w:r>
    </w:p>
    <w:p w:rsidR="0046228D" w:rsidRDefault="0046228D" w:rsidP="0046228D">
      <w:r>
        <w:rPr>
          <w:rFonts w:hint="eastAsia"/>
        </w:rPr>
        <w:t>银行</w:t>
      </w:r>
      <w:r>
        <w:t>简称、用途、卡类型、卡号（</w:t>
      </w:r>
      <w:r>
        <w:rPr>
          <w:rFonts w:hint="eastAsia"/>
        </w:rPr>
        <w:t>脱敏</w:t>
      </w:r>
      <w:r>
        <w:t>）</w:t>
      </w:r>
      <w:r>
        <w:rPr>
          <w:rFonts w:hint="eastAsia"/>
        </w:rPr>
        <w:t>；对应</w:t>
      </w:r>
      <w:r>
        <w:t>上图中的：</w:t>
      </w:r>
    </w:p>
    <w:p w:rsidR="0046228D" w:rsidRPr="0046228D" w:rsidRDefault="0046228D" w:rsidP="0046228D">
      <w:r>
        <w:rPr>
          <w:rFonts w:hint="eastAsia"/>
        </w:rPr>
        <w:t>民生</w:t>
      </w:r>
      <w:r>
        <w:t>银行、银行直投卡、储蓄卡、6226******894</w:t>
      </w:r>
      <w:r>
        <w:rPr>
          <w:rFonts w:hint="eastAsia"/>
        </w:rPr>
        <w:t>；</w:t>
      </w:r>
    </w:p>
    <w:p w:rsidR="002C5872" w:rsidRDefault="002C5872" w:rsidP="009B60D1">
      <w:pPr>
        <w:pStyle w:val="3"/>
        <w:numPr>
          <w:ilvl w:val="0"/>
          <w:numId w:val="9"/>
        </w:numPr>
      </w:pPr>
      <w:r>
        <w:rPr>
          <w:rFonts w:hint="eastAsia"/>
        </w:rPr>
        <w:t>官方</w:t>
      </w:r>
      <w:r>
        <w:t>公告</w:t>
      </w:r>
    </w:p>
    <w:p w:rsidR="002C5872" w:rsidRPr="002C5872" w:rsidRDefault="002C5872" w:rsidP="002C5872">
      <w:pPr>
        <w:ind w:left="360"/>
      </w:pPr>
      <w:r>
        <w:rPr>
          <w:rFonts w:hint="eastAsia"/>
        </w:rPr>
        <w:t>功能与</w:t>
      </w:r>
      <w:r>
        <w:t>友金所</w:t>
      </w:r>
      <w:r>
        <w:rPr>
          <w:rFonts w:hint="eastAsia"/>
        </w:rPr>
        <w:t>H5相同，</w:t>
      </w:r>
      <w:r>
        <w:t>但数据取自玺格玛console后台</w:t>
      </w:r>
      <w:r>
        <w:rPr>
          <w:rFonts w:hint="eastAsia"/>
        </w:rPr>
        <w:t>；</w:t>
      </w:r>
    </w:p>
    <w:p w:rsidR="002C5872" w:rsidRDefault="002C5872" w:rsidP="009B60D1">
      <w:pPr>
        <w:pStyle w:val="3"/>
        <w:numPr>
          <w:ilvl w:val="0"/>
          <w:numId w:val="9"/>
        </w:numPr>
      </w:pPr>
      <w:r>
        <w:rPr>
          <w:rFonts w:hint="eastAsia"/>
        </w:rPr>
        <w:t>站内信</w:t>
      </w:r>
    </w:p>
    <w:p w:rsidR="002C5872" w:rsidRPr="002C5872" w:rsidRDefault="002C5872" w:rsidP="002C5872">
      <w:pPr>
        <w:ind w:left="360"/>
      </w:pPr>
      <w:r>
        <w:rPr>
          <w:rFonts w:hint="eastAsia"/>
        </w:rPr>
        <w:t>功能与</w:t>
      </w:r>
      <w:r>
        <w:t>友金所</w:t>
      </w:r>
      <w:r>
        <w:rPr>
          <w:rFonts w:hint="eastAsia"/>
        </w:rPr>
        <w:t>H5相同，</w:t>
      </w:r>
      <w:r>
        <w:t>但只取玺格玛相关站内信</w:t>
      </w:r>
      <w:r>
        <w:rPr>
          <w:rFonts w:hint="eastAsia"/>
        </w:rPr>
        <w:t>；</w:t>
      </w:r>
    </w:p>
    <w:p w:rsidR="002C5872" w:rsidRPr="002C5872" w:rsidRDefault="002C5872" w:rsidP="002C5872"/>
    <w:p w:rsidR="002C5872" w:rsidRDefault="002C5872" w:rsidP="009B60D1">
      <w:pPr>
        <w:pStyle w:val="3"/>
        <w:numPr>
          <w:ilvl w:val="0"/>
          <w:numId w:val="9"/>
        </w:numPr>
      </w:pPr>
      <w:r>
        <w:rPr>
          <w:rFonts w:hint="eastAsia"/>
        </w:rPr>
        <w:lastRenderedPageBreak/>
        <w:t>地址</w:t>
      </w:r>
      <w:r>
        <w:t>管理</w:t>
      </w:r>
    </w:p>
    <w:p w:rsidR="002C5872" w:rsidRPr="002C5872" w:rsidDel="0032769B" w:rsidRDefault="00AE693B" w:rsidP="002C5872">
      <w:pPr>
        <w:rPr>
          <w:del w:id="17" w:author="xiaoqiang zeng" w:date="2018-08-14T15:02:00Z"/>
        </w:rPr>
      </w:pPr>
      <w:r>
        <w:rPr>
          <w:rFonts w:hint="eastAsia"/>
        </w:rPr>
        <w:t>我的地址功能与原有的相同，存一份新的独立的地址，仅限于玺格玛平台；</w:t>
      </w:r>
    </w:p>
    <w:p w:rsidR="0032769B" w:rsidRDefault="0032769B" w:rsidP="0032769B">
      <w:pPr>
        <w:rPr>
          <w:ins w:id="18" w:author="xiaoqiang zeng" w:date="2018-08-14T15:02:00Z"/>
        </w:rPr>
        <w:pPrChange w:id="19" w:author="xiaoqiang zeng" w:date="2018-08-14T15:02:00Z">
          <w:pPr>
            <w:pStyle w:val="3"/>
            <w:numPr>
              <w:numId w:val="9"/>
            </w:numPr>
            <w:ind w:left="720" w:hanging="360"/>
          </w:pPr>
        </w:pPrChange>
      </w:pPr>
    </w:p>
    <w:p w:rsidR="0032769B" w:rsidRDefault="0032769B" w:rsidP="0032769B">
      <w:pPr>
        <w:pStyle w:val="2"/>
        <w:numPr>
          <w:ilvl w:val="0"/>
          <w:numId w:val="8"/>
        </w:numPr>
        <w:rPr>
          <w:ins w:id="20" w:author="xiaoqiang zeng" w:date="2018-08-14T15:02:00Z"/>
        </w:rPr>
      </w:pPr>
      <w:ins w:id="21" w:author="xiaoqiang zeng" w:date="2018-08-14T15:02:00Z">
        <w:r>
          <w:rPr>
            <w:rFonts w:hint="eastAsia"/>
          </w:rPr>
          <w:t>交易</w:t>
        </w:r>
        <w:r>
          <w:t>记录</w:t>
        </w:r>
      </w:ins>
    </w:p>
    <w:p w:rsidR="0032769B" w:rsidRPr="0032769B" w:rsidRDefault="0032769B" w:rsidP="0032769B">
      <w:pPr>
        <w:pStyle w:val="a7"/>
        <w:numPr>
          <w:ilvl w:val="0"/>
          <w:numId w:val="16"/>
        </w:numPr>
        <w:rPr>
          <w:ins w:id="22" w:author="xiaoqiang zeng" w:date="2018-08-14T15:02:00Z"/>
          <w:rFonts w:hint="eastAsia"/>
          <w:rPrChange w:id="23" w:author="xiaoqiang zeng" w:date="2018-08-14T15:02:00Z">
            <w:rPr>
              <w:ins w:id="24" w:author="xiaoqiang zeng" w:date="2018-08-14T15:02:00Z"/>
            </w:rPr>
          </w:rPrChange>
        </w:rPr>
        <w:pPrChange w:id="25" w:author="xiaoqiang zeng" w:date="2018-08-14T15:03:00Z">
          <w:pPr>
            <w:pStyle w:val="2"/>
            <w:numPr>
              <w:numId w:val="8"/>
            </w:numPr>
            <w:ind w:left="720" w:hanging="360"/>
          </w:pPr>
        </w:pPrChange>
      </w:pPr>
      <w:ins w:id="26" w:author="xiaoqiang zeng" w:date="2018-08-14T15:02:00Z">
        <w:r>
          <w:rPr>
            <w:rFonts w:hint="eastAsia"/>
          </w:rPr>
          <w:t>删除原</w:t>
        </w:r>
        <w:r>
          <w:t>友金所</w:t>
        </w:r>
        <w:r>
          <w:rPr>
            <w:rFonts w:hint="eastAsia"/>
          </w:rPr>
          <w:t>H5中</w:t>
        </w:r>
        <w:r>
          <w:t>的</w:t>
        </w:r>
      </w:ins>
      <w:ins w:id="27" w:author="xiaoqiang zeng" w:date="2018-08-14T15:03:00Z">
        <w:r>
          <w:rPr>
            <w:rFonts w:hint="eastAsia"/>
          </w:rPr>
          <w:t>切换</w:t>
        </w:r>
        <w:r>
          <w:t>tab；</w:t>
        </w:r>
      </w:ins>
    </w:p>
    <w:p w:rsidR="0032769B" w:rsidRDefault="0032769B" w:rsidP="0032769B">
      <w:pPr>
        <w:rPr>
          <w:ins w:id="28" w:author="xiaoqiang zeng" w:date="2018-08-14T15:03:00Z"/>
        </w:rPr>
        <w:pPrChange w:id="29" w:author="xiaoqiang zeng" w:date="2018-08-14T15:02:00Z">
          <w:pPr>
            <w:pStyle w:val="2"/>
            <w:numPr>
              <w:numId w:val="8"/>
            </w:numPr>
            <w:ind w:left="720" w:hanging="360"/>
          </w:pPr>
        </w:pPrChange>
      </w:pPr>
      <w:ins w:id="30" w:author="xiaoqiang zeng" w:date="2018-08-14T15:02:00Z">
        <w:r>
          <w:rPr>
            <w:noProof/>
          </w:rPr>
          <w:drawing>
            <wp:inline distT="0" distB="0" distL="0" distR="0" wp14:anchorId="7621B19C" wp14:editId="0A7336D2">
              <wp:extent cx="3752850" cy="1676400"/>
              <wp:effectExtent l="0" t="0" r="0" b="0"/>
              <wp:docPr id="16" name="图片 1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52850" cy="1676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32769B" w:rsidRDefault="0032769B" w:rsidP="0032769B">
      <w:pPr>
        <w:rPr>
          <w:ins w:id="31" w:author="xiaoqiang zeng" w:date="2018-08-14T15:03:00Z"/>
        </w:rPr>
        <w:pPrChange w:id="32" w:author="xiaoqiang zeng" w:date="2018-08-14T15:02:00Z">
          <w:pPr>
            <w:pStyle w:val="2"/>
            <w:numPr>
              <w:numId w:val="8"/>
            </w:numPr>
            <w:ind w:left="720" w:hanging="360"/>
          </w:pPr>
        </w:pPrChange>
      </w:pPr>
    </w:p>
    <w:p w:rsidR="0032769B" w:rsidRDefault="0032769B" w:rsidP="0032769B">
      <w:pPr>
        <w:pStyle w:val="a7"/>
        <w:numPr>
          <w:ilvl w:val="0"/>
          <w:numId w:val="16"/>
        </w:numPr>
        <w:rPr>
          <w:ins w:id="33" w:author="xiaoqiang zeng" w:date="2018-08-14T15:04:00Z"/>
        </w:rPr>
        <w:pPrChange w:id="34" w:author="xiaoqiang zeng" w:date="2018-08-14T15:03:00Z">
          <w:pPr>
            <w:pStyle w:val="2"/>
            <w:numPr>
              <w:numId w:val="8"/>
            </w:numPr>
            <w:ind w:left="720" w:hanging="360"/>
          </w:pPr>
        </w:pPrChange>
      </w:pPr>
      <w:ins w:id="35" w:author="xiaoqiang zeng" w:date="2018-08-14T15:03:00Z">
        <w:r>
          <w:rPr>
            <w:rFonts w:hint="eastAsia"/>
          </w:rPr>
          <w:t>交易</w:t>
        </w:r>
        <w:r>
          <w:t>记录显示格式与</w:t>
        </w:r>
      </w:ins>
      <w:ins w:id="36" w:author="xiaoqiang zeng" w:date="2018-08-14T15:04:00Z">
        <w:r>
          <w:t>玺格玛</w:t>
        </w:r>
        <w:r>
          <w:rPr>
            <w:rFonts w:hint="eastAsia"/>
          </w:rPr>
          <w:t>APP端</w:t>
        </w:r>
        <w:r>
          <w:t>保持一致：</w:t>
        </w:r>
      </w:ins>
    </w:p>
    <w:p w:rsidR="0032769B" w:rsidRDefault="0032769B" w:rsidP="0032769B">
      <w:pPr>
        <w:pStyle w:val="a7"/>
        <w:numPr>
          <w:ilvl w:val="1"/>
          <w:numId w:val="16"/>
        </w:numPr>
        <w:rPr>
          <w:ins w:id="37" w:author="xiaoqiang zeng" w:date="2018-08-14T15:04:00Z"/>
        </w:rPr>
        <w:pPrChange w:id="38" w:author="xiaoqiang zeng" w:date="2018-08-14T15:04:00Z">
          <w:pPr>
            <w:pStyle w:val="2"/>
            <w:numPr>
              <w:numId w:val="8"/>
            </w:numPr>
            <w:ind w:left="720" w:hanging="360"/>
          </w:pPr>
        </w:pPrChange>
      </w:pPr>
      <w:ins w:id="39" w:author="xiaoqiang zeng" w:date="2018-08-14T15:04:00Z">
        <w:r>
          <w:rPr>
            <w:rFonts w:hint="eastAsia"/>
          </w:rPr>
          <w:t>交易场景</w:t>
        </w:r>
      </w:ins>
      <w:ins w:id="40" w:author="xiaoqiang zeng" w:date="2018-08-14T15:05:00Z">
        <w:r>
          <w:br/>
        </w:r>
        <w:r>
          <w:rPr>
            <w:noProof/>
          </w:rPr>
          <w:drawing>
            <wp:inline distT="0" distB="0" distL="0" distR="0" wp14:anchorId="4F8DE5CD" wp14:editId="2EF79AAF">
              <wp:extent cx="3714750" cy="695325"/>
              <wp:effectExtent l="0" t="0" r="0" b="9525"/>
              <wp:docPr id="18" name="图片 1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14750" cy="6953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32769B" w:rsidRDefault="0032769B" w:rsidP="0032769B">
      <w:pPr>
        <w:pStyle w:val="a7"/>
        <w:numPr>
          <w:ilvl w:val="1"/>
          <w:numId w:val="16"/>
        </w:numPr>
        <w:rPr>
          <w:ins w:id="41" w:author="xiaoqiang zeng" w:date="2018-08-14T15:04:00Z"/>
        </w:rPr>
        <w:pPrChange w:id="42" w:author="xiaoqiang zeng" w:date="2018-08-14T15:04:00Z">
          <w:pPr>
            <w:pStyle w:val="2"/>
            <w:numPr>
              <w:numId w:val="8"/>
            </w:numPr>
            <w:ind w:left="720" w:hanging="360"/>
          </w:pPr>
        </w:pPrChange>
      </w:pPr>
      <w:ins w:id="43" w:author="xiaoqiang zeng" w:date="2018-08-14T15:04:00Z">
        <w:r>
          <w:rPr>
            <w:rFonts w:hint="eastAsia"/>
          </w:rPr>
          <w:t>交易</w:t>
        </w:r>
        <w:r>
          <w:t>金额</w:t>
        </w:r>
        <w:r>
          <w:rPr>
            <w:rFonts w:hint="eastAsia"/>
          </w:rPr>
          <w:t>（单位</w:t>
        </w:r>
        <w:r>
          <w:t>说明）</w:t>
        </w:r>
      </w:ins>
      <w:ins w:id="44" w:author="xiaoqiang zeng" w:date="2018-08-14T15:05:00Z">
        <w:r>
          <w:br/>
        </w:r>
        <w:r>
          <w:rPr>
            <w:noProof/>
          </w:rPr>
          <w:drawing>
            <wp:inline distT="0" distB="0" distL="0" distR="0" wp14:anchorId="540F4AD6" wp14:editId="0D8D4955">
              <wp:extent cx="3724275" cy="704850"/>
              <wp:effectExtent l="0" t="0" r="9525" b="0"/>
              <wp:docPr id="19" name="图片 1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24275" cy="7048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32769B" w:rsidRDefault="0032769B" w:rsidP="0032769B">
      <w:pPr>
        <w:pStyle w:val="a7"/>
        <w:numPr>
          <w:ilvl w:val="1"/>
          <w:numId w:val="16"/>
        </w:numPr>
        <w:rPr>
          <w:ins w:id="45" w:author="xiaoqiang zeng" w:date="2018-08-14T15:03:00Z"/>
          <w:rFonts w:hint="eastAsia"/>
        </w:rPr>
        <w:pPrChange w:id="46" w:author="xiaoqiang zeng" w:date="2018-08-14T15:04:00Z">
          <w:pPr>
            <w:pStyle w:val="2"/>
            <w:numPr>
              <w:numId w:val="8"/>
            </w:numPr>
            <w:ind w:left="720" w:hanging="360"/>
          </w:pPr>
        </w:pPrChange>
      </w:pPr>
      <w:ins w:id="47" w:author="xiaoqiang zeng" w:date="2018-08-14T15:04:00Z">
        <w:r>
          <w:rPr>
            <w:rFonts w:hint="eastAsia"/>
          </w:rPr>
          <w:t>交易</w:t>
        </w:r>
        <w:r>
          <w:t>时间</w:t>
        </w:r>
      </w:ins>
      <w:ins w:id="48" w:author="xiaoqiang zeng" w:date="2018-08-14T15:05:00Z">
        <w:r>
          <w:br/>
        </w:r>
      </w:ins>
      <w:ins w:id="49" w:author="xiaoqiang zeng" w:date="2018-08-14T15:06:00Z">
        <w:r>
          <w:rPr>
            <w:noProof/>
          </w:rPr>
          <w:drawing>
            <wp:inline distT="0" distB="0" distL="0" distR="0" wp14:anchorId="0611B277" wp14:editId="00E665AB">
              <wp:extent cx="3609975" cy="600075"/>
              <wp:effectExtent l="0" t="0" r="9525" b="9525"/>
              <wp:docPr id="20" name="图片 2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09975" cy="6000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32769B" w:rsidRPr="0032769B" w:rsidRDefault="0032769B" w:rsidP="0032769B">
      <w:pPr>
        <w:rPr>
          <w:ins w:id="50" w:author="xiaoqiang zeng" w:date="2018-08-14T15:02:00Z"/>
          <w:rFonts w:hint="eastAsia"/>
          <w:rPrChange w:id="51" w:author="xiaoqiang zeng" w:date="2018-08-14T15:02:00Z">
            <w:rPr>
              <w:ins w:id="52" w:author="xiaoqiang zeng" w:date="2018-08-14T15:02:00Z"/>
            </w:rPr>
          </w:rPrChange>
        </w:rPr>
        <w:pPrChange w:id="53" w:author="xiaoqiang zeng" w:date="2018-08-14T15:02:00Z">
          <w:pPr>
            <w:pStyle w:val="2"/>
            <w:numPr>
              <w:numId w:val="8"/>
            </w:numPr>
            <w:ind w:left="720" w:hanging="360"/>
          </w:pPr>
        </w:pPrChange>
      </w:pPr>
    </w:p>
    <w:p w:rsidR="008C0401" w:rsidDel="0034485F" w:rsidRDefault="00686AE6" w:rsidP="009B60D1">
      <w:pPr>
        <w:pStyle w:val="3"/>
        <w:numPr>
          <w:ilvl w:val="0"/>
          <w:numId w:val="9"/>
        </w:numPr>
        <w:rPr>
          <w:del w:id="54" w:author="xiaoqiang zeng" w:date="2018-08-14T15:00:00Z"/>
        </w:rPr>
      </w:pPr>
      <w:del w:id="55" w:author="xiaoqiang zeng" w:date="2018-08-14T15:00:00Z">
        <w:r w:rsidDel="0034485F">
          <w:rPr>
            <w:rFonts w:hint="eastAsia"/>
          </w:rPr>
          <w:delText>联系我们</w:delText>
        </w:r>
      </w:del>
    </w:p>
    <w:p w:rsidR="008C0401" w:rsidRPr="00A27B8E" w:rsidDel="0034485F" w:rsidRDefault="008C0401" w:rsidP="005C69EA">
      <w:pPr>
        <w:rPr>
          <w:del w:id="56" w:author="xiaoqiang zeng" w:date="2018-08-14T15:00:00Z"/>
        </w:rPr>
      </w:pPr>
      <w:del w:id="57" w:author="xiaoqiang zeng" w:date="2018-08-14T15:00:00Z">
        <w:r w:rsidDel="0034485F">
          <w:rPr>
            <w:rFonts w:hint="eastAsia"/>
          </w:rPr>
          <w:delText>点击【联系我们】页面跳转到联系我们页面，功能与基本</w:delText>
        </w:r>
        <w:r w:rsidDel="0034485F">
          <w:delText>与</w:delText>
        </w:r>
        <w:r w:rsidDel="0034485F">
          <w:rPr>
            <w:rFonts w:hint="eastAsia"/>
          </w:rPr>
          <w:delText>友金所的相同，</w:delText>
        </w:r>
        <w:r w:rsidRPr="00750965" w:rsidDel="0034485F">
          <w:rPr>
            <w:rFonts w:hint="eastAsia"/>
            <w:highlight w:val="yellow"/>
          </w:rPr>
          <w:delText>但要删除微信号列表项</w:delText>
        </w:r>
        <w:r w:rsidDel="0034485F">
          <w:rPr>
            <w:rFonts w:hint="eastAsia"/>
          </w:rPr>
          <w:delText>；</w:delText>
        </w:r>
      </w:del>
    </w:p>
    <w:p w:rsidR="00181286" w:rsidRDefault="00181286" w:rsidP="00181286">
      <w:pPr>
        <w:pStyle w:val="10"/>
        <w:ind w:firstLineChars="0" w:firstLine="0"/>
        <w:rPr>
          <w:rFonts w:ascii="微软雅黑" w:eastAsia="微软雅黑" w:hAnsi="微软雅黑" w:cs="微软雅黑"/>
        </w:rPr>
      </w:pPr>
    </w:p>
    <w:p w:rsidR="00625F5F" w:rsidRDefault="00625F5F" w:rsidP="005B0BE8">
      <w:pPr>
        <w:pStyle w:val="1"/>
        <w:numPr>
          <w:ilvl w:val="0"/>
          <w:numId w:val="1"/>
        </w:numPr>
        <w:rPr>
          <w:ins w:id="58" w:author="xiaoqiang zeng" w:date="2018-08-14T15:10:00Z"/>
        </w:rPr>
      </w:pPr>
      <w:ins w:id="59" w:author="xiaoqiang zeng" w:date="2018-08-14T15:10:00Z">
        <w:r>
          <w:rPr>
            <w:rFonts w:hint="eastAsia"/>
          </w:rPr>
          <w:lastRenderedPageBreak/>
          <w:t>提前</w:t>
        </w:r>
        <w:r>
          <w:t>退出</w:t>
        </w:r>
      </w:ins>
    </w:p>
    <w:p w:rsidR="00625F5F" w:rsidRPr="00625F5F" w:rsidRDefault="00625F5F" w:rsidP="00625F5F">
      <w:pPr>
        <w:rPr>
          <w:ins w:id="60" w:author="xiaoqiang zeng" w:date="2018-08-14T15:10:00Z"/>
          <w:rFonts w:hint="eastAsia"/>
          <w:rPrChange w:id="61" w:author="xiaoqiang zeng" w:date="2018-08-14T15:10:00Z">
            <w:rPr>
              <w:ins w:id="62" w:author="xiaoqiang zeng" w:date="2018-08-14T15:10:00Z"/>
            </w:rPr>
          </w:rPrChange>
        </w:rPr>
        <w:pPrChange w:id="63" w:author="xiaoqiang zeng" w:date="2018-08-14T15:10:00Z">
          <w:pPr>
            <w:pStyle w:val="1"/>
            <w:numPr>
              <w:numId w:val="1"/>
            </w:numPr>
            <w:ind w:left="720" w:hanging="360"/>
          </w:pPr>
        </w:pPrChange>
      </w:pPr>
      <w:ins w:id="64" w:author="xiaoqiang zeng" w:date="2018-08-14T15:10:00Z">
        <w:r>
          <w:rPr>
            <w:rFonts w:hint="eastAsia"/>
          </w:rPr>
          <w:t>提前</w:t>
        </w:r>
        <w:r>
          <w:t>退出功能需要与</w:t>
        </w:r>
        <w:r>
          <w:rPr>
            <w:rFonts w:hint="eastAsia"/>
          </w:rPr>
          <w:t>当前</w:t>
        </w:r>
        <w:r>
          <w:t>版本的友金所</w:t>
        </w:r>
        <w:r>
          <w:rPr>
            <w:rFonts w:hint="eastAsia"/>
          </w:rPr>
          <w:t>H5</w:t>
        </w:r>
      </w:ins>
      <w:ins w:id="65" w:author="xiaoqiang zeng" w:date="2018-08-14T15:11:00Z">
        <w:r>
          <w:rPr>
            <w:rFonts w:hint="eastAsia"/>
          </w:rPr>
          <w:t>功能</w:t>
        </w:r>
        <w:r>
          <w:t>同步</w:t>
        </w:r>
        <w:r>
          <w:rPr>
            <w:rFonts w:hint="eastAsia"/>
          </w:rPr>
          <w:t>，</w:t>
        </w:r>
        <w:r>
          <w:t>如下图。其中</w:t>
        </w:r>
        <w:r>
          <w:rPr>
            <w:rFonts w:hint="eastAsia"/>
          </w:rPr>
          <w:t>红框</w:t>
        </w:r>
        <w:r>
          <w:t>处的文案修改为“</w:t>
        </w:r>
      </w:ins>
      <w:ins w:id="66" w:author="xiaoqiang zeng" w:date="2018-08-14T15:12:00Z">
        <w:r w:rsidR="008258BF">
          <w:t>绑定银行</w:t>
        </w:r>
        <w:r w:rsidR="008258BF">
          <w:rPr>
            <w:rFonts w:ascii="宋体" w:eastAsia="宋体" w:hAnsi="宋体" w:cs="宋体" w:hint="eastAsia"/>
          </w:rPr>
          <w:t>卡</w:t>
        </w:r>
      </w:ins>
      <w:ins w:id="67" w:author="xiaoqiang zeng" w:date="2018-08-14T15:11:00Z">
        <w:r>
          <w:t>”</w:t>
        </w:r>
        <w:r>
          <w:rPr>
            <w:rFonts w:hint="eastAsia"/>
          </w:rPr>
          <w:t>；</w:t>
        </w:r>
      </w:ins>
    </w:p>
    <w:p w:rsidR="00625F5F" w:rsidRPr="00625F5F" w:rsidRDefault="00625F5F" w:rsidP="00625F5F">
      <w:pPr>
        <w:rPr>
          <w:ins w:id="68" w:author="xiaoqiang zeng" w:date="2018-08-14T15:10:00Z"/>
          <w:rPrChange w:id="69" w:author="xiaoqiang zeng" w:date="2018-08-14T15:10:00Z">
            <w:rPr>
              <w:ins w:id="70" w:author="xiaoqiang zeng" w:date="2018-08-14T15:10:00Z"/>
            </w:rPr>
          </w:rPrChange>
        </w:rPr>
        <w:pPrChange w:id="71" w:author="xiaoqiang zeng" w:date="2018-08-14T15:10:00Z">
          <w:pPr>
            <w:pStyle w:val="1"/>
            <w:numPr>
              <w:numId w:val="1"/>
            </w:numPr>
            <w:ind w:left="720" w:hanging="360"/>
          </w:pPr>
        </w:pPrChange>
      </w:pPr>
      <w:ins w:id="72" w:author="xiaoqiang zeng" w:date="2018-08-14T15:10:00Z">
        <w:r>
          <w:rPr>
            <w:noProof/>
          </w:rPr>
          <w:drawing>
            <wp:inline distT="0" distB="0" distL="0" distR="0" wp14:anchorId="19CF85BE" wp14:editId="2550310F">
              <wp:extent cx="3495675" cy="6419850"/>
              <wp:effectExtent l="0" t="0" r="9525" b="0"/>
              <wp:docPr id="21" name="图片 2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95675" cy="64198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181286" w:rsidRDefault="00181286" w:rsidP="005B0BE8">
      <w:pPr>
        <w:pStyle w:val="1"/>
        <w:numPr>
          <w:ilvl w:val="0"/>
          <w:numId w:val="1"/>
        </w:numPr>
      </w:pPr>
      <w:r>
        <w:rPr>
          <w:rFonts w:hint="eastAsia"/>
        </w:rPr>
        <w:t>登录页</w:t>
      </w:r>
    </w:p>
    <w:p w:rsidR="00181286" w:rsidRDefault="00181286" w:rsidP="00E31A4F">
      <w:pPr>
        <w:pStyle w:val="10"/>
        <w:numPr>
          <w:ilvl w:val="0"/>
          <w:numId w:val="10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登录功能与</w:t>
      </w:r>
      <w:r w:rsidR="00346085">
        <w:rPr>
          <w:rFonts w:ascii="微软雅黑" w:eastAsia="微软雅黑" w:hAnsi="微软雅黑" w:cs="微软雅黑" w:hint="eastAsia"/>
        </w:rPr>
        <w:t>友金所H5</w:t>
      </w:r>
      <w:r>
        <w:rPr>
          <w:rFonts w:ascii="微软雅黑" w:eastAsia="微软雅黑" w:hAnsi="微软雅黑" w:cs="微软雅黑" w:hint="eastAsia"/>
        </w:rPr>
        <w:t>的一致，协议改为《玺格玛服务协议》，协议由法务部门提供</w:t>
      </w:r>
    </w:p>
    <w:p w:rsidR="00181286" w:rsidRDefault="00181286" w:rsidP="00E31A4F">
      <w:pPr>
        <w:pStyle w:val="10"/>
        <w:numPr>
          <w:ilvl w:val="0"/>
          <w:numId w:val="10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忘记密码功能与</w:t>
      </w:r>
      <w:r w:rsidR="00346085">
        <w:rPr>
          <w:rFonts w:ascii="微软雅黑" w:eastAsia="微软雅黑" w:hAnsi="微软雅黑" w:cs="微软雅黑" w:hint="eastAsia"/>
        </w:rPr>
        <w:t>友金所H5</w:t>
      </w:r>
      <w:r>
        <w:rPr>
          <w:rFonts w:ascii="微软雅黑" w:eastAsia="微软雅黑" w:hAnsi="微软雅黑" w:cs="微软雅黑" w:hint="eastAsia"/>
        </w:rPr>
        <w:t>一致，找回后友金所密码会随之更改</w:t>
      </w:r>
    </w:p>
    <w:p w:rsidR="00181286" w:rsidRDefault="00181286" w:rsidP="00E31A4F">
      <w:pPr>
        <w:pStyle w:val="10"/>
        <w:numPr>
          <w:ilvl w:val="0"/>
          <w:numId w:val="10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注册功能与</w:t>
      </w:r>
      <w:r w:rsidR="00346085">
        <w:rPr>
          <w:rFonts w:ascii="微软雅黑" w:eastAsia="微软雅黑" w:hAnsi="微软雅黑" w:cs="微软雅黑" w:hint="eastAsia"/>
        </w:rPr>
        <w:t>友金所H5</w:t>
      </w:r>
      <w:r>
        <w:rPr>
          <w:rFonts w:ascii="微软雅黑" w:eastAsia="微软雅黑" w:hAnsi="微软雅黑" w:cs="微软雅黑" w:hint="eastAsia"/>
        </w:rPr>
        <w:t>的一致，协议改为《玺格玛服务协议》，协议由法务部门提供，一期注册流程不提供邀请码输入功能</w:t>
      </w:r>
    </w:p>
    <w:p w:rsidR="00181286" w:rsidRDefault="00181286" w:rsidP="00E31A4F">
      <w:pPr>
        <w:pStyle w:val="2"/>
        <w:numPr>
          <w:ilvl w:val="0"/>
          <w:numId w:val="12"/>
        </w:numPr>
      </w:pPr>
      <w:r>
        <w:rPr>
          <w:rFonts w:hint="eastAsia"/>
        </w:rPr>
        <w:t>认证体系说明</w:t>
      </w:r>
    </w:p>
    <w:p w:rsidR="00181286" w:rsidRDefault="00181286" w:rsidP="00181286">
      <w:pPr>
        <w:pStyle w:val="10"/>
        <w:ind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   </w:t>
      </w:r>
      <w:r>
        <w:rPr>
          <w:rFonts w:ascii="微软雅黑" w:eastAsia="微软雅黑" w:hAnsi="微软雅黑" w:cs="微软雅黑"/>
          <w:color w:val="000000"/>
          <w:szCs w:val="21"/>
          <w:shd w:val="clear" w:color="auto" w:fill="FFFFFF"/>
        </w:rPr>
        <w:t>以友金所的认证信息为基础，</w:t>
      </w: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玺</w:t>
      </w:r>
      <w:r>
        <w:rPr>
          <w:rFonts w:ascii="微软雅黑" w:eastAsia="微软雅黑" w:hAnsi="微软雅黑" w:cs="微软雅黑"/>
          <w:color w:val="000000"/>
          <w:szCs w:val="21"/>
          <w:shd w:val="clear" w:color="auto" w:fill="FFFFFF"/>
        </w:rPr>
        <w:t>格玛在进行认证相关操作时会调友金所的认证信息</w:t>
      </w: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，如果友金所没有认证信息，那么在玺格玛上用户可以自行认证，一旦认证成功，认证信息会传回友金所进行同步。具体例子如下：</w:t>
      </w:r>
    </w:p>
    <w:p w:rsidR="00181286" w:rsidRDefault="00181286" w:rsidP="00E31A4F">
      <w:pPr>
        <w:pStyle w:val="10"/>
        <w:numPr>
          <w:ilvl w:val="0"/>
          <w:numId w:val="11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用户如果已经在友金所鉴权，那么在玺格玛首次投资时会默认带入该用户的姓名、身份证（均不可修改），用户可以选择新的银行卡进行投资。</w:t>
      </w:r>
    </w:p>
    <w:p w:rsidR="00181286" w:rsidRDefault="00181286" w:rsidP="00E31A4F">
      <w:pPr>
        <w:pStyle w:val="10"/>
        <w:numPr>
          <w:ilvl w:val="0"/>
          <w:numId w:val="11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如果用户在玺格玛平台先鉴权了，那么使用同一账号登录友金所后，进行存管开户时会带入姓名及身份证（均不可修改），用户可以选择新的银行卡进行存管开户</w:t>
      </w:r>
    </w:p>
    <w:p w:rsidR="00181286" w:rsidRDefault="00181286" w:rsidP="00E31A4F">
      <w:pPr>
        <w:pStyle w:val="2"/>
        <w:numPr>
          <w:ilvl w:val="0"/>
          <w:numId w:val="12"/>
        </w:numPr>
      </w:pPr>
      <w:r>
        <w:rPr>
          <w:rFonts w:hint="eastAsia"/>
        </w:rPr>
        <w:t>账号体系说明</w:t>
      </w:r>
    </w:p>
    <w:p w:rsidR="00181286" w:rsidRDefault="00181286" w:rsidP="00181286">
      <w:pPr>
        <w:pStyle w:val="10"/>
        <w:ind w:firstLineChars="0" w:firstLine="0"/>
        <w:rPr>
          <w:rFonts w:ascii="微软雅黑" w:eastAsia="微软雅黑" w:hAnsi="微软雅黑" w:cs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000000"/>
          <w:szCs w:val="21"/>
          <w:shd w:val="clear" w:color="auto" w:fill="FFFFFF"/>
        </w:rPr>
        <w:t>以友金所账号为基础，</w:t>
      </w: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玺</w:t>
      </w:r>
      <w:r>
        <w:rPr>
          <w:rFonts w:ascii="微软雅黑" w:eastAsia="微软雅黑" w:hAnsi="微软雅黑" w:cs="微软雅黑"/>
          <w:color w:val="000000"/>
          <w:szCs w:val="21"/>
          <w:shd w:val="clear" w:color="auto" w:fill="FFFFFF"/>
        </w:rPr>
        <w:t>格玛的登录、注册、修改密码、修改手机号、找回密码调友金所的接口，在</w:t>
      </w: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玺</w:t>
      </w:r>
      <w:r>
        <w:rPr>
          <w:rFonts w:ascii="微软雅黑" w:eastAsia="微软雅黑" w:hAnsi="微软雅黑" w:cs="微软雅黑"/>
          <w:color w:val="000000"/>
          <w:szCs w:val="21"/>
          <w:shd w:val="clear" w:color="auto" w:fill="FFFFFF"/>
        </w:rPr>
        <w:t>格玛上调整后账号信息</w:t>
      </w: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会同步到友金所，在友金所修改账号信息后，会定时同步到玺格玛，同步的间隔时间以后台实现为准。</w:t>
      </w:r>
    </w:p>
    <w:p w:rsidR="00181286" w:rsidRDefault="00181286" w:rsidP="00E31A4F">
      <w:pPr>
        <w:pStyle w:val="2"/>
        <w:numPr>
          <w:ilvl w:val="0"/>
          <w:numId w:val="12"/>
        </w:numPr>
      </w:pPr>
      <w:r>
        <w:rPr>
          <w:rFonts w:hint="eastAsia"/>
        </w:rPr>
        <w:t>积分体系说明</w:t>
      </w:r>
    </w:p>
    <w:p w:rsidR="00181286" w:rsidRDefault="00181286" w:rsidP="00181286">
      <w:pPr>
        <w:pStyle w:val="10"/>
        <w:ind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color w:val="000000"/>
          <w:szCs w:val="21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一期先不在玺格玛前端显示（包括友金所），但发生积分获取操作后，后台需要记录下来这部分积分，方便后续进行展示和融合；</w:t>
      </w:r>
    </w:p>
    <w:p w:rsidR="00181286" w:rsidRPr="003D62D9" w:rsidRDefault="00181286" w:rsidP="00B71244">
      <w:pPr>
        <w:pStyle w:val="10"/>
        <w:ind w:firstLineChars="0" w:firstLine="0"/>
        <w:rPr>
          <w:rFonts w:ascii="微软雅黑" w:eastAsia="微软雅黑" w:hAnsi="微软雅黑" w:cs="微软雅黑"/>
        </w:rPr>
      </w:pPr>
    </w:p>
    <w:p w:rsidR="00B71244" w:rsidRPr="003D62D9" w:rsidRDefault="003D62D9" w:rsidP="00181286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投资详情页</w:t>
      </w:r>
    </w:p>
    <w:p w:rsidR="00B71244" w:rsidRDefault="00DE1FD4" w:rsidP="00B71244">
      <w:pPr>
        <w:pStyle w:val="10"/>
        <w:ind w:firstLineChars="0" w:firstLine="0"/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0" distR="0" wp14:anchorId="516F2ABB" wp14:editId="73BEAF06">
            <wp:extent cx="3028571" cy="4800000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4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B63" w:rsidRDefault="00A61B63" w:rsidP="00A61B63">
      <w:pPr>
        <w:pStyle w:val="a7"/>
        <w:numPr>
          <w:ilvl w:val="0"/>
          <w:numId w:val="6"/>
        </w:numPr>
        <w:rPr>
          <w:ins w:id="73" w:author="xiaoqiang zeng" w:date="2018-08-14T15:34:00Z"/>
        </w:rPr>
      </w:pPr>
      <w:ins w:id="74" w:author="xiaoqiang zeng" w:date="2018-08-14T15:34:00Z">
        <w:r>
          <w:rPr>
            <w:rFonts w:hint="eastAsia"/>
          </w:rPr>
          <w:t>投资</w:t>
        </w:r>
        <w:r>
          <w:t>详情页</w:t>
        </w:r>
        <w:r>
          <w:rPr>
            <w:rFonts w:hint="eastAsia"/>
          </w:rPr>
          <w:t>不需</w:t>
        </w:r>
        <w:r>
          <w:t>做红包合并</w:t>
        </w:r>
        <w:r>
          <w:rPr>
            <w:rFonts w:hint="eastAsia"/>
          </w:rPr>
          <w:t>功能</w:t>
        </w:r>
        <w:r>
          <w:t>；</w:t>
        </w:r>
      </w:ins>
    </w:p>
    <w:p w:rsidR="00A61B63" w:rsidRPr="00A61B63" w:rsidRDefault="00A61B63" w:rsidP="00A61B63">
      <w:pPr>
        <w:pStyle w:val="a7"/>
        <w:numPr>
          <w:ilvl w:val="0"/>
          <w:numId w:val="6"/>
        </w:numPr>
        <w:rPr>
          <w:ins w:id="75" w:author="xiaoqiang zeng" w:date="2018-08-14T15:34:00Z"/>
          <w:rPrChange w:id="76" w:author="xiaoqiang zeng" w:date="2018-08-14T15:34:00Z">
            <w:rPr>
              <w:ins w:id="77" w:author="xiaoqiang zeng" w:date="2018-08-14T15:34:00Z"/>
            </w:rPr>
          </w:rPrChange>
        </w:rPr>
        <w:pPrChange w:id="78" w:author="xiaoqiang zeng" w:date="2018-08-14T15:34:00Z">
          <w:pPr>
            <w:pStyle w:val="10"/>
            <w:numPr>
              <w:numId w:val="6"/>
            </w:numPr>
            <w:ind w:left="720" w:firstLineChars="0" w:hanging="360"/>
          </w:pPr>
        </w:pPrChange>
      </w:pPr>
      <w:ins w:id="79" w:author="xiaoqiang zeng" w:date="2018-08-14T15:34:00Z">
        <w:r>
          <w:rPr>
            <w:rFonts w:hint="eastAsia"/>
          </w:rPr>
          <w:t>删除YY</w:t>
        </w:r>
        <w:r>
          <w:t>活钱、</w:t>
        </w:r>
        <w:r>
          <w:rPr>
            <w:rFonts w:hint="eastAsia"/>
          </w:rPr>
          <w:t>富友</w:t>
        </w:r>
        <w:r>
          <w:t>余额</w:t>
        </w:r>
        <w:r>
          <w:rPr>
            <w:rFonts w:hint="eastAsia"/>
          </w:rPr>
          <w:t>投资</w:t>
        </w:r>
        <w:r>
          <w:t>的相关逻辑</w:t>
        </w:r>
        <w:r>
          <w:rPr>
            <w:rFonts w:hint="eastAsia"/>
          </w:rPr>
          <w:t>，</w:t>
        </w:r>
        <w:r>
          <w:t>仅支持银行卡直投；</w:t>
        </w:r>
      </w:ins>
    </w:p>
    <w:p w:rsidR="00B71244" w:rsidRPr="00DE1FD4" w:rsidRDefault="00B71244" w:rsidP="00E31A4F">
      <w:pPr>
        <w:pStyle w:val="10"/>
        <w:numPr>
          <w:ilvl w:val="0"/>
          <w:numId w:val="6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计划介绍页中，所有的“友金服”改为“友金惠”，“YY计划”改为“玺格玛之选”,</w:t>
      </w:r>
      <w:r>
        <w:rPr>
          <w:rFonts w:ascii="微软雅黑" w:eastAsia="微软雅黑" w:hAnsi="微软雅黑" w:cs="微软雅黑"/>
        </w:rPr>
        <w:t>”</w:t>
      </w:r>
      <w:r>
        <w:rPr>
          <w:rFonts w:ascii="微软雅黑" w:eastAsia="微软雅黑" w:hAnsi="微软雅黑" w:cs="微软雅黑" w:hint="eastAsia"/>
        </w:rPr>
        <w:t>友金e富</w:t>
      </w:r>
      <w:r>
        <w:rPr>
          <w:rFonts w:ascii="微软雅黑" w:eastAsia="微软雅黑" w:hAnsi="微软雅黑" w:cs="微软雅黑"/>
        </w:rPr>
        <w:t>”</w:t>
      </w:r>
      <w:r>
        <w:rPr>
          <w:rFonts w:ascii="微软雅黑" w:eastAsia="微软雅黑" w:hAnsi="微软雅黑" w:cs="微软雅黑" w:hint="eastAsia"/>
        </w:rPr>
        <w:t>改为“玺e富”</w:t>
      </w:r>
      <w:r w:rsidR="00DE1FD4">
        <w:rPr>
          <w:rFonts w:ascii="微软雅黑" w:eastAsia="微软雅黑" w:hAnsi="微软雅黑" w:cs="微软雅黑" w:hint="eastAsia"/>
        </w:rPr>
        <w:t>；</w:t>
      </w:r>
    </w:p>
    <w:p w:rsidR="00B71244" w:rsidRDefault="00B71244" w:rsidP="00E31A4F">
      <w:pPr>
        <w:pStyle w:val="10"/>
        <w:numPr>
          <w:ilvl w:val="0"/>
          <w:numId w:val="6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投资时</w:t>
      </w:r>
      <w:r w:rsidR="00DE1FD4">
        <w:rPr>
          <w:rFonts w:ascii="微软雅黑" w:eastAsia="微软雅黑" w:hAnsi="微软雅黑" w:cs="微软雅黑" w:hint="eastAsia"/>
        </w:rPr>
        <w:t>要支持</w:t>
      </w:r>
      <w:r>
        <w:rPr>
          <w:rFonts w:ascii="微软雅黑" w:eastAsia="微软雅黑" w:hAnsi="微软雅黑" w:cs="微软雅黑" w:hint="eastAsia"/>
        </w:rPr>
        <w:t>使用红包和Ycode</w:t>
      </w:r>
      <w:r w:rsidR="00DE1FD4">
        <w:rPr>
          <w:rFonts w:ascii="微软雅黑" w:eastAsia="微软雅黑" w:hAnsi="微软雅黑" w:cs="微软雅黑" w:hint="eastAsia"/>
        </w:rPr>
        <w:t>；</w:t>
      </w:r>
    </w:p>
    <w:p w:rsidR="00B71244" w:rsidRDefault="00DE1FD4" w:rsidP="00E31A4F">
      <w:pPr>
        <w:pStyle w:val="10"/>
        <w:numPr>
          <w:ilvl w:val="0"/>
          <w:numId w:val="6"/>
        </w:numPr>
        <w:ind w:firstLineChars="0"/>
        <w:rPr>
          <w:ins w:id="80" w:author="xiaoqiang zeng" w:date="2018-08-14T15:33:00Z"/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点击【玺格玛之选服务协议】跳转到对应协议页面，法务部门提供</w:t>
      </w:r>
      <w:r w:rsidR="00B71244">
        <w:rPr>
          <w:rFonts w:ascii="微软雅黑" w:eastAsia="微软雅黑" w:hAnsi="微软雅黑" w:cs="微软雅黑" w:hint="eastAsia"/>
        </w:rPr>
        <w:t>的</w:t>
      </w:r>
      <w:r>
        <w:rPr>
          <w:rFonts w:ascii="微软雅黑" w:eastAsia="微软雅黑" w:hAnsi="微软雅黑" w:cs="微软雅黑" w:hint="eastAsia"/>
        </w:rPr>
        <w:t>玺格玛协议内容；点击【风险揭示书】跳转到风险揭示书页面，法务部门提供玺格玛的协议内容，点击【电子协议签署】跳转到协议签署</w:t>
      </w:r>
      <w:r w:rsidR="00B71244">
        <w:rPr>
          <w:rFonts w:ascii="微软雅黑" w:eastAsia="微软雅黑" w:hAnsi="微软雅黑" w:cs="微软雅黑" w:hint="eastAsia"/>
        </w:rPr>
        <w:t>页面</w:t>
      </w:r>
      <w:r>
        <w:rPr>
          <w:rFonts w:ascii="微软雅黑" w:eastAsia="微软雅黑" w:hAnsi="微软雅黑" w:cs="微软雅黑" w:hint="eastAsia"/>
        </w:rPr>
        <w:t>；</w:t>
      </w:r>
    </w:p>
    <w:p w:rsidR="00E775F2" w:rsidRDefault="00E775F2" w:rsidP="00E775F2">
      <w:pPr>
        <w:pStyle w:val="1"/>
        <w:numPr>
          <w:ilvl w:val="0"/>
          <w:numId w:val="1"/>
        </w:numPr>
        <w:rPr>
          <w:ins w:id="81" w:author="xiaoqiang zeng" w:date="2018-08-14T15:46:00Z"/>
        </w:rPr>
      </w:pPr>
      <w:ins w:id="82" w:author="xiaoqiang zeng" w:date="2018-08-14T15:34:00Z">
        <w:r>
          <w:rPr>
            <w:rFonts w:hint="eastAsia"/>
          </w:rPr>
          <w:lastRenderedPageBreak/>
          <w:t>债权</w:t>
        </w:r>
        <w:r>
          <w:t>列表</w:t>
        </w:r>
      </w:ins>
    </w:p>
    <w:p w:rsidR="003F3715" w:rsidRPr="003F3715" w:rsidRDefault="003F3715" w:rsidP="003F3715">
      <w:pPr>
        <w:rPr>
          <w:ins w:id="83" w:author="xiaoqiang zeng" w:date="2018-08-14T15:34:00Z"/>
          <w:rPrChange w:id="84" w:author="xiaoqiang zeng" w:date="2018-08-14T15:46:00Z">
            <w:rPr>
              <w:ins w:id="85" w:author="xiaoqiang zeng" w:date="2018-08-14T15:34:00Z"/>
            </w:rPr>
          </w:rPrChange>
        </w:rPr>
        <w:pPrChange w:id="86" w:author="xiaoqiang zeng" w:date="2018-08-14T15:46:00Z">
          <w:pPr>
            <w:pStyle w:val="1"/>
            <w:numPr>
              <w:numId w:val="1"/>
            </w:numPr>
            <w:ind w:left="720" w:hanging="360"/>
          </w:pPr>
        </w:pPrChange>
      </w:pPr>
    </w:p>
    <w:p w:rsidR="00A61B63" w:rsidRDefault="003F3715" w:rsidP="00A61B63">
      <w:pPr>
        <w:pStyle w:val="10"/>
        <w:ind w:firstLineChars="0"/>
        <w:rPr>
          <w:ins w:id="87" w:author="xiaoqiang zeng" w:date="2018-08-14T15:33:00Z"/>
          <w:rFonts w:ascii="微软雅黑" w:eastAsia="微软雅黑" w:hAnsi="微软雅黑" w:cs="微软雅黑" w:hint="eastAsia"/>
        </w:rPr>
        <w:pPrChange w:id="88" w:author="xiaoqiang zeng" w:date="2018-08-14T15:33:00Z">
          <w:pPr>
            <w:pStyle w:val="10"/>
            <w:numPr>
              <w:numId w:val="6"/>
            </w:numPr>
            <w:ind w:left="720" w:firstLineChars="0" w:hanging="360"/>
          </w:pPr>
        </w:pPrChange>
      </w:pPr>
      <w:ins w:id="89" w:author="xiaoqiang zeng" w:date="2018-08-14T15:46:00Z">
        <w:r>
          <w:rPr>
            <w:rFonts w:ascii="微软雅黑" w:eastAsia="微软雅黑" w:hAnsi="微软雅黑" w:cs="微软雅黑" w:hint="eastAsia"/>
          </w:rPr>
          <w:t>债权</w:t>
        </w:r>
        <w:r>
          <w:rPr>
            <w:rFonts w:ascii="微软雅黑" w:eastAsia="微软雅黑" w:hAnsi="微软雅黑" w:cs="微软雅黑"/>
          </w:rPr>
          <w:t>列表中的“</w:t>
        </w:r>
        <w:r>
          <w:rPr>
            <w:rFonts w:ascii="微软雅黑" w:eastAsia="微软雅黑" w:hAnsi="微软雅黑" w:cs="微软雅黑" w:hint="eastAsia"/>
          </w:rPr>
          <w:t>合同</w:t>
        </w:r>
        <w:r>
          <w:rPr>
            <w:rFonts w:ascii="微软雅黑" w:eastAsia="微软雅黑" w:hAnsi="微软雅黑" w:cs="微软雅黑"/>
          </w:rPr>
          <w:t>”</w:t>
        </w:r>
        <w:r>
          <w:rPr>
            <w:rFonts w:ascii="微软雅黑" w:eastAsia="微软雅黑" w:hAnsi="微软雅黑" w:cs="微软雅黑" w:hint="eastAsia"/>
          </w:rPr>
          <w:t>、</w:t>
        </w:r>
        <w:r>
          <w:rPr>
            <w:rFonts w:ascii="微软雅黑" w:eastAsia="微软雅黑" w:hAnsi="微软雅黑" w:cs="微软雅黑"/>
          </w:rPr>
          <w:t>“</w:t>
        </w:r>
        <w:r>
          <w:rPr>
            <w:rFonts w:ascii="微软雅黑" w:eastAsia="微软雅黑" w:hAnsi="微软雅黑" w:cs="微软雅黑" w:hint="eastAsia"/>
          </w:rPr>
          <w:t>委托</w:t>
        </w:r>
        <w:r>
          <w:rPr>
            <w:rFonts w:ascii="微软雅黑" w:eastAsia="微软雅黑" w:hAnsi="微软雅黑" w:cs="微软雅黑"/>
          </w:rPr>
          <w:t>协议”</w:t>
        </w:r>
        <w:r>
          <w:rPr>
            <w:rFonts w:ascii="微软雅黑" w:eastAsia="微软雅黑" w:hAnsi="微软雅黑" w:cs="微软雅黑" w:hint="eastAsia"/>
          </w:rPr>
          <w:t>的</w:t>
        </w:r>
        <w:r>
          <w:rPr>
            <w:rFonts w:ascii="微软雅黑" w:eastAsia="微软雅黑" w:hAnsi="微软雅黑" w:cs="微软雅黑"/>
          </w:rPr>
          <w:t>页面路径沿用原路径，不需修改，替换主域名即可；</w:t>
        </w:r>
      </w:ins>
    </w:p>
    <w:p w:rsidR="00A61B63" w:rsidRDefault="00A61B63" w:rsidP="00A61B63">
      <w:pPr>
        <w:pStyle w:val="10"/>
        <w:ind w:firstLineChars="0"/>
        <w:rPr>
          <w:rFonts w:ascii="微软雅黑" w:eastAsia="微软雅黑" w:hAnsi="微软雅黑" w:cs="微软雅黑" w:hint="eastAsia"/>
        </w:rPr>
        <w:pPrChange w:id="90" w:author="xiaoqiang zeng" w:date="2018-08-14T15:33:00Z">
          <w:pPr>
            <w:pStyle w:val="10"/>
            <w:numPr>
              <w:numId w:val="6"/>
            </w:numPr>
            <w:ind w:left="720" w:firstLineChars="0" w:hanging="360"/>
          </w:pPr>
        </w:pPrChange>
      </w:pPr>
      <w:ins w:id="91" w:author="xiaoqiang zeng" w:date="2018-08-14T15:33:00Z">
        <w:r>
          <w:rPr>
            <w:noProof/>
          </w:rPr>
          <w:drawing>
            <wp:inline distT="0" distB="0" distL="0" distR="0">
              <wp:extent cx="3571875" cy="6353175"/>
              <wp:effectExtent l="0" t="0" r="9525" b="9525"/>
              <wp:docPr id="22" name="图片 22" descr="C:\Users\ThinkStation\Documents\WXWork\1688853186298577\Cache\Image\2018-08\企业微信截图_15341487574617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C:\Users\ThinkStation\Documents\WXWork\1688853186298577\Cache\Image\2018-08\企业微信截图_15341487574617.png"/>
                      <pic:cNvPicPr>
                        <a:picLocks noChangeAspect="1" noChangeArrowheads="1"/>
                      </pic:cNvPicPr>
                    </pic:nvPicPr>
                    <pic:blipFill>
                      <a:blip r:embed="rId2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571875" cy="6353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46228D" w:rsidRDefault="0046228D" w:rsidP="0046228D">
      <w:pPr>
        <w:pStyle w:val="10"/>
        <w:ind w:firstLineChars="0"/>
        <w:rPr>
          <w:rFonts w:ascii="微软雅黑" w:eastAsia="微软雅黑" w:hAnsi="微软雅黑" w:cs="微软雅黑"/>
        </w:rPr>
      </w:pPr>
    </w:p>
    <w:p w:rsidR="0046228D" w:rsidRDefault="0046228D" w:rsidP="0046228D">
      <w:pPr>
        <w:pStyle w:val="10"/>
        <w:ind w:firstLineChars="0"/>
        <w:rPr>
          <w:rFonts w:ascii="微软雅黑" w:eastAsia="微软雅黑" w:hAnsi="微软雅黑" w:cs="微软雅黑"/>
        </w:rPr>
      </w:pPr>
    </w:p>
    <w:p w:rsidR="00B71244" w:rsidRPr="00B71244" w:rsidRDefault="00B71244" w:rsidP="00B71244"/>
    <w:sectPr w:rsidR="00B71244" w:rsidRPr="00B7124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446B" w:rsidRDefault="00F0446B" w:rsidP="00190E79">
      <w:pPr>
        <w:spacing w:after="0" w:line="240" w:lineRule="auto"/>
      </w:pPr>
      <w:r>
        <w:separator/>
      </w:r>
    </w:p>
  </w:endnote>
  <w:endnote w:type="continuationSeparator" w:id="0">
    <w:p w:rsidR="00F0446B" w:rsidRDefault="00F0446B" w:rsidP="00190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446B" w:rsidRDefault="00F0446B" w:rsidP="00190E79">
      <w:pPr>
        <w:spacing w:after="0" w:line="240" w:lineRule="auto"/>
      </w:pPr>
      <w:r>
        <w:separator/>
      </w:r>
    </w:p>
  </w:footnote>
  <w:footnote w:type="continuationSeparator" w:id="0">
    <w:p w:rsidR="00F0446B" w:rsidRDefault="00F0446B" w:rsidP="00190E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51112"/>
    <w:multiLevelType w:val="hybridMultilevel"/>
    <w:tmpl w:val="0DCCA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E27B57"/>
    <w:multiLevelType w:val="hybridMultilevel"/>
    <w:tmpl w:val="3272C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D8583C"/>
    <w:multiLevelType w:val="hybridMultilevel"/>
    <w:tmpl w:val="9FB46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B41468"/>
    <w:multiLevelType w:val="hybridMultilevel"/>
    <w:tmpl w:val="445E3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191234"/>
    <w:multiLevelType w:val="hybridMultilevel"/>
    <w:tmpl w:val="D98A1BD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B83E60"/>
    <w:multiLevelType w:val="hybridMultilevel"/>
    <w:tmpl w:val="692C3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F83835"/>
    <w:multiLevelType w:val="hybridMultilevel"/>
    <w:tmpl w:val="D438EE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772FED"/>
    <w:multiLevelType w:val="hybridMultilevel"/>
    <w:tmpl w:val="CF7EA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9A4DE2"/>
    <w:multiLevelType w:val="hybridMultilevel"/>
    <w:tmpl w:val="B6D22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0F2BAF"/>
    <w:multiLevelType w:val="hybridMultilevel"/>
    <w:tmpl w:val="DB6AFE84"/>
    <w:lvl w:ilvl="0" w:tplc="54C801EC">
      <w:start w:val="1"/>
      <w:numFmt w:val="chineseCountingThousand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5B23DB"/>
    <w:multiLevelType w:val="hybridMultilevel"/>
    <w:tmpl w:val="724E8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4629FF"/>
    <w:multiLevelType w:val="hybridMultilevel"/>
    <w:tmpl w:val="472CB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D21758"/>
    <w:multiLevelType w:val="hybridMultilevel"/>
    <w:tmpl w:val="D98A1BD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CD37F9"/>
    <w:multiLevelType w:val="hybridMultilevel"/>
    <w:tmpl w:val="C4381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9753C3"/>
    <w:multiLevelType w:val="hybridMultilevel"/>
    <w:tmpl w:val="ED72AB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4C34FD"/>
    <w:multiLevelType w:val="hybridMultilevel"/>
    <w:tmpl w:val="F6E43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212923"/>
    <w:multiLevelType w:val="hybridMultilevel"/>
    <w:tmpl w:val="CF0C8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6"/>
  </w:num>
  <w:num w:numId="3">
    <w:abstractNumId w:val="4"/>
  </w:num>
  <w:num w:numId="4">
    <w:abstractNumId w:val="1"/>
  </w:num>
  <w:num w:numId="5">
    <w:abstractNumId w:val="3"/>
  </w:num>
  <w:num w:numId="6">
    <w:abstractNumId w:val="15"/>
  </w:num>
  <w:num w:numId="7">
    <w:abstractNumId w:val="7"/>
  </w:num>
  <w:num w:numId="8">
    <w:abstractNumId w:val="13"/>
  </w:num>
  <w:num w:numId="9">
    <w:abstractNumId w:val="14"/>
  </w:num>
  <w:num w:numId="10">
    <w:abstractNumId w:val="2"/>
  </w:num>
  <w:num w:numId="11">
    <w:abstractNumId w:val="0"/>
  </w:num>
  <w:num w:numId="12">
    <w:abstractNumId w:val="8"/>
  </w:num>
  <w:num w:numId="13">
    <w:abstractNumId w:val="12"/>
  </w:num>
  <w:num w:numId="14">
    <w:abstractNumId w:val="6"/>
  </w:num>
  <w:num w:numId="15">
    <w:abstractNumId w:val="11"/>
  </w:num>
  <w:num w:numId="16">
    <w:abstractNumId w:val="5"/>
  </w:num>
  <w:num w:numId="17">
    <w:abstractNumId w:val="10"/>
  </w:num>
  <w:numIdMacAtCleanup w:val="12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xiaoqiang zeng">
    <w15:presenceInfo w15:providerId="Windows Live" w15:userId="cb890f899156d3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3F4"/>
    <w:rsid w:val="000208BB"/>
    <w:rsid w:val="00036C91"/>
    <w:rsid w:val="00044373"/>
    <w:rsid w:val="0007190B"/>
    <w:rsid w:val="00077E4C"/>
    <w:rsid w:val="00085C07"/>
    <w:rsid w:val="000C57DB"/>
    <w:rsid w:val="00106071"/>
    <w:rsid w:val="00181286"/>
    <w:rsid w:val="00190E79"/>
    <w:rsid w:val="001E1D11"/>
    <w:rsid w:val="00213061"/>
    <w:rsid w:val="00236023"/>
    <w:rsid w:val="002623A3"/>
    <w:rsid w:val="002800E7"/>
    <w:rsid w:val="002C5872"/>
    <w:rsid w:val="002D1C23"/>
    <w:rsid w:val="002E3F3B"/>
    <w:rsid w:val="002F23E9"/>
    <w:rsid w:val="0032769B"/>
    <w:rsid w:val="00332EA3"/>
    <w:rsid w:val="0034485F"/>
    <w:rsid w:val="00345AEA"/>
    <w:rsid w:val="00346085"/>
    <w:rsid w:val="00365809"/>
    <w:rsid w:val="00384660"/>
    <w:rsid w:val="003A72D5"/>
    <w:rsid w:val="003A7E9F"/>
    <w:rsid w:val="003D10AE"/>
    <w:rsid w:val="003D1419"/>
    <w:rsid w:val="003D62D9"/>
    <w:rsid w:val="003F326A"/>
    <w:rsid w:val="003F3715"/>
    <w:rsid w:val="00422601"/>
    <w:rsid w:val="0042589D"/>
    <w:rsid w:val="0045585C"/>
    <w:rsid w:val="0046228D"/>
    <w:rsid w:val="004A5749"/>
    <w:rsid w:val="004D63F4"/>
    <w:rsid w:val="004F7442"/>
    <w:rsid w:val="005256E0"/>
    <w:rsid w:val="00526B43"/>
    <w:rsid w:val="005653D2"/>
    <w:rsid w:val="0056656A"/>
    <w:rsid w:val="00573595"/>
    <w:rsid w:val="00595221"/>
    <w:rsid w:val="005B0BE8"/>
    <w:rsid w:val="005C69EA"/>
    <w:rsid w:val="005E4252"/>
    <w:rsid w:val="00606D5F"/>
    <w:rsid w:val="00607108"/>
    <w:rsid w:val="00625F5F"/>
    <w:rsid w:val="00634259"/>
    <w:rsid w:val="00656512"/>
    <w:rsid w:val="006816D2"/>
    <w:rsid w:val="00686AE6"/>
    <w:rsid w:val="006D299F"/>
    <w:rsid w:val="006D7E24"/>
    <w:rsid w:val="00704AEA"/>
    <w:rsid w:val="0070758B"/>
    <w:rsid w:val="007446B1"/>
    <w:rsid w:val="00750965"/>
    <w:rsid w:val="00755217"/>
    <w:rsid w:val="0075673C"/>
    <w:rsid w:val="00795849"/>
    <w:rsid w:val="007C5AAC"/>
    <w:rsid w:val="00813B72"/>
    <w:rsid w:val="00820E8C"/>
    <w:rsid w:val="008258BF"/>
    <w:rsid w:val="00834783"/>
    <w:rsid w:val="0083503B"/>
    <w:rsid w:val="0084476F"/>
    <w:rsid w:val="0089238B"/>
    <w:rsid w:val="0089429B"/>
    <w:rsid w:val="008C0401"/>
    <w:rsid w:val="0090236A"/>
    <w:rsid w:val="00904E51"/>
    <w:rsid w:val="009508CA"/>
    <w:rsid w:val="00976ED4"/>
    <w:rsid w:val="009B60D1"/>
    <w:rsid w:val="009F6AE0"/>
    <w:rsid w:val="00A27B8E"/>
    <w:rsid w:val="00A35B3F"/>
    <w:rsid w:val="00A37078"/>
    <w:rsid w:val="00A40FBE"/>
    <w:rsid w:val="00A46231"/>
    <w:rsid w:val="00A52830"/>
    <w:rsid w:val="00A549BB"/>
    <w:rsid w:val="00A61B63"/>
    <w:rsid w:val="00A72CFE"/>
    <w:rsid w:val="00A76F76"/>
    <w:rsid w:val="00A772D7"/>
    <w:rsid w:val="00A805CA"/>
    <w:rsid w:val="00AC0EB8"/>
    <w:rsid w:val="00AE693B"/>
    <w:rsid w:val="00AF7353"/>
    <w:rsid w:val="00B01348"/>
    <w:rsid w:val="00B132B2"/>
    <w:rsid w:val="00B255B7"/>
    <w:rsid w:val="00B274D9"/>
    <w:rsid w:val="00B462B7"/>
    <w:rsid w:val="00B71244"/>
    <w:rsid w:val="00BA4D0F"/>
    <w:rsid w:val="00BB20F9"/>
    <w:rsid w:val="00BB4AA7"/>
    <w:rsid w:val="00BB6BE9"/>
    <w:rsid w:val="00BC6A1A"/>
    <w:rsid w:val="00BD62E5"/>
    <w:rsid w:val="00BF1733"/>
    <w:rsid w:val="00C035A5"/>
    <w:rsid w:val="00C25829"/>
    <w:rsid w:val="00C34B30"/>
    <w:rsid w:val="00C84EB5"/>
    <w:rsid w:val="00C90F02"/>
    <w:rsid w:val="00CA761C"/>
    <w:rsid w:val="00CB51B1"/>
    <w:rsid w:val="00CD0AC1"/>
    <w:rsid w:val="00CE7503"/>
    <w:rsid w:val="00D007E8"/>
    <w:rsid w:val="00D25E43"/>
    <w:rsid w:val="00D40BD4"/>
    <w:rsid w:val="00D5527E"/>
    <w:rsid w:val="00DD3BD5"/>
    <w:rsid w:val="00DE1FD4"/>
    <w:rsid w:val="00DF339D"/>
    <w:rsid w:val="00E02F0B"/>
    <w:rsid w:val="00E31A4F"/>
    <w:rsid w:val="00E33892"/>
    <w:rsid w:val="00E53051"/>
    <w:rsid w:val="00E775F2"/>
    <w:rsid w:val="00EA2F1C"/>
    <w:rsid w:val="00EA61C0"/>
    <w:rsid w:val="00ED43BD"/>
    <w:rsid w:val="00F0446B"/>
    <w:rsid w:val="00F1412F"/>
    <w:rsid w:val="00F7628F"/>
    <w:rsid w:val="00F928B2"/>
    <w:rsid w:val="00FB73CA"/>
    <w:rsid w:val="00FC4ACA"/>
    <w:rsid w:val="00FE60AA"/>
    <w:rsid w:val="00FF4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1F9213-D723-4902-AAEA-B5DD7703A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1348"/>
    <w:rPr>
      <w:rFonts w:ascii="微软雅黑" w:eastAsia="微软雅黑" w:hAnsi="微软雅黑" w:cs="微软雅黑"/>
    </w:rPr>
  </w:style>
  <w:style w:type="paragraph" w:styleId="1">
    <w:name w:val="heading 1"/>
    <w:basedOn w:val="a"/>
    <w:next w:val="a"/>
    <w:link w:val="1Char"/>
    <w:uiPriority w:val="9"/>
    <w:qFormat/>
    <w:rsid w:val="00B01348"/>
    <w:pPr>
      <w:keepNext/>
      <w:keepLines/>
      <w:spacing w:before="240" w:after="0"/>
      <w:outlineLvl w:val="0"/>
    </w:pPr>
    <w:rPr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1348"/>
    <w:pPr>
      <w:keepNext/>
      <w:keepLines/>
      <w:spacing w:before="40" w:after="0"/>
      <w:outlineLvl w:val="1"/>
    </w:pPr>
    <w:rPr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1348"/>
    <w:pPr>
      <w:keepNext/>
      <w:keepLines/>
      <w:spacing w:before="40" w:after="0"/>
      <w:outlineLvl w:val="2"/>
    </w:pPr>
    <w:rPr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B01348"/>
    <w:pPr>
      <w:keepNext/>
      <w:keepLines/>
      <w:spacing w:before="40" w:after="0"/>
      <w:outlineLvl w:val="3"/>
    </w:pPr>
    <w:rPr>
      <w:i/>
      <w:iCs/>
      <w:color w:val="2E74B5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01348"/>
    <w:pPr>
      <w:keepNext/>
      <w:keepLines/>
      <w:spacing w:before="40" w:after="0"/>
      <w:outlineLvl w:val="4"/>
    </w:pPr>
    <w:rPr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0E7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190E79"/>
  </w:style>
  <w:style w:type="paragraph" w:styleId="a4">
    <w:name w:val="footer"/>
    <w:basedOn w:val="a"/>
    <w:link w:val="Char0"/>
    <w:uiPriority w:val="99"/>
    <w:unhideWhenUsed/>
    <w:rsid w:val="00190E7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190E79"/>
  </w:style>
  <w:style w:type="paragraph" w:styleId="a5">
    <w:name w:val="Title"/>
    <w:basedOn w:val="a"/>
    <w:next w:val="a"/>
    <w:link w:val="Char1"/>
    <w:uiPriority w:val="10"/>
    <w:qFormat/>
    <w:rsid w:val="00B01348"/>
    <w:pPr>
      <w:spacing w:after="0" w:line="240" w:lineRule="auto"/>
      <w:contextualSpacing/>
    </w:pPr>
    <w:rPr>
      <w:spacing w:val="-10"/>
      <w:kern w:val="28"/>
      <w:sz w:val="56"/>
      <w:szCs w:val="56"/>
    </w:rPr>
  </w:style>
  <w:style w:type="character" w:customStyle="1" w:styleId="Char1">
    <w:name w:val="标题 Char"/>
    <w:basedOn w:val="a0"/>
    <w:link w:val="a5"/>
    <w:uiPriority w:val="10"/>
    <w:rsid w:val="00B01348"/>
    <w:rPr>
      <w:rFonts w:ascii="微软雅黑" w:eastAsia="微软雅黑" w:hAnsi="微软雅黑" w:cs="微软雅黑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Char2"/>
    <w:uiPriority w:val="11"/>
    <w:qFormat/>
    <w:rsid w:val="00190E7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副标题 Char"/>
    <w:basedOn w:val="a0"/>
    <w:link w:val="a6"/>
    <w:uiPriority w:val="11"/>
    <w:rsid w:val="00190E79"/>
    <w:rPr>
      <w:rFonts w:ascii="微软雅黑" w:eastAsia="微软雅黑" w:hAnsi="微软雅黑"/>
      <w:color w:val="5A5A5A" w:themeColor="text1" w:themeTint="A5"/>
      <w:spacing w:val="15"/>
    </w:rPr>
  </w:style>
  <w:style w:type="character" w:customStyle="1" w:styleId="1Char">
    <w:name w:val="标题 1 Char"/>
    <w:basedOn w:val="a0"/>
    <w:link w:val="1"/>
    <w:uiPriority w:val="9"/>
    <w:rsid w:val="00B01348"/>
    <w:rPr>
      <w:rFonts w:ascii="微软雅黑" w:eastAsia="微软雅黑" w:hAnsi="微软雅黑" w:cs="微软雅黑"/>
      <w:color w:val="2E74B5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656512"/>
    <w:pPr>
      <w:ind w:left="720"/>
      <w:contextualSpacing/>
    </w:pPr>
  </w:style>
  <w:style w:type="character" w:customStyle="1" w:styleId="2Char">
    <w:name w:val="标题 2 Char"/>
    <w:basedOn w:val="a0"/>
    <w:link w:val="2"/>
    <w:uiPriority w:val="9"/>
    <w:rsid w:val="00B01348"/>
    <w:rPr>
      <w:rFonts w:ascii="微软雅黑" w:eastAsia="微软雅黑" w:hAnsi="微软雅黑" w:cs="微软雅黑"/>
      <w:color w:val="2E74B5" w:themeColor="accent1" w:themeShade="BF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B01348"/>
    <w:rPr>
      <w:rFonts w:ascii="微软雅黑" w:eastAsia="微软雅黑" w:hAnsi="微软雅黑" w:cs="微软雅黑"/>
      <w:color w:val="1F4D78" w:themeColor="accent1" w:themeShade="7F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B01348"/>
    <w:rPr>
      <w:rFonts w:ascii="微软雅黑" w:eastAsia="微软雅黑" w:hAnsi="微软雅黑" w:cs="微软雅黑"/>
      <w:i/>
      <w:iCs/>
      <w:color w:val="2E74B5" w:themeColor="accent1" w:themeShade="BF"/>
    </w:rPr>
  </w:style>
  <w:style w:type="character" w:customStyle="1" w:styleId="5Char">
    <w:name w:val="标题 5 Char"/>
    <w:basedOn w:val="a0"/>
    <w:link w:val="5"/>
    <w:uiPriority w:val="9"/>
    <w:semiHidden/>
    <w:rsid w:val="00B01348"/>
    <w:rPr>
      <w:rFonts w:ascii="微软雅黑" w:eastAsia="微软雅黑" w:hAnsi="微软雅黑" w:cs="微软雅黑"/>
      <w:color w:val="2E74B5" w:themeColor="accent1" w:themeShade="BF"/>
    </w:rPr>
  </w:style>
  <w:style w:type="table" w:styleId="a8">
    <w:name w:val="Table Grid"/>
    <w:basedOn w:val="a1"/>
    <w:uiPriority w:val="39"/>
    <w:rsid w:val="00332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列出段落1"/>
    <w:basedOn w:val="a"/>
    <w:uiPriority w:val="34"/>
    <w:qFormat/>
    <w:rsid w:val="000C57DB"/>
    <w:pPr>
      <w:widowControl w:val="0"/>
      <w:ind w:firstLineChars="200" w:firstLine="420"/>
      <w:jc w:val="both"/>
    </w:pPr>
    <w:rPr>
      <w:rFonts w:ascii="Calibri" w:eastAsia="宋体" w:hAnsi="Calibri" w:cs="Times New Roman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microsoft.com/office/2011/relationships/people" Target="peop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18</Pages>
  <Words>347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xiaoqiang zeng</dc:creator>
  <cp:keywords/>
  <dc:description/>
  <cp:lastModifiedBy>xiaoqiang zeng</cp:lastModifiedBy>
  <cp:revision>123</cp:revision>
  <dcterms:created xsi:type="dcterms:W3CDTF">2017-08-16T11:55:00Z</dcterms:created>
  <dcterms:modified xsi:type="dcterms:W3CDTF">2018-08-14T07:47:00Z</dcterms:modified>
</cp:coreProperties>
</file>