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72" w:rsidRDefault="00881E80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感恩节</w:t>
      </w:r>
      <w:r>
        <w:rPr>
          <w:rFonts w:ascii="微软雅黑" w:eastAsia="微软雅黑" w:hAnsi="微软雅黑"/>
          <w:b/>
          <w:sz w:val="30"/>
          <w:szCs w:val="30"/>
        </w:rPr>
        <w:t>活动</w:t>
      </w:r>
      <w:r w:rsidR="00151972" w:rsidRPr="00151972">
        <w:rPr>
          <w:rFonts w:ascii="微软雅黑" w:eastAsia="微软雅黑" w:hAnsi="微软雅黑" w:hint="eastAsia"/>
          <w:b/>
          <w:sz w:val="30"/>
          <w:szCs w:val="30"/>
        </w:rPr>
        <w:t>需求</w:t>
      </w:r>
    </w:p>
    <w:p w:rsidR="00B12FAA" w:rsidRDefault="009432C7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9B6738">
        <w:rPr>
          <w:rFonts w:ascii="微软雅黑" w:eastAsia="微软雅黑" w:hAnsi="微软雅黑" w:hint="eastAsia"/>
          <w:b/>
          <w:sz w:val="30"/>
          <w:szCs w:val="30"/>
        </w:rPr>
        <w:t>81</w:t>
      </w:r>
      <w:ins w:id="0" w:author="SZ_00_50" w:date="2018-11-01T10:22:00Z">
        <w:r w:rsidR="003D3983">
          <w:rPr>
            <w:rFonts w:ascii="微软雅黑" w:eastAsia="微软雅黑" w:hAnsi="微软雅黑"/>
            <w:b/>
            <w:sz w:val="30"/>
            <w:szCs w:val="30"/>
          </w:rPr>
          <w:t>107</w:t>
        </w:r>
      </w:ins>
      <w:del w:id="1" w:author="SZ_00_50" w:date="2018-11-01T10:22:00Z">
        <w:r w:rsidR="009B6738" w:rsidDel="00843C43">
          <w:rPr>
            <w:rFonts w:ascii="微软雅黑" w:eastAsia="微软雅黑" w:hAnsi="微软雅黑" w:hint="eastAsia"/>
            <w:b/>
            <w:sz w:val="30"/>
            <w:szCs w:val="30"/>
          </w:rPr>
          <w:delText>031</w:delText>
        </w:r>
      </w:del>
      <w:r w:rsidR="009B6738">
        <w:rPr>
          <w:rFonts w:ascii="微软雅黑" w:eastAsia="微软雅黑" w:hAnsi="微软雅黑" w:hint="eastAsia"/>
          <w:b/>
          <w:sz w:val="30"/>
          <w:szCs w:val="30"/>
        </w:rPr>
        <w:t>01</w:t>
      </w:r>
      <w:r>
        <w:rPr>
          <w:rFonts w:ascii="微软雅黑" w:eastAsia="微软雅黑" w:hAnsi="微软雅黑"/>
          <w:b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 w:rsidR="009B6738">
        <w:rPr>
          <w:rFonts w:ascii="微软雅黑" w:eastAsia="微软雅黑" w:hAnsi="微软雅黑" w:hint="eastAsia"/>
          <w:b/>
          <w:sz w:val="30"/>
          <w:szCs w:val="30"/>
        </w:rPr>
        <w:t>V1.</w:t>
      </w:r>
      <w:ins w:id="2" w:author="SZ_00_50" w:date="2018-11-01T10:22:00Z">
        <w:r w:rsidR="00843C43">
          <w:rPr>
            <w:rFonts w:ascii="微软雅黑" w:eastAsia="微软雅黑" w:hAnsi="微软雅黑"/>
            <w:b/>
            <w:sz w:val="30"/>
            <w:szCs w:val="30"/>
          </w:rPr>
          <w:t>2</w:t>
        </w:r>
      </w:ins>
      <w:del w:id="3" w:author="SZ_00_50" w:date="2018-11-01T10:22:00Z">
        <w:r w:rsidR="009B6738" w:rsidDel="00843C43">
          <w:rPr>
            <w:rFonts w:ascii="微软雅黑" w:eastAsia="微软雅黑" w:hAnsi="微软雅黑" w:hint="eastAsia"/>
            <w:b/>
            <w:sz w:val="30"/>
            <w:szCs w:val="30"/>
          </w:rPr>
          <w:delText>1</w:delText>
        </w:r>
      </w:del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B12FAA" w:rsidTr="007E6CAF">
        <w:trPr>
          <w:trHeight w:val="447"/>
          <w:jc w:val="center"/>
        </w:trPr>
        <w:tc>
          <w:tcPr>
            <w:tcW w:w="1266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2FAA" w:rsidTr="007E6CAF">
        <w:trPr>
          <w:jc w:val="center"/>
        </w:trPr>
        <w:tc>
          <w:tcPr>
            <w:tcW w:w="1266" w:type="dxa"/>
            <w:vAlign w:val="center"/>
          </w:tcPr>
          <w:p w:rsidR="00B12FAA" w:rsidRDefault="00881E80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144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  <w:vAlign w:val="center"/>
          </w:tcPr>
          <w:p w:rsidR="00B12FAA" w:rsidRDefault="009432C7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  <w:vAlign w:val="center"/>
          </w:tcPr>
          <w:p w:rsidR="00B12FAA" w:rsidRDefault="00B12FAA" w:rsidP="007E6CAF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E6CAF" w:rsidTr="007E6CAF">
        <w:trPr>
          <w:jc w:val="center"/>
        </w:trPr>
        <w:tc>
          <w:tcPr>
            <w:tcW w:w="1266" w:type="dxa"/>
            <w:vAlign w:val="center"/>
          </w:tcPr>
          <w:p w:rsidR="007E6CAF" w:rsidRDefault="007E6CAF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1144" w:type="dxa"/>
            <w:vAlign w:val="center"/>
          </w:tcPr>
          <w:p w:rsidR="007E6CAF" w:rsidRDefault="007E6CAF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3652" w:type="dxa"/>
            <w:vAlign w:val="center"/>
          </w:tcPr>
          <w:p w:rsidR="007E6CAF" w:rsidRPr="007E6CAF" w:rsidRDefault="007E6CAF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1、虚拟展示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方式变更；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、页面</w:t>
            </w:r>
            <w:r w:rsidR="006F3A1A">
              <w:rPr>
                <w:rFonts w:ascii="宋体" w:hAnsi="宋体" w:hint="eastAsia"/>
                <w:color w:val="000000"/>
                <w:sz w:val="18"/>
                <w:szCs w:val="18"/>
              </w:rPr>
              <w:t>展示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修改。</w:t>
            </w:r>
          </w:p>
        </w:tc>
        <w:tc>
          <w:tcPr>
            <w:tcW w:w="1163" w:type="dxa"/>
            <w:vAlign w:val="center"/>
          </w:tcPr>
          <w:p w:rsidR="007E6CAF" w:rsidRPr="007E6CAF" w:rsidRDefault="007E6CAF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  <w:vAlign w:val="center"/>
          </w:tcPr>
          <w:p w:rsidR="007E6CAF" w:rsidRDefault="007E6CAF" w:rsidP="007E6CAF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606766" w:rsidTr="007E6CAF">
        <w:trPr>
          <w:jc w:val="center"/>
        </w:trPr>
        <w:tc>
          <w:tcPr>
            <w:tcW w:w="1266" w:type="dxa"/>
            <w:vAlign w:val="center"/>
          </w:tcPr>
          <w:p w:rsidR="00606766" w:rsidRDefault="00606766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110</w:t>
            </w:r>
            <w:ins w:id="4" w:author="SZ_00_50" w:date="2018-11-07T14:01:00Z">
              <w:r w:rsidR="003D3983">
                <w:rPr>
                  <w:rFonts w:ascii="宋体" w:hAnsi="宋体"/>
                  <w:color w:val="000000"/>
                  <w:sz w:val="18"/>
                  <w:szCs w:val="18"/>
                </w:rPr>
                <w:t>7</w:t>
              </w:r>
            </w:ins>
            <w:bookmarkStart w:id="5" w:name="_GoBack"/>
            <w:bookmarkEnd w:id="5"/>
            <w:del w:id="6" w:author="SZ_00_50" w:date="2018-11-07T14:01:00Z">
              <w:r w:rsidDel="003D3983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144" w:type="dxa"/>
            <w:vAlign w:val="center"/>
          </w:tcPr>
          <w:p w:rsidR="00606766" w:rsidRDefault="00606766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V1.2</w:t>
            </w:r>
          </w:p>
        </w:tc>
        <w:tc>
          <w:tcPr>
            <w:tcW w:w="3652" w:type="dxa"/>
            <w:vAlign w:val="center"/>
          </w:tcPr>
          <w:p w:rsidR="00606766" w:rsidRDefault="00606766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1、新增积分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不足的说明；</w:t>
            </w:r>
          </w:p>
          <w:p w:rsidR="00606766" w:rsidRDefault="00606766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补充：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去掉中奖记录、微信内分享变更</w:t>
            </w:r>
          </w:p>
        </w:tc>
        <w:tc>
          <w:tcPr>
            <w:tcW w:w="1163" w:type="dxa"/>
            <w:vAlign w:val="center"/>
          </w:tcPr>
          <w:p w:rsidR="00606766" w:rsidRDefault="00606766" w:rsidP="007E6CA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  <w:vAlign w:val="center"/>
          </w:tcPr>
          <w:p w:rsidR="00606766" w:rsidRDefault="00606766" w:rsidP="007E6CAF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</w:p>
    <w:p w:rsidR="00B12FAA" w:rsidRPr="00151972" w:rsidRDefault="00151972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友金所</w:t>
      </w:r>
      <w:r w:rsidR="00881E80">
        <w:rPr>
          <w:rFonts w:ascii="微软雅黑" w:eastAsia="微软雅黑" w:hAnsi="微软雅黑" w:hint="eastAsia"/>
          <w:bCs/>
          <w:szCs w:val="21"/>
        </w:rPr>
        <w:t>感恩节</w:t>
      </w:r>
      <w:r>
        <w:rPr>
          <w:rFonts w:ascii="微软雅黑" w:eastAsia="微软雅黑" w:hAnsi="微软雅黑" w:hint="eastAsia"/>
          <w:bCs/>
          <w:szCs w:val="21"/>
        </w:rPr>
        <w:t>活动，希望共享庆典，回馈用户的同时，通过</w:t>
      </w:r>
      <w:r w:rsidR="00881E80">
        <w:rPr>
          <w:rFonts w:ascii="微软雅黑" w:eastAsia="微软雅黑" w:hAnsi="微软雅黑" w:hint="eastAsia"/>
          <w:bCs/>
          <w:szCs w:val="21"/>
        </w:rPr>
        <w:t>一些</w:t>
      </w:r>
      <w:r w:rsidR="00881E80">
        <w:rPr>
          <w:rFonts w:ascii="微软雅黑" w:eastAsia="微软雅黑" w:hAnsi="微软雅黑"/>
          <w:bCs/>
          <w:szCs w:val="21"/>
        </w:rPr>
        <w:t>活动</w:t>
      </w:r>
      <w:r w:rsidRPr="00151972">
        <w:rPr>
          <w:rFonts w:ascii="微软雅黑" w:eastAsia="微软雅黑" w:hAnsi="微软雅黑" w:hint="eastAsia"/>
          <w:bCs/>
          <w:szCs w:val="21"/>
        </w:rPr>
        <w:t>提高客户活跃度，并促进客户投资的目的。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肖建锋</w:t>
      </w:r>
      <w:r w:rsidR="00151972">
        <w:rPr>
          <w:rFonts w:ascii="微软雅黑" w:eastAsia="微软雅黑" w:hAnsi="微软雅黑" w:hint="eastAsia"/>
          <w:bCs/>
          <w:szCs w:val="21"/>
        </w:rPr>
        <w:t xml:space="preserve"> </w:t>
      </w:r>
      <w:r w:rsidR="00881E80">
        <w:rPr>
          <w:rFonts w:ascii="微软雅黑" w:eastAsia="微软雅黑" w:hAnsi="微软雅黑" w:hint="eastAsia"/>
          <w:bCs/>
          <w:szCs w:val="21"/>
        </w:rPr>
        <w:t>陈璨 刘泽华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</w:p>
    <w:p w:rsidR="00B12FAA" w:rsidRDefault="00881E80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11</w:t>
      </w:r>
      <w:r w:rsidR="009432C7">
        <w:rPr>
          <w:rFonts w:ascii="微软雅黑" w:eastAsia="微软雅黑" w:hAnsi="微软雅黑" w:hint="eastAsia"/>
          <w:bCs/>
          <w:szCs w:val="21"/>
        </w:rPr>
        <w:t>月</w:t>
      </w:r>
      <w:r>
        <w:rPr>
          <w:rFonts w:ascii="微软雅黑" w:eastAsia="微软雅黑" w:hAnsi="微软雅黑" w:hint="eastAsia"/>
          <w:bCs/>
          <w:szCs w:val="21"/>
        </w:rPr>
        <w:t>13</w:t>
      </w:r>
      <w:r w:rsidR="00676F85">
        <w:rPr>
          <w:rFonts w:ascii="微软雅黑" w:eastAsia="微软雅黑" w:hAnsi="微软雅黑" w:hint="eastAsia"/>
          <w:bCs/>
          <w:szCs w:val="21"/>
        </w:rPr>
        <w:t xml:space="preserve"> 日 版本号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是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5.1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时间</w:t>
      </w:r>
    </w:p>
    <w:p w:rsidR="00267F75" w:rsidRPr="00305163" w:rsidRDefault="00881E80" w:rsidP="00267F7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2018年</w:t>
      </w:r>
      <w:r>
        <w:rPr>
          <w:rFonts w:ascii="微软雅黑" w:eastAsia="微软雅黑" w:hAnsi="微软雅黑" w:hint="eastAsia"/>
          <w:szCs w:val="21"/>
        </w:rPr>
        <w:t>11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20</w:t>
      </w:r>
      <w:r w:rsidRPr="00E661F9">
        <w:rPr>
          <w:rFonts w:ascii="微软雅黑" w:eastAsia="微软雅黑" w:hAnsi="微软雅黑" w:hint="eastAsia"/>
          <w:szCs w:val="21"/>
        </w:rPr>
        <w:t>日00:00:00-2018年</w:t>
      </w:r>
      <w:r>
        <w:rPr>
          <w:rFonts w:ascii="微软雅黑" w:eastAsia="微软雅黑" w:hAnsi="微软雅黑" w:hint="eastAsia"/>
          <w:szCs w:val="21"/>
        </w:rPr>
        <w:t>11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30</w:t>
      </w:r>
      <w:r w:rsidRPr="00E661F9">
        <w:rPr>
          <w:rFonts w:ascii="微软雅黑" w:eastAsia="微软雅黑" w:hAnsi="微软雅黑" w:hint="eastAsia"/>
          <w:szCs w:val="21"/>
        </w:rPr>
        <w:t>日23:59:59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5.2</w:t>
      </w:r>
      <w:r>
        <w:rPr>
          <w:rFonts w:ascii="微软雅黑" w:eastAsia="微软雅黑" w:hAnsi="微软雅黑"/>
          <w:szCs w:val="21"/>
        </w:rPr>
        <w:t xml:space="preserve">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主题</w:t>
      </w:r>
    </w:p>
    <w:p w:rsidR="00267F75" w:rsidRPr="00305163" w:rsidRDefault="00881E80" w:rsidP="00267F7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881E80">
        <w:rPr>
          <w:rFonts w:ascii="微软雅黑" w:eastAsia="微软雅黑" w:hAnsi="微软雅黑" w:hint="eastAsia"/>
          <w:szCs w:val="21"/>
        </w:rPr>
        <w:t>感恩盛典启幕！翻倍红包，加息Ycode，周生生转运珠等你来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5.3 </w:t>
      </w:r>
      <w:r w:rsidR="00676F85" w:rsidRPr="00305163">
        <w:rPr>
          <w:rFonts w:ascii="微软雅黑" w:eastAsia="微软雅黑" w:hAnsi="微软雅黑" w:hint="eastAsia"/>
          <w:szCs w:val="21"/>
        </w:rPr>
        <w:t>活动形式</w:t>
      </w:r>
    </w:p>
    <w:p w:rsidR="00267F75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玩转翻倍红包</w:t>
      </w:r>
    </w:p>
    <w:p w:rsid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活动期间，</w:t>
      </w:r>
      <w:r>
        <w:rPr>
          <w:rFonts w:ascii="微软雅黑" w:eastAsia="微软雅黑" w:hAnsi="微软雅黑"/>
          <w:szCs w:val="21"/>
        </w:rPr>
        <w:t>用户</w:t>
      </w:r>
      <w:r>
        <w:rPr>
          <w:rFonts w:ascii="微软雅黑" w:eastAsia="微软雅黑" w:hAnsi="微软雅黑" w:hint="eastAsia"/>
          <w:szCs w:val="21"/>
        </w:rPr>
        <w:t>每天</w:t>
      </w:r>
      <w:r>
        <w:rPr>
          <w:rFonts w:ascii="微软雅黑" w:eastAsia="微软雅黑" w:hAnsi="微软雅黑"/>
          <w:szCs w:val="21"/>
        </w:rPr>
        <w:t>可以</w:t>
      </w:r>
      <w:r w:rsidRPr="000566CC">
        <w:rPr>
          <w:rFonts w:ascii="微软雅黑" w:eastAsia="微软雅黑" w:hAnsi="微软雅黑" w:hint="eastAsia"/>
          <w:szCs w:val="21"/>
        </w:rPr>
        <w:t>领1次红包，可直接领取红包，也可将红包进行翻倍再</w:t>
      </w:r>
    </w:p>
    <w:p w:rsidR="000566CC" w:rsidRDefault="000566CC" w:rsidP="000566CC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lastRenderedPageBreak/>
        <w:t>领取</w:t>
      </w:r>
      <w:r>
        <w:rPr>
          <w:rFonts w:ascii="微软雅黑" w:eastAsia="微软雅黑" w:hAnsi="微软雅黑" w:hint="eastAsia"/>
          <w:szCs w:val="21"/>
        </w:rPr>
        <w:t>，</w:t>
      </w:r>
      <w:r w:rsidRPr="000566CC">
        <w:rPr>
          <w:rFonts w:ascii="微软雅黑" w:eastAsia="微软雅黑" w:hAnsi="微软雅黑" w:hint="eastAsia"/>
          <w:szCs w:val="21"/>
        </w:rPr>
        <w:t>翻倍红包需要消耗1000积分，单个红包最多翻倍2次，红包有效期为1天</w:t>
      </w:r>
      <w:r>
        <w:rPr>
          <w:rFonts w:ascii="微软雅黑" w:eastAsia="微软雅黑" w:hAnsi="微软雅黑" w:hint="eastAsia"/>
          <w:szCs w:val="21"/>
        </w:rPr>
        <w:t>；</w:t>
      </w:r>
    </w:p>
    <w:p w:rsidR="000566CC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天天刮Ycode</w:t>
      </w:r>
    </w:p>
    <w:p w:rsid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期间，</w:t>
      </w:r>
      <w:r>
        <w:rPr>
          <w:rFonts w:ascii="微软雅黑" w:eastAsia="微软雅黑" w:hAnsi="微软雅黑" w:hint="eastAsia"/>
          <w:szCs w:val="21"/>
        </w:rPr>
        <w:t>用户</w:t>
      </w:r>
      <w:r w:rsidRPr="000566CC">
        <w:rPr>
          <w:rFonts w:ascii="微软雅黑" w:eastAsia="微软雅黑" w:hAnsi="微软雅黑" w:hint="eastAsia"/>
          <w:szCs w:val="21"/>
        </w:rPr>
        <w:t>每天都有一次刮奖机会，奖品为0.3%~0.6%的加息Ycode</w:t>
      </w:r>
      <w:r>
        <w:rPr>
          <w:rFonts w:ascii="微软雅黑" w:eastAsia="微软雅黑" w:hAnsi="微软雅黑" w:hint="eastAsia"/>
          <w:szCs w:val="21"/>
        </w:rPr>
        <w:t>；</w:t>
      </w:r>
    </w:p>
    <w:p w:rsidR="000566CC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五强争霸赛</w:t>
      </w:r>
    </w:p>
    <w:p w:rsidR="000566CC" w:rsidRP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活动期间，每天排名前5名且单日投资额满50万的用户可获得周生生转运珠</w:t>
      </w:r>
      <w:r>
        <w:rPr>
          <w:rFonts w:ascii="微软雅黑" w:eastAsia="微软雅黑" w:hAnsi="微软雅黑" w:hint="eastAsia"/>
          <w:szCs w:val="21"/>
        </w:rPr>
        <w:t>。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5.4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规则</w:t>
      </w:r>
    </w:p>
    <w:p w:rsidR="00267F75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玩转翻倍红包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每日对应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初始</w:t>
      </w:r>
      <w:r>
        <w:rPr>
          <w:rFonts w:ascii="微软雅黑" w:eastAsia="微软雅黑" w:hAnsi="微软雅黑"/>
          <w:szCs w:val="21"/>
        </w:rPr>
        <w:t>红包</w:t>
      </w:r>
      <w:r>
        <w:rPr>
          <w:rFonts w:ascii="微软雅黑" w:eastAsia="微软雅黑" w:hAnsi="微软雅黑" w:hint="eastAsia"/>
          <w:szCs w:val="21"/>
        </w:rPr>
        <w:t>额度如下</w:t>
      </w:r>
      <w:r>
        <w:rPr>
          <w:rFonts w:ascii="微软雅黑" w:eastAsia="微软雅黑" w:hAnsi="微软雅黑"/>
          <w:szCs w:val="21"/>
        </w:rPr>
        <w:t>：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3"/>
        <w:gridCol w:w="782"/>
        <w:gridCol w:w="782"/>
        <w:gridCol w:w="782"/>
        <w:gridCol w:w="782"/>
        <w:gridCol w:w="783"/>
      </w:tblGrid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11.21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11.22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11.23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11.24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11.25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11.26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11.27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11.28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11.29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11.30</w:t>
            </w:r>
          </w:p>
        </w:tc>
      </w:tr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/>
                <w:szCs w:val="21"/>
              </w:rPr>
              <w:t>8</w:t>
            </w:r>
            <w:r w:rsidRPr="00B35C9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:rsid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规则：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1、活动时间：2018年11月20日-11月30日；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2、</w:t>
      </w:r>
      <w:r w:rsidR="00564671" w:rsidRPr="00564671">
        <w:rPr>
          <w:rFonts w:ascii="微软雅黑" w:eastAsia="微软雅黑" w:hAnsi="微软雅黑" w:hint="eastAsia"/>
          <w:szCs w:val="21"/>
        </w:rPr>
        <w:t>活动期间，每人每天可领1次红包，可直接领取红包，也可2倍领取或4倍领取</w:t>
      </w:r>
      <w:r w:rsidR="00D57092" w:rsidRPr="00D57092">
        <w:rPr>
          <w:rFonts w:ascii="微软雅黑" w:eastAsia="微软雅黑" w:hAnsi="微软雅黑" w:hint="eastAsia"/>
          <w:szCs w:val="21"/>
        </w:rPr>
        <w:t>；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3、</w:t>
      </w:r>
      <w:r w:rsidR="00564671" w:rsidRPr="00564671">
        <w:rPr>
          <w:rFonts w:ascii="微软雅黑" w:eastAsia="微软雅黑" w:hAnsi="微软雅黑" w:hint="eastAsia"/>
          <w:szCs w:val="21"/>
        </w:rPr>
        <w:t>红包2倍领取消耗1000积分，红包4倍领取消耗2000积分，红包有效期为1天</w:t>
      </w:r>
      <w:r w:rsidR="00D57092" w:rsidRPr="00D57092">
        <w:rPr>
          <w:rFonts w:ascii="微软雅黑" w:eastAsia="微软雅黑" w:hAnsi="微软雅黑" w:hint="eastAsia"/>
          <w:szCs w:val="21"/>
        </w:rPr>
        <w:t>；</w:t>
      </w:r>
      <w:r w:rsidR="00564671">
        <w:rPr>
          <w:rFonts w:ascii="微软雅黑" w:eastAsia="微软雅黑" w:hAnsi="微软雅黑" w:hint="eastAsia"/>
          <w:szCs w:val="21"/>
        </w:rPr>
        <w:t xml:space="preserve"> 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4、红包适用于YY-A/YY-B/YY-C/YY-VIPA/YY-VIPB/YY-VIPC，红包翻倍后所需抵扣金额也将进行翻倍，详情查看【我的红包】；</w:t>
      </w:r>
      <w:r w:rsidR="00D57092">
        <w:rPr>
          <w:rFonts w:ascii="微软雅黑" w:eastAsia="微软雅黑" w:hAnsi="微软雅黑"/>
          <w:szCs w:val="21"/>
        </w:rPr>
        <w:tab/>
      </w:r>
    </w:p>
    <w:p w:rsidR="000566CC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5、本活动最终解释权归友金服所有。</w:t>
      </w:r>
    </w:p>
    <w:p w:rsidR="003E2A18" w:rsidRDefault="003E2A18" w:rsidP="003E2A18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天天刮Ycode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每日对应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刮奖</w:t>
      </w:r>
      <w:r>
        <w:rPr>
          <w:rFonts w:ascii="微软雅黑" w:eastAsia="微软雅黑" w:hAnsi="微软雅黑"/>
          <w:szCs w:val="21"/>
        </w:rPr>
        <w:t>ycode额度</w:t>
      </w:r>
      <w:r>
        <w:rPr>
          <w:rFonts w:ascii="微软雅黑" w:eastAsia="微软雅黑" w:hAnsi="微软雅黑" w:hint="eastAsia"/>
          <w:szCs w:val="21"/>
        </w:rPr>
        <w:t>如下：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3"/>
        <w:gridCol w:w="782"/>
        <w:gridCol w:w="782"/>
        <w:gridCol w:w="782"/>
        <w:gridCol w:w="782"/>
        <w:gridCol w:w="783"/>
      </w:tblGrid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11.21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11.22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11.23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11.24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11.25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11.26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11.27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11.28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11.29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11.30</w:t>
            </w:r>
          </w:p>
        </w:tc>
      </w:tr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0.6%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3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0.4%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3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0.4%</w:t>
            </w:r>
          </w:p>
        </w:tc>
      </w:tr>
    </w:tbl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规则：</w:t>
      </w:r>
    </w:p>
    <w:p w:rsidR="003E2A18" w:rsidRP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1、活动时间：2018年11月20日-11月30日；</w:t>
      </w:r>
    </w:p>
    <w:p w:rsidR="003E2A18" w:rsidRP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2、活动期间，每人每天都有一次刮奖机会，奖品为0.3%~0.6%的加息Ycode</w:t>
      </w:r>
      <w:r w:rsidR="00DF3CA0">
        <w:rPr>
          <w:rFonts w:ascii="微软雅黑" w:eastAsia="微软雅黑" w:hAnsi="微软雅黑" w:hint="eastAsia"/>
          <w:szCs w:val="21"/>
        </w:rPr>
        <w:t>，</w:t>
      </w:r>
      <w:r w:rsidR="00DF3CA0" w:rsidRPr="00DF3CA0">
        <w:rPr>
          <w:rFonts w:ascii="微软雅黑" w:eastAsia="微软雅黑" w:hAnsi="微软雅黑" w:hint="eastAsia"/>
          <w:szCs w:val="21"/>
        </w:rPr>
        <w:t>Ycode有效期为一天</w:t>
      </w:r>
      <w:r w:rsidRPr="003E2A18">
        <w:rPr>
          <w:rFonts w:ascii="微软雅黑" w:eastAsia="微软雅黑" w:hAnsi="微软雅黑" w:hint="eastAsia"/>
          <w:szCs w:val="21"/>
        </w:rPr>
        <w:t>；</w:t>
      </w:r>
    </w:p>
    <w:p w:rsid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3、Ycode适用于YY-A/YY-B/YY-C/YY-VIPA/YY-VIPB/YY-VIPC，详情查看</w:t>
      </w:r>
    </w:p>
    <w:p w:rsidR="003E2A18" w:rsidRPr="003E2A18" w:rsidRDefault="003E2A18" w:rsidP="003E2A18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【我的Ycode】；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4、本活动最终解释权归友金服所有。</w:t>
      </w:r>
    </w:p>
    <w:p w:rsidR="003E2A18" w:rsidRDefault="003E2A18" w:rsidP="003E2A18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五强争霸赛</w:t>
      </w:r>
    </w:p>
    <w:tbl>
      <w:tblPr>
        <w:tblW w:w="8522" w:type="dxa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2A18" w:rsidTr="00B35C9E">
        <w:tc>
          <w:tcPr>
            <w:tcW w:w="8522" w:type="dxa"/>
            <w:gridSpan w:val="3"/>
            <w:shd w:val="clear" w:color="auto" w:fill="auto"/>
          </w:tcPr>
          <w:p w:rsidR="003E2A18" w:rsidRPr="00B35C9E" w:rsidRDefault="003E2A18" w:rsidP="00B35C9E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Top5排行榜</w:t>
            </w:r>
          </w:p>
          <w:p w:rsidR="003E2A18" w:rsidRPr="00B35C9E" w:rsidRDefault="003E2A18" w:rsidP="00B35C9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每天排名前5名且单日投资额满50万可得周生生转运珠</w:t>
            </w:r>
          </w:p>
        </w:tc>
      </w:tr>
      <w:tr w:rsidR="00B35C9E" w:rsidTr="00B35C9E">
        <w:tc>
          <w:tcPr>
            <w:tcW w:w="2840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3E2A18" w:rsidRPr="00B35C9E" w:rsidRDefault="00D57092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131*******</w:t>
            </w:r>
            <w:r w:rsidR="003E2A18" w:rsidRPr="00B35C9E"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200000</w:t>
            </w:r>
          </w:p>
        </w:tc>
      </w:tr>
    </w:tbl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活动规则</w:t>
      </w:r>
      <w:r>
        <w:rPr>
          <w:rFonts w:ascii="微软雅黑" w:eastAsia="微软雅黑" w:hAnsi="微软雅黑"/>
          <w:szCs w:val="21"/>
        </w:rPr>
        <w:t>：</w:t>
      </w:r>
    </w:p>
    <w:p w:rsidR="00CD28D9" w:rsidRP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1、活动时间：2018年11月20日-11月30日；</w:t>
      </w:r>
    </w:p>
    <w:p w:rsid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2、活动期间，每天排名前5名且单日出借额满50万的用户可获得周生生黄</w:t>
      </w:r>
    </w:p>
    <w:p w:rsidR="00CD28D9" w:rsidRPr="00CD28D9" w:rsidRDefault="00CD28D9" w:rsidP="00CD28D9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金转运珠一个(价值980元），当第5名出现并列时，以先达到并列金额的用户为准；</w:t>
      </w:r>
    </w:p>
    <w:p w:rsid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3、工作人员将于活动结束后的15个工作日内联系兑奖，领取奖品需在【账</w:t>
      </w:r>
    </w:p>
    <w:p w:rsidR="00CD28D9" w:rsidRPr="00CD28D9" w:rsidRDefault="00CD28D9" w:rsidP="00CD28D9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户-设置-我的地址】中登记地址，活动结束后一个月为申诉期，逾期未提交收货信息视为自动放弃奖励；</w:t>
      </w:r>
    </w:p>
    <w:p w:rsidR="00CD28D9" w:rsidRP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 w:rsidRPr="00CD28D9">
        <w:rPr>
          <w:rFonts w:ascii="微软雅黑" w:eastAsia="微软雅黑" w:hAnsi="微软雅黑" w:hint="eastAsia"/>
          <w:szCs w:val="21"/>
        </w:rPr>
        <w:t>4、活动期间成功续投出去的用户可正常参与本活动；</w:t>
      </w:r>
    </w:p>
    <w:p w:rsidR="003E2A18" w:rsidRPr="003E2A18" w:rsidRDefault="00CD28D9" w:rsidP="00CD28D9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5、活动申诉期截止至2018年12月31</w:t>
      </w:r>
      <w:r>
        <w:rPr>
          <w:rFonts w:ascii="微软雅黑" w:eastAsia="微软雅黑" w:hAnsi="微软雅黑" w:hint="eastAsia"/>
          <w:szCs w:val="21"/>
        </w:rPr>
        <w:t>日，本活动最终解释权归友金服所有</w:t>
      </w:r>
      <w:r w:rsidR="003E2A18" w:rsidRPr="003E2A18">
        <w:rPr>
          <w:rFonts w:ascii="微软雅黑" w:eastAsia="微软雅黑" w:hAnsi="微软雅黑" w:hint="eastAsia"/>
          <w:szCs w:val="21"/>
        </w:rPr>
        <w:t>。</w:t>
      </w:r>
    </w:p>
    <w:p w:rsidR="00517EAB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5.5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礼包</w:t>
      </w:r>
    </w:p>
    <w:p w:rsidR="00267F75" w:rsidRDefault="003E2A18" w:rsidP="003E2A18">
      <w:pPr>
        <w:pStyle w:val="1"/>
        <w:ind w:left="42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5.5.1 红包/</w:t>
      </w:r>
      <w:r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szCs w:val="21"/>
        </w:rPr>
        <w:t>说明</w:t>
      </w:r>
    </w:p>
    <w:p w:rsidR="003E2A18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来源</w:t>
      </w:r>
      <w:r>
        <w:rPr>
          <w:rFonts w:ascii="微软雅黑" w:eastAsia="微软雅黑" w:hAnsi="微软雅黑"/>
          <w:szCs w:val="21"/>
        </w:rPr>
        <w:t>：感恩节活动</w:t>
      </w:r>
    </w:p>
    <w:p w:rsidR="00DF3CA0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有效期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1天</w:t>
      </w:r>
    </w:p>
    <w:p w:rsidR="00DF3CA0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发放人群</w:t>
      </w:r>
      <w:r>
        <w:rPr>
          <w:rFonts w:ascii="微软雅黑" w:eastAsia="微软雅黑" w:hAnsi="微软雅黑"/>
          <w:szCs w:val="21"/>
        </w:rPr>
        <w:t>：营销活动</w:t>
      </w:r>
    </w:p>
    <w:p w:rsidR="00DF3CA0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DF3CA0">
        <w:rPr>
          <w:rFonts w:ascii="微软雅黑" w:eastAsia="微软雅黑" w:hAnsi="微软雅黑" w:hint="eastAsia"/>
          <w:szCs w:val="21"/>
        </w:rPr>
        <w:t>5.5.2中奖记录说明</w:t>
      </w:r>
    </w:p>
    <w:p w:rsidR="00B344F5" w:rsidDel="003A2D99" w:rsidRDefault="00DF3CA0" w:rsidP="003A2D99">
      <w:pPr>
        <w:pStyle w:val="1"/>
        <w:ind w:left="420" w:firstLineChars="0"/>
        <w:rPr>
          <w:del w:id="7" w:author="SZ_00_50" w:date="2018-11-01T10:20:00Z"/>
          <w:rFonts w:ascii="微软雅黑" w:eastAsia="微软雅黑" w:hAnsi="微软雅黑" w:cs="微软雅黑"/>
        </w:rPr>
      </w:pPr>
      <w:r w:rsidRPr="00DF3CA0">
        <w:rPr>
          <w:rFonts w:ascii="微软雅黑" w:eastAsia="微软雅黑" w:hAnsi="微软雅黑" w:hint="eastAsia"/>
          <w:szCs w:val="21"/>
        </w:rPr>
        <w:t>本次活动获得的</w:t>
      </w:r>
      <w:del w:id="8" w:author="SZ_00_50" w:date="2018-11-01T10:20:00Z">
        <w:r w:rsidR="00B344F5" w:rsidDel="003A2D99">
          <w:rPr>
            <w:rFonts w:ascii="微软雅黑" w:eastAsia="微软雅黑" w:hAnsi="微软雅黑" w:hint="eastAsia"/>
            <w:szCs w:val="21"/>
          </w:rPr>
          <w:delText>翻倍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红包</w:delText>
        </w:r>
      </w:del>
      <w:ins w:id="9" w:author="SZ_00_50" w:date="2018-11-01T10:20:00Z">
        <w:r w:rsidR="003A2D99">
          <w:rPr>
            <w:rFonts w:ascii="微软雅黑" w:eastAsia="微软雅黑" w:hAnsi="微软雅黑" w:hint="eastAsia"/>
            <w:szCs w:val="21"/>
          </w:rPr>
          <w:t>福利</w:t>
        </w:r>
      </w:ins>
      <w:r>
        <w:rPr>
          <w:rFonts w:ascii="微软雅黑" w:eastAsia="微软雅黑" w:hAnsi="微软雅黑" w:hint="eastAsia"/>
          <w:szCs w:val="21"/>
        </w:rPr>
        <w:t>，</w:t>
      </w:r>
      <w:ins w:id="10" w:author="SZ_00_50" w:date="2018-11-01T10:20:00Z">
        <w:r w:rsidR="003A2D99">
          <w:rPr>
            <w:rFonts w:ascii="微软雅黑" w:eastAsia="微软雅黑" w:hAnsi="微软雅黑" w:hint="eastAsia"/>
            <w:szCs w:val="21"/>
          </w:rPr>
          <w:t>均不在</w:t>
        </w:r>
      </w:ins>
      <w:r>
        <w:rPr>
          <w:rFonts w:ascii="微软雅黑" w:eastAsia="微软雅黑" w:hAnsi="微软雅黑" w:hint="eastAsia"/>
          <w:bCs/>
          <w:szCs w:val="21"/>
        </w:rPr>
        <w:t>在</w:t>
      </w:r>
      <w:r>
        <w:rPr>
          <w:rFonts w:ascii="微软雅黑" w:eastAsia="微软雅黑" w:hAnsi="微软雅黑" w:cs="微软雅黑" w:hint="eastAsia"/>
        </w:rPr>
        <w:t>中奖记录中展示</w:t>
      </w:r>
      <w:del w:id="11" w:author="SZ_00_50" w:date="2018-11-01T10:20:00Z">
        <w:r w:rsidDel="003A2D99">
          <w:rPr>
            <w:rFonts w:ascii="微软雅黑" w:eastAsia="微软雅黑" w:hAnsi="微软雅黑" w:cs="微软雅黑" w:hint="eastAsia"/>
          </w:rPr>
          <w:delText>，来源均为“</w:delText>
        </w:r>
        <w:r w:rsidDel="003A2D99">
          <w:rPr>
            <w:rFonts w:ascii="微软雅黑" w:eastAsia="微软雅黑" w:hAnsi="微软雅黑" w:hint="eastAsia"/>
            <w:bCs/>
            <w:szCs w:val="21"/>
          </w:rPr>
          <w:delText>感恩节</w:delText>
        </w:r>
        <w:r w:rsidDel="003A2D99">
          <w:rPr>
            <w:rFonts w:ascii="微软雅黑" w:eastAsia="微软雅黑" w:hAnsi="微软雅黑" w:cs="微软雅黑" w:hint="eastAsia"/>
          </w:rPr>
          <w:delText>活动”</w:delText>
        </w:r>
      </w:del>
    </w:p>
    <w:p w:rsidR="00517EAB" w:rsidDel="003A2D99" w:rsidRDefault="00B344F5">
      <w:pPr>
        <w:pStyle w:val="1"/>
        <w:ind w:left="420" w:firstLineChars="0"/>
        <w:rPr>
          <w:del w:id="12" w:author="SZ_00_50" w:date="2018-11-01T10:20:00Z"/>
          <w:rFonts w:ascii="微软雅黑" w:eastAsia="微软雅黑" w:hAnsi="微软雅黑" w:cs="微软雅黑"/>
        </w:rPr>
      </w:pPr>
      <w:del w:id="13" w:author="SZ_00_50" w:date="2018-11-01T10:20:00Z">
        <w:r w:rsidDel="003A2D99">
          <w:rPr>
            <w:rFonts w:ascii="微软雅黑" w:eastAsia="微软雅黑" w:hAnsi="微软雅黑" w:hint="eastAsia"/>
            <w:szCs w:val="21"/>
          </w:rPr>
          <w:delText>（注</w:delText>
        </w:r>
        <w:r w:rsidDel="003A2D99">
          <w:rPr>
            <w:rFonts w:ascii="微软雅黑" w:eastAsia="微软雅黑" w:hAnsi="微软雅黑"/>
            <w:szCs w:val="21"/>
          </w:rPr>
          <w:delText>：</w:delText>
        </w:r>
        <w:r w:rsidDel="003A2D99">
          <w:rPr>
            <w:rFonts w:ascii="微软雅黑" w:eastAsia="微软雅黑" w:hAnsi="微软雅黑" w:hint="eastAsia"/>
            <w:szCs w:val="21"/>
          </w:rPr>
          <w:delText>刮奖Y</w:delText>
        </w:r>
        <w:r w:rsidDel="003A2D99">
          <w:rPr>
            <w:rFonts w:ascii="微软雅黑" w:eastAsia="微软雅黑" w:hAnsi="微软雅黑"/>
            <w:szCs w:val="21"/>
          </w:rPr>
          <w:delText>code无中奖纪录说</w:delText>
        </w:r>
        <w:r w:rsidDel="003A2D99">
          <w:rPr>
            <w:rFonts w:ascii="微软雅黑" w:eastAsia="微软雅黑" w:hAnsi="微软雅黑" w:hint="eastAsia"/>
            <w:szCs w:val="21"/>
          </w:rPr>
          <w:delText>明，</w:delText>
        </w:r>
        <w:r w:rsidDel="003A2D99">
          <w:rPr>
            <w:rFonts w:ascii="微软雅黑" w:eastAsia="微软雅黑" w:hAnsi="微软雅黑"/>
            <w:szCs w:val="21"/>
          </w:rPr>
          <w:delText>可不用测</w:delText>
        </w:r>
        <w:r w:rsidDel="003A2D99">
          <w:rPr>
            <w:rFonts w:ascii="微软雅黑" w:eastAsia="微软雅黑" w:hAnsi="微软雅黑" w:hint="eastAsia"/>
            <w:szCs w:val="21"/>
          </w:rPr>
          <w:delText>）</w:delText>
        </w:r>
      </w:del>
    </w:p>
    <w:p w:rsidR="00DF3CA0" w:rsidDel="003A2D99" w:rsidRDefault="00DF3CA0">
      <w:pPr>
        <w:pStyle w:val="1"/>
        <w:ind w:left="420" w:firstLineChars="0"/>
        <w:rPr>
          <w:del w:id="14" w:author="SZ_00_50" w:date="2018-11-01T10:20:00Z"/>
          <w:rFonts w:ascii="微软雅黑" w:eastAsia="微软雅黑" w:hAnsi="微软雅黑"/>
          <w:szCs w:val="21"/>
        </w:rPr>
        <w:pPrChange w:id="15" w:author="SZ_00_50" w:date="2018-11-01T10:20:00Z">
          <w:pPr>
            <w:pStyle w:val="1"/>
            <w:numPr>
              <w:numId w:val="4"/>
            </w:numPr>
            <w:ind w:left="1260" w:firstLineChars="0" w:hanging="420"/>
          </w:pPr>
        </w:pPrChange>
      </w:pPr>
      <w:del w:id="16" w:author="SZ_00_50" w:date="2018-11-01T10:20:00Z">
        <w:r w:rsidRPr="00DF3CA0" w:rsidDel="003A2D99">
          <w:rPr>
            <w:rFonts w:ascii="微软雅黑" w:eastAsia="微软雅黑" w:hAnsi="微软雅黑"/>
            <w:szCs w:val="21"/>
          </w:rPr>
          <w:delText>PC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：【我的账户】</w:delText>
        </w:r>
        <w:r w:rsidRPr="00DF3CA0" w:rsidDel="003A2D99">
          <w:rPr>
            <w:rFonts w:ascii="微软雅黑" w:eastAsia="微软雅黑" w:hAnsi="微软雅黑"/>
            <w:szCs w:val="21"/>
          </w:rPr>
          <w:delText>-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【福利回馈】</w:delText>
        </w:r>
        <w:r w:rsidRPr="00DF3CA0" w:rsidDel="003A2D99">
          <w:rPr>
            <w:rFonts w:ascii="微软雅黑" w:eastAsia="微软雅黑" w:hAnsi="微软雅黑"/>
            <w:szCs w:val="21"/>
          </w:rPr>
          <w:delText>-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【奖品记录】</w:delText>
        </w:r>
        <w:r w:rsidRPr="00DF3CA0" w:rsidDel="003A2D99">
          <w:rPr>
            <w:rFonts w:ascii="微软雅黑" w:eastAsia="微软雅黑" w:hAnsi="微软雅黑"/>
            <w:szCs w:val="21"/>
          </w:rPr>
          <w:delText>-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【全部】</w:delText>
        </w:r>
        <w:r w:rsidRPr="00DF3CA0" w:rsidDel="003A2D99">
          <w:rPr>
            <w:rFonts w:ascii="微软雅黑" w:eastAsia="微软雅黑" w:hAnsi="微软雅黑"/>
            <w:szCs w:val="21"/>
          </w:rPr>
          <w:delText>&amp;</w:delText>
        </w:r>
        <w:r w:rsidDel="003A2D99">
          <w:rPr>
            <w:rFonts w:ascii="微软雅黑" w:eastAsia="微软雅黑" w:hAnsi="微软雅黑" w:hint="eastAsia"/>
            <w:szCs w:val="21"/>
          </w:rPr>
          <w:delText>【抽奖</w:delText>
        </w:r>
        <w:r w:rsidRPr="00DF3CA0" w:rsidDel="003A2D99">
          <w:rPr>
            <w:rFonts w:ascii="微软雅黑" w:eastAsia="微软雅黑" w:hAnsi="微软雅黑" w:hint="eastAsia"/>
            <w:szCs w:val="21"/>
          </w:rPr>
          <w:delText>奖品】；</w:delText>
        </w:r>
      </w:del>
    </w:p>
    <w:p w:rsidR="00DF3CA0" w:rsidDel="003A2D99" w:rsidRDefault="00DF3CA0">
      <w:pPr>
        <w:pStyle w:val="1"/>
        <w:ind w:left="420" w:firstLineChars="0"/>
        <w:rPr>
          <w:del w:id="17" w:author="SZ_00_50" w:date="2018-11-01T10:20:00Z"/>
          <w:rFonts w:ascii="微软雅黑" w:eastAsia="微软雅黑" w:hAnsi="微软雅黑"/>
          <w:bCs/>
          <w:szCs w:val="21"/>
        </w:rPr>
        <w:pPrChange w:id="18" w:author="SZ_00_50" w:date="2018-11-01T10:20:00Z">
          <w:pPr>
            <w:numPr>
              <w:numId w:val="4"/>
            </w:numPr>
            <w:ind w:left="1260" w:hanging="420"/>
          </w:pPr>
        </w:pPrChange>
      </w:pPr>
      <w:del w:id="19" w:author="SZ_00_50" w:date="2018-11-01T10:20:00Z">
        <w:r w:rsidDel="003A2D99">
          <w:rPr>
            <w:rStyle w:val="a7"/>
            <w:rFonts w:ascii="微软雅黑" w:eastAsia="微软雅黑" w:hAnsi="微软雅黑" w:cs="微软雅黑" w:hint="eastAsia"/>
          </w:rPr>
          <w:delText>H5：【我的账户】-【更多】-【中奖记录】-【抽奖奖品】；</w:delText>
        </w:r>
      </w:del>
    </w:p>
    <w:p w:rsidR="00DF3CA0" w:rsidRPr="00A5204E" w:rsidRDefault="00DF3CA0">
      <w:pPr>
        <w:pStyle w:val="1"/>
        <w:ind w:left="420" w:firstLineChars="0"/>
        <w:rPr>
          <w:rStyle w:val="a7"/>
          <w:rFonts w:ascii="微软雅黑" w:eastAsia="微软雅黑" w:hAnsi="微软雅黑" w:cs="微软雅黑"/>
          <w:szCs w:val="22"/>
        </w:rPr>
        <w:pPrChange w:id="20" w:author="SZ_00_50" w:date="2018-11-01T10:20:00Z">
          <w:pPr>
            <w:numPr>
              <w:numId w:val="4"/>
            </w:numPr>
            <w:ind w:left="1260" w:hanging="420"/>
          </w:pPr>
        </w:pPrChange>
      </w:pPr>
      <w:del w:id="21" w:author="SZ_00_50" w:date="2018-11-01T10:20:00Z">
        <w:r w:rsidDel="003A2D99">
          <w:rPr>
            <w:rStyle w:val="a7"/>
            <w:rFonts w:ascii="微软雅黑" w:eastAsia="微软雅黑" w:hAnsi="微软雅黑" w:cs="微软雅黑" w:hint="eastAsia"/>
          </w:rPr>
          <w:delText>APP：【发现】-【中奖记录】-【抽奖奖品】。</w:delText>
        </w:r>
      </w:del>
      <w:ins w:id="22" w:author="SZ_00_50" w:date="2018-11-01T10:20:00Z">
        <w:r w:rsidR="003A2D99">
          <w:rPr>
            <w:rStyle w:val="a7"/>
            <w:rFonts w:ascii="微软雅黑" w:eastAsia="微软雅黑" w:hAnsi="微软雅黑" w:cs="微软雅黑" w:hint="eastAsia"/>
          </w:rPr>
          <w:t>。</w:t>
        </w:r>
      </w:ins>
    </w:p>
    <w:p w:rsidR="00DF3CA0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5.5.3 积分</w:t>
      </w:r>
      <w:r>
        <w:rPr>
          <w:rFonts w:ascii="微软雅黑" w:eastAsia="微软雅黑" w:hAnsi="微软雅黑"/>
          <w:szCs w:val="21"/>
        </w:rPr>
        <w:t>说明</w:t>
      </w:r>
    </w:p>
    <w:p w:rsidR="00DF3CA0" w:rsidRPr="00DF3CA0" w:rsidRDefault="00DF3CA0" w:rsidP="00DF3CA0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消耗</w:t>
      </w:r>
      <w:r w:rsidRPr="00DF3CA0">
        <w:rPr>
          <w:rFonts w:ascii="微软雅黑" w:eastAsia="微软雅黑" w:hAnsi="微软雅黑" w:hint="eastAsia"/>
          <w:szCs w:val="21"/>
        </w:rPr>
        <w:t>积分</w:t>
      </w:r>
    </w:p>
    <w:p w:rsidR="00C05B7A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 w:rsidRPr="00DF3CA0">
        <w:rPr>
          <w:rFonts w:ascii="微软雅黑" w:eastAsia="微软雅黑" w:hAnsi="微软雅黑" w:hint="eastAsia"/>
          <w:szCs w:val="21"/>
        </w:rPr>
        <w:t>用户使用积分</w:t>
      </w:r>
      <w:r w:rsidR="00C05B7A">
        <w:rPr>
          <w:rFonts w:ascii="微软雅黑" w:eastAsia="微软雅黑" w:hAnsi="微软雅黑" w:hint="eastAsia"/>
          <w:szCs w:val="21"/>
        </w:rPr>
        <w:t>进行红包</w:t>
      </w:r>
      <w:r w:rsidR="00C05B7A">
        <w:rPr>
          <w:rFonts w:ascii="微软雅黑" w:eastAsia="微软雅黑" w:hAnsi="微软雅黑"/>
          <w:szCs w:val="21"/>
        </w:rPr>
        <w:t>翻倍</w:t>
      </w:r>
      <w:r w:rsidRPr="00DF3CA0">
        <w:rPr>
          <w:rFonts w:ascii="微软雅黑" w:eastAsia="微软雅黑" w:hAnsi="微软雅黑" w:hint="eastAsia"/>
          <w:szCs w:val="21"/>
        </w:rPr>
        <w:t>后，【积分中心】-【积分明细】/【使用纪录】</w:t>
      </w:r>
      <w:r w:rsidR="00C05B7A">
        <w:rPr>
          <w:rFonts w:ascii="微软雅黑" w:eastAsia="微软雅黑" w:hAnsi="微软雅黑" w:hint="eastAsia"/>
          <w:bCs/>
          <w:szCs w:val="21"/>
        </w:rPr>
        <w:t>中增加</w:t>
      </w:r>
    </w:p>
    <w:p w:rsidR="00DF3CA0" w:rsidRDefault="00C05B7A" w:rsidP="00C05B7A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积分说明：“感恩节红包翻倍扣减”</w:t>
      </w:r>
    </w:p>
    <w:p w:rsidR="00C05B7A" w:rsidRPr="00C05B7A" w:rsidRDefault="00C05B7A" w:rsidP="00C05B7A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兑换失败积分回滚</w:t>
      </w:r>
    </w:p>
    <w:p w:rsidR="00C05B7A" w:rsidRPr="00C05B7A" w:rsidRDefault="00C05B7A" w:rsidP="00C05B7A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用户使用积分兑换失败后回滚，【积分中心】-【积分明细】/【获取纪录】增加积</w:t>
      </w:r>
    </w:p>
    <w:p w:rsidR="00C05B7A" w:rsidRPr="00C05B7A" w:rsidRDefault="00C05B7A" w:rsidP="00C05B7A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分说明“兑换失败返还积分”；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 w:rsidRPr="00517EAB">
        <w:rPr>
          <w:rFonts w:ascii="微软雅黑" w:eastAsia="微软雅黑" w:hAnsi="微软雅黑" w:hint="eastAsia"/>
          <w:szCs w:val="21"/>
        </w:rPr>
        <w:t xml:space="preserve">5.6 </w:t>
      </w:r>
      <w:r w:rsidR="00676F85" w:rsidRPr="00517EAB">
        <w:rPr>
          <w:rFonts w:ascii="微软雅黑" w:eastAsia="微软雅黑" w:hAnsi="微软雅黑" w:hint="eastAsia"/>
          <w:szCs w:val="21"/>
        </w:rPr>
        <w:t>参与方式</w:t>
      </w:r>
    </w:p>
    <w:p w:rsidR="00267F75" w:rsidRPr="00517EAB" w:rsidRDefault="00C05B7A" w:rsidP="00C05B7A">
      <w:pPr>
        <w:pStyle w:val="1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三端均</w:t>
      </w:r>
      <w:r>
        <w:rPr>
          <w:rFonts w:ascii="微软雅黑" w:eastAsia="微软雅黑" w:hAnsi="微软雅黑"/>
          <w:szCs w:val="21"/>
        </w:rPr>
        <w:t>直接参与</w:t>
      </w:r>
      <w:r>
        <w:rPr>
          <w:rFonts w:ascii="微软雅黑" w:eastAsia="微软雅黑" w:hAnsi="微软雅黑" w:hint="eastAsia"/>
          <w:szCs w:val="21"/>
        </w:rPr>
        <w:t>红包翻倍、</w:t>
      </w:r>
      <w:r>
        <w:rPr>
          <w:rFonts w:ascii="微软雅黑" w:eastAsia="微软雅黑" w:hAnsi="微软雅黑"/>
          <w:szCs w:val="21"/>
        </w:rPr>
        <w:t>出借及刮ycode</w:t>
      </w:r>
      <w:r>
        <w:rPr>
          <w:rFonts w:ascii="微软雅黑" w:eastAsia="微软雅黑" w:hAnsi="微软雅黑" w:hint="eastAsia"/>
          <w:szCs w:val="21"/>
        </w:rPr>
        <w:t>。</w:t>
      </w:r>
    </w:p>
    <w:p w:rsidR="00676F85" w:rsidRDefault="00676F85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 w:rsidR="00D2764B">
        <w:rPr>
          <w:rFonts w:ascii="微软雅黑" w:eastAsia="微软雅黑" w:hAnsi="微软雅黑" w:hint="eastAsia"/>
          <w:b/>
          <w:szCs w:val="21"/>
        </w:rPr>
        <w:t>实现</w:t>
      </w:r>
      <w:r>
        <w:rPr>
          <w:rFonts w:ascii="微软雅黑" w:eastAsia="微软雅黑" w:hAnsi="微软雅黑"/>
          <w:b/>
          <w:szCs w:val="21"/>
        </w:rPr>
        <w:t>详</w:t>
      </w:r>
      <w:r>
        <w:rPr>
          <w:rFonts w:ascii="微软雅黑" w:eastAsia="微软雅黑" w:hAnsi="微软雅黑" w:hint="eastAsia"/>
          <w:b/>
          <w:szCs w:val="21"/>
        </w:rPr>
        <w:t>述</w:t>
      </w:r>
    </w:p>
    <w:p w:rsidR="00B12FAA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6.1 </w:t>
      </w:r>
      <w:r w:rsidRPr="00676F85">
        <w:rPr>
          <w:rFonts w:ascii="微软雅黑" w:eastAsia="微软雅黑" w:hAnsi="微软雅黑" w:hint="eastAsia"/>
          <w:b/>
          <w:szCs w:val="21"/>
        </w:rPr>
        <w:t>页面</w:t>
      </w:r>
      <w:r w:rsidR="00EB7E62">
        <w:rPr>
          <w:rFonts w:ascii="微软雅黑" w:eastAsia="微软雅黑" w:hAnsi="微软雅黑" w:hint="eastAsia"/>
          <w:b/>
          <w:szCs w:val="21"/>
        </w:rPr>
        <w:t>原型总览</w:t>
      </w:r>
    </w:p>
    <w:p w:rsidR="00267F75" w:rsidRDefault="00655741" w:rsidP="00564671">
      <w:pPr>
        <w:pStyle w:val="1"/>
        <w:ind w:firstLineChars="300" w:firstLine="630"/>
        <w:jc w:val="left"/>
        <w:outlineLvl w:val="2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PC端</w:t>
      </w:r>
    </w:p>
    <w:p w:rsidR="00655741" w:rsidRDefault="000D7193" w:rsidP="00267F75">
      <w:pPr>
        <w:pStyle w:val="1"/>
        <w:ind w:firstLineChars="0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5pt;height:664.35pt;visibility:visible;mso-wrap-style:square">
            <v:imagedata r:id="rId9" o:title=""/>
          </v:shape>
        </w:pict>
      </w:r>
    </w:p>
    <w:p w:rsidR="00EB7E62" w:rsidRPr="00EB7E62" w:rsidRDefault="00EB7E62" w:rsidP="00EB7E62">
      <w:pPr>
        <w:pStyle w:val="1"/>
        <w:ind w:leftChars="200" w:left="420" w:firstLineChars="0"/>
        <w:outlineLvl w:val="2"/>
        <w:rPr>
          <w:rFonts w:ascii="微软雅黑" w:eastAsia="微软雅黑" w:hAnsi="微软雅黑"/>
          <w:b/>
          <w:bCs/>
          <w:szCs w:val="21"/>
        </w:rPr>
      </w:pPr>
      <w:r w:rsidRPr="00EB7E62">
        <w:rPr>
          <w:rFonts w:ascii="微软雅黑" w:eastAsia="微软雅黑" w:hAnsi="微软雅黑"/>
          <w:b/>
          <w:bCs/>
          <w:szCs w:val="21"/>
        </w:rPr>
        <w:t>H5/App</w:t>
      </w:r>
      <w:r w:rsidRPr="00EB7E62">
        <w:rPr>
          <w:rFonts w:ascii="微软雅黑" w:eastAsia="微软雅黑" w:hAnsi="微软雅黑" w:hint="eastAsia"/>
          <w:b/>
          <w:bCs/>
          <w:szCs w:val="21"/>
        </w:rPr>
        <w:t>端</w:t>
      </w:r>
    </w:p>
    <w:p w:rsidR="00EB7E62" w:rsidRDefault="000D7193" w:rsidP="00EB7E62">
      <w:pPr>
        <w:pStyle w:val="1"/>
        <w:ind w:firstLineChars="0"/>
        <w:rPr>
          <w:noProof/>
        </w:rPr>
      </w:pPr>
      <w:r>
        <w:rPr>
          <w:noProof/>
        </w:rPr>
        <w:lastRenderedPageBreak/>
        <w:pict>
          <v:shape id="_x0000_i1026" type="#_x0000_t75" style="width:127pt;height:693.8pt;visibility:visible;mso-wrap-style:square">
            <v:imagedata r:id="rId10" o:title=""/>
          </v:shape>
        </w:pict>
      </w:r>
    </w:p>
    <w:p w:rsidR="006F3A1A" w:rsidRPr="00676F85" w:rsidRDefault="006F3A1A" w:rsidP="00EB7E62">
      <w:pPr>
        <w:pStyle w:val="1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hint="eastAsia"/>
          <w:noProof/>
        </w:rPr>
        <w:lastRenderedPageBreak/>
        <w:t>注</w:t>
      </w:r>
      <w:r>
        <w:rPr>
          <w:noProof/>
        </w:rPr>
        <w:t>：</w:t>
      </w:r>
      <w:r>
        <w:rPr>
          <w:rFonts w:hint="eastAsia"/>
          <w:noProof/>
        </w:rPr>
        <w:t>实际</w:t>
      </w:r>
      <w:r>
        <w:rPr>
          <w:noProof/>
        </w:rPr>
        <w:t>图</w:t>
      </w:r>
      <w:r>
        <w:rPr>
          <w:rFonts w:hint="eastAsia"/>
          <w:noProof/>
        </w:rPr>
        <w:t>上</w:t>
      </w:r>
      <w:r>
        <w:rPr>
          <w:noProof/>
        </w:rPr>
        <w:t>的内容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文案</w:t>
      </w:r>
      <w:r>
        <w:rPr>
          <w:noProof/>
        </w:rPr>
        <w:t>需要</w:t>
      </w:r>
      <w:r>
        <w:rPr>
          <w:rFonts w:hint="eastAsia"/>
          <w:noProof/>
        </w:rPr>
        <w:t>以</w:t>
      </w:r>
      <w:r>
        <w:rPr>
          <w:noProof/>
        </w:rPr>
        <w:t>蓝湖上设计师的图为准</w:t>
      </w:r>
      <w:r>
        <w:rPr>
          <w:rFonts w:hint="eastAsia"/>
          <w:noProof/>
        </w:rPr>
        <w:t>，</w:t>
      </w:r>
      <w:r>
        <w:rPr>
          <w:noProof/>
        </w:rPr>
        <w:t>此处仅做参考。</w:t>
      </w:r>
    </w:p>
    <w:p w:rsidR="00305163" w:rsidRDefault="00676F85" w:rsidP="00EB7E62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6.1.1 页面</w:t>
      </w:r>
      <w:r w:rsidR="003B2F4B">
        <w:rPr>
          <w:rFonts w:ascii="微软雅黑" w:eastAsia="微软雅黑" w:hAnsi="微软雅黑" w:hint="eastAsia"/>
          <w:bCs/>
          <w:szCs w:val="21"/>
        </w:rPr>
        <w:t>静态</w:t>
      </w:r>
      <w:r w:rsidR="004B3E2C">
        <w:rPr>
          <w:rFonts w:ascii="微软雅黑" w:eastAsia="微软雅黑" w:hAnsi="微软雅黑" w:hint="eastAsia"/>
          <w:bCs/>
          <w:szCs w:val="21"/>
        </w:rPr>
        <w:t>构成</w:t>
      </w:r>
    </w:p>
    <w:p w:rsidR="00267F75" w:rsidRDefault="00C05B7A" w:rsidP="00267F75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页面共分为</w:t>
      </w:r>
      <w:r>
        <w:rPr>
          <w:rFonts w:ascii="微软雅黑" w:eastAsia="微软雅黑" w:hAnsi="微软雅黑" w:hint="eastAsia"/>
          <w:bCs/>
          <w:szCs w:val="21"/>
        </w:rPr>
        <w:t>四</w:t>
      </w:r>
      <w:r>
        <w:rPr>
          <w:rFonts w:ascii="微软雅黑" w:eastAsia="微软雅黑" w:hAnsi="微软雅黑"/>
          <w:bCs/>
          <w:szCs w:val="21"/>
        </w:rPr>
        <w:t>部分</w:t>
      </w:r>
      <w:r w:rsidR="006725A8">
        <w:rPr>
          <w:rFonts w:ascii="微软雅黑" w:eastAsia="微软雅黑" w:hAnsi="微软雅黑" w:hint="eastAsia"/>
          <w:bCs/>
          <w:szCs w:val="21"/>
        </w:rPr>
        <w:t>，</w:t>
      </w:r>
      <w:r w:rsidR="006725A8">
        <w:rPr>
          <w:rFonts w:ascii="微软雅黑" w:eastAsia="微软雅黑" w:hAnsi="微软雅黑"/>
          <w:bCs/>
          <w:szCs w:val="21"/>
        </w:rPr>
        <w:t>如下</w:t>
      </w:r>
      <w:r w:rsidR="006725A8">
        <w:rPr>
          <w:rFonts w:ascii="微软雅黑" w:eastAsia="微软雅黑" w:hAnsi="微软雅黑" w:hint="eastAsia"/>
          <w:bCs/>
          <w:szCs w:val="21"/>
        </w:rPr>
        <w:t>，另</w:t>
      </w:r>
      <w:r>
        <w:rPr>
          <w:rFonts w:ascii="微软雅黑" w:eastAsia="微软雅黑" w:hAnsi="微软雅黑" w:hint="eastAsia"/>
          <w:bCs/>
          <w:szCs w:val="21"/>
        </w:rPr>
        <w:t>PC端</w:t>
      </w:r>
      <w:r w:rsidR="001173D2" w:rsidRPr="00885CE1">
        <w:rPr>
          <w:rFonts w:ascii="微软雅黑" w:eastAsia="微软雅黑" w:hAnsi="微软雅黑" w:hint="eastAsia"/>
          <w:bCs/>
          <w:color w:val="FF0000"/>
          <w:szCs w:val="21"/>
        </w:rPr>
        <w:t>此次不</w:t>
      </w:r>
      <w:r w:rsidRPr="00885CE1">
        <w:rPr>
          <w:rFonts w:ascii="微软雅黑" w:eastAsia="微软雅黑" w:hAnsi="微软雅黑" w:hint="eastAsia"/>
          <w:bCs/>
          <w:color w:val="FF0000"/>
          <w:szCs w:val="21"/>
        </w:rPr>
        <w:t>需要</w:t>
      </w:r>
      <w:r w:rsidR="001173D2">
        <w:rPr>
          <w:rFonts w:ascii="微软雅黑" w:eastAsia="微软雅黑" w:hAnsi="微软雅黑"/>
          <w:bCs/>
          <w:szCs w:val="21"/>
        </w:rPr>
        <w:t>加</w:t>
      </w:r>
      <w:r>
        <w:rPr>
          <w:rFonts w:ascii="微软雅黑" w:eastAsia="微软雅黑" w:hAnsi="微软雅黑"/>
          <w:bCs/>
          <w:szCs w:val="21"/>
        </w:rPr>
        <w:t>header&amp;footer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C05B7A" w:rsidRDefault="00667BAD" w:rsidP="00667BAD">
      <w:pPr>
        <w:pStyle w:val="1"/>
        <w:numPr>
          <w:ilvl w:val="0"/>
          <w:numId w:val="14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活动顶部</w:t>
      </w:r>
      <w:r w:rsidR="00C05B7A" w:rsidRPr="002300A4">
        <w:rPr>
          <w:rFonts w:ascii="微软雅黑" w:eastAsia="微软雅黑" w:hAnsi="微软雅黑"/>
          <w:b/>
          <w:bCs/>
          <w:szCs w:val="21"/>
        </w:rPr>
        <w:t>banner图</w:t>
      </w:r>
      <w:r>
        <w:rPr>
          <w:rFonts w:ascii="微软雅黑" w:eastAsia="微软雅黑" w:hAnsi="微软雅黑" w:hint="eastAsia"/>
          <w:b/>
          <w:bCs/>
          <w:szCs w:val="21"/>
        </w:rPr>
        <w:t>、</w:t>
      </w:r>
      <w:r>
        <w:rPr>
          <w:rFonts w:ascii="微软雅黑" w:eastAsia="微软雅黑" w:hAnsi="微软雅黑"/>
          <w:b/>
          <w:bCs/>
          <w:szCs w:val="21"/>
        </w:rPr>
        <w:t>分享</w:t>
      </w:r>
      <w:r>
        <w:rPr>
          <w:rFonts w:ascii="微软雅黑" w:eastAsia="微软雅黑" w:hAnsi="微软雅黑" w:hint="eastAsia"/>
          <w:b/>
          <w:bCs/>
          <w:szCs w:val="21"/>
        </w:rPr>
        <w:t>有礼</w:t>
      </w:r>
      <w:r>
        <w:rPr>
          <w:rFonts w:ascii="微软雅黑" w:eastAsia="微软雅黑" w:hAnsi="微软雅黑"/>
          <w:b/>
          <w:bCs/>
          <w:szCs w:val="21"/>
        </w:rPr>
        <w:t>链接</w:t>
      </w:r>
      <w:r w:rsidR="00C05B7A" w:rsidRPr="002300A4">
        <w:rPr>
          <w:rFonts w:ascii="微软雅黑" w:eastAsia="微软雅黑" w:hAnsi="微软雅黑"/>
          <w:b/>
          <w:bCs/>
          <w:szCs w:val="21"/>
        </w:rPr>
        <w:t>；</w:t>
      </w:r>
    </w:p>
    <w:p w:rsidR="00667BAD" w:rsidRPr="002300A4" w:rsidRDefault="00667BAD" w:rsidP="00667BAD">
      <w:pPr>
        <w:pStyle w:val="1"/>
        <w:numPr>
          <w:ilvl w:val="0"/>
          <w:numId w:val="6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分享</w:t>
      </w:r>
      <w:r>
        <w:rPr>
          <w:rFonts w:ascii="微软雅黑" w:eastAsia="微软雅黑" w:hAnsi="微软雅黑"/>
          <w:b/>
          <w:bCs/>
          <w:szCs w:val="21"/>
        </w:rPr>
        <w:t>有礼链接：</w:t>
      </w:r>
      <w:r w:rsidR="007777F6" w:rsidRPr="007777F6">
        <w:rPr>
          <w:rFonts w:ascii="微软雅黑" w:eastAsia="微软雅黑" w:hAnsi="微软雅黑" w:hint="eastAsia"/>
          <w:bCs/>
          <w:szCs w:val="21"/>
        </w:rPr>
        <w:t>分享</w:t>
      </w:r>
      <w:r w:rsidR="007777F6" w:rsidRPr="007777F6">
        <w:rPr>
          <w:rFonts w:ascii="微软雅黑" w:eastAsia="微软雅黑" w:hAnsi="微软雅黑"/>
          <w:bCs/>
          <w:szCs w:val="21"/>
        </w:rPr>
        <w:t>本页面的入口</w:t>
      </w:r>
    </w:p>
    <w:p w:rsidR="00C05B7A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6725A8" w:rsidRPr="006725A8">
        <w:rPr>
          <w:rFonts w:ascii="微软雅黑" w:eastAsia="微软雅黑" w:hAnsi="微软雅黑" w:hint="eastAsia"/>
          <w:b/>
          <w:bCs/>
          <w:szCs w:val="21"/>
        </w:rPr>
        <w:t>玩转翻倍红包</w:t>
      </w:r>
    </w:p>
    <w:p w:rsidR="006725A8" w:rsidRDefault="006725A8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3B2F4B">
        <w:rPr>
          <w:rFonts w:ascii="微软雅黑" w:eastAsia="微软雅黑" w:hAnsi="微软雅黑" w:hint="eastAsia"/>
          <w:bCs/>
          <w:szCs w:val="21"/>
        </w:rPr>
        <w:t>玩转</w:t>
      </w:r>
      <w:r w:rsidR="003B2F4B">
        <w:rPr>
          <w:rFonts w:ascii="微软雅黑" w:eastAsia="微软雅黑" w:hAnsi="微软雅黑"/>
          <w:bCs/>
          <w:szCs w:val="21"/>
        </w:rPr>
        <w:t>翻倍红包</w:t>
      </w:r>
    </w:p>
    <w:p w:rsidR="00667BAD" w:rsidRDefault="00667BAD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</w:t>
      </w:r>
      <w:r w:rsidR="003B2F4B">
        <w:rPr>
          <w:rFonts w:ascii="微软雅黑" w:eastAsia="微软雅黑" w:hAnsi="微软雅黑" w:hint="eastAsia"/>
          <w:bCs/>
          <w:szCs w:val="21"/>
        </w:rPr>
        <w:t>内容见</w:t>
      </w:r>
      <w:r w:rsidR="003B2F4B"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="003B2F4B"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 w:rsidR="003B2F4B">
        <w:rPr>
          <w:rFonts w:ascii="微软雅黑" w:eastAsia="微软雅黑" w:hAnsi="微软雅黑"/>
          <w:bCs/>
          <w:szCs w:val="21"/>
        </w:rPr>
        <w:t>，</w:t>
      </w:r>
      <w:r w:rsidR="003B2F4B">
        <w:rPr>
          <w:rFonts w:ascii="微软雅黑" w:eastAsia="微软雅黑" w:hAnsi="微软雅黑" w:hint="eastAsia"/>
          <w:bCs/>
          <w:szCs w:val="21"/>
        </w:rPr>
        <w:t>点击</w:t>
      </w:r>
      <w:r w:rsidR="003B2F4B">
        <w:rPr>
          <w:rFonts w:ascii="微软雅黑" w:eastAsia="微软雅黑" w:hAnsi="微软雅黑"/>
          <w:bCs/>
          <w:szCs w:val="21"/>
        </w:rPr>
        <w:t>此部分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D24DE5" w:rsidRPr="0009557F" w:rsidRDefault="0009557F" w:rsidP="0009557F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中奖轮播：</w:t>
      </w:r>
      <w:r w:rsidR="00D24DE5" w:rsidRPr="0009557F">
        <w:rPr>
          <w:rFonts w:ascii="微软雅黑" w:eastAsia="微软雅黑" w:hAnsi="微软雅黑"/>
          <w:bCs/>
          <w:szCs w:val="21"/>
        </w:rPr>
        <w:t>展示真实领取的用户手机号</w:t>
      </w:r>
      <w:r w:rsidR="003B2F4B" w:rsidRPr="0009557F">
        <w:rPr>
          <w:rFonts w:ascii="微软雅黑" w:eastAsia="微软雅黑" w:hAnsi="微软雅黑"/>
          <w:bCs/>
          <w:szCs w:val="21"/>
        </w:rPr>
        <w:t>。</w:t>
      </w:r>
    </w:p>
    <w:p w:rsidR="003B2F4B" w:rsidRDefault="004C6825" w:rsidP="003B2F4B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数据</w:t>
      </w:r>
      <w:r w:rsidR="003B2F4B">
        <w:rPr>
          <w:rFonts w:ascii="微软雅黑" w:eastAsia="微软雅黑" w:hAnsi="微软雅黑" w:hint="eastAsia"/>
          <w:bCs/>
          <w:szCs w:val="21"/>
        </w:rPr>
        <w:t>格式</w:t>
      </w:r>
      <w:r w:rsidR="003B2F4B">
        <w:rPr>
          <w:rFonts w:ascii="微软雅黑" w:eastAsia="微软雅黑" w:hAnsi="微软雅黑"/>
          <w:bCs/>
          <w:szCs w:val="21"/>
        </w:rPr>
        <w:t>：</w:t>
      </w:r>
      <w:r w:rsidR="00D57092">
        <w:rPr>
          <w:rFonts w:ascii="微软雅黑" w:eastAsia="微软雅黑" w:hAnsi="微软雅黑"/>
          <w:bCs/>
          <w:szCs w:val="21"/>
        </w:rPr>
        <w:t>“123****</w:t>
      </w:r>
      <w:r w:rsidR="003B2F4B">
        <w:rPr>
          <w:rFonts w:ascii="微软雅黑" w:eastAsia="微软雅黑" w:hAnsi="微软雅黑"/>
          <w:bCs/>
          <w:szCs w:val="21"/>
        </w:rPr>
        <w:t>1</w:t>
      </w:r>
      <w:r w:rsidR="00D57092">
        <w:rPr>
          <w:rFonts w:ascii="微软雅黑" w:eastAsia="微软雅黑" w:hAnsi="微软雅黑" w:hint="eastAsia"/>
          <w:bCs/>
          <w:szCs w:val="21"/>
        </w:rPr>
        <w:t>234</w:t>
      </w:r>
      <w:r w:rsidR="003B2F4B">
        <w:rPr>
          <w:rFonts w:ascii="微软雅黑" w:eastAsia="微软雅黑" w:hAnsi="微软雅黑" w:hint="eastAsia"/>
          <w:bCs/>
          <w:szCs w:val="21"/>
        </w:rPr>
        <w:t>获得</w:t>
      </w:r>
      <w:r w:rsidR="003B2F4B">
        <w:rPr>
          <w:rFonts w:ascii="微软雅黑" w:eastAsia="微软雅黑" w:hAnsi="微软雅黑"/>
          <w:bCs/>
          <w:szCs w:val="21"/>
        </w:rPr>
        <w:t>xx元红包”</w:t>
      </w:r>
    </w:p>
    <w:p w:rsidR="00667BAD" w:rsidRDefault="003B2F4B" w:rsidP="003B2F4B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建议</w:t>
      </w:r>
      <w:r>
        <w:rPr>
          <w:rFonts w:ascii="微软雅黑" w:eastAsia="微软雅黑" w:hAnsi="微软雅黑"/>
          <w:bCs/>
          <w:szCs w:val="21"/>
        </w:rPr>
        <w:t>每次进入</w:t>
      </w:r>
      <w:r>
        <w:rPr>
          <w:rFonts w:ascii="微软雅黑" w:eastAsia="微软雅黑" w:hAnsi="微软雅黑" w:hint="eastAsia"/>
          <w:bCs/>
          <w:szCs w:val="21"/>
        </w:rPr>
        <w:t>此</w:t>
      </w:r>
      <w:r>
        <w:rPr>
          <w:rFonts w:ascii="微软雅黑" w:eastAsia="微软雅黑" w:hAnsi="微软雅黑"/>
          <w:bCs/>
          <w:szCs w:val="21"/>
        </w:rPr>
        <w:t>页面</w:t>
      </w:r>
      <w:r>
        <w:rPr>
          <w:rFonts w:ascii="微软雅黑" w:eastAsia="微软雅黑" w:hAnsi="微软雅黑" w:hint="eastAsia"/>
          <w:bCs/>
          <w:szCs w:val="21"/>
        </w:rPr>
        <w:t>应</w:t>
      </w:r>
      <w:r w:rsidR="007E6CAF">
        <w:rPr>
          <w:rFonts w:ascii="微软雅黑" w:eastAsia="微软雅黑" w:hAnsi="微软雅黑" w:hint="eastAsia"/>
          <w:bCs/>
          <w:szCs w:val="21"/>
        </w:rPr>
        <w:t>从不</w:t>
      </w:r>
      <w:r w:rsidR="007E6CAF">
        <w:rPr>
          <w:rFonts w:ascii="微软雅黑" w:eastAsia="微软雅黑" w:hAnsi="微软雅黑"/>
          <w:bCs/>
          <w:szCs w:val="21"/>
        </w:rPr>
        <w:t>同</w:t>
      </w:r>
      <w:r w:rsidR="007E6CAF">
        <w:rPr>
          <w:rFonts w:ascii="微软雅黑" w:eastAsia="微软雅黑" w:hAnsi="微软雅黑" w:hint="eastAsia"/>
          <w:bCs/>
          <w:szCs w:val="21"/>
        </w:rPr>
        <w:t>的</w:t>
      </w:r>
      <w:r w:rsidR="007E6CAF"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记录</w:t>
      </w:r>
      <w:r w:rsidR="007E6CAF">
        <w:rPr>
          <w:rFonts w:ascii="微软雅黑" w:eastAsia="微软雅黑" w:hAnsi="微软雅黑" w:hint="eastAsia"/>
          <w:bCs/>
          <w:szCs w:val="21"/>
        </w:rPr>
        <w:t>开始轮播</w:t>
      </w:r>
      <w:ins w:id="23" w:author="SZ_00_50" w:date="2018-11-01T10:43:00Z">
        <w:r w:rsidR="00460DEB">
          <w:rPr>
            <w:rFonts w:ascii="微软雅黑" w:eastAsia="微软雅黑" w:hAnsi="微软雅黑" w:hint="eastAsia"/>
            <w:bCs/>
            <w:szCs w:val="21"/>
          </w:rPr>
          <w:t>，3000</w:t>
        </w:r>
      </w:ins>
      <w:ins w:id="24" w:author="SZ_00_50" w:date="2018-11-01T10:44:00Z">
        <w:r w:rsidR="00460DEB">
          <w:rPr>
            <w:rFonts w:ascii="微软雅黑" w:eastAsia="微软雅黑" w:hAnsi="微软雅黑" w:hint="eastAsia"/>
            <w:bCs/>
            <w:szCs w:val="21"/>
          </w:rPr>
          <w:t>毫秒</w:t>
        </w:r>
        <w:r w:rsidR="00B40BA2">
          <w:rPr>
            <w:rFonts w:ascii="微软雅黑" w:eastAsia="微软雅黑" w:hAnsi="微软雅黑" w:hint="eastAsia"/>
            <w:bCs/>
            <w:szCs w:val="21"/>
          </w:rPr>
          <w:t>左右</w:t>
        </w:r>
      </w:ins>
      <w:ins w:id="25" w:author="SZ_00_50" w:date="2018-11-01T10:43:00Z">
        <w:r w:rsidR="00460DEB">
          <w:rPr>
            <w:rFonts w:ascii="微软雅黑" w:eastAsia="微软雅黑" w:hAnsi="微软雅黑"/>
            <w:bCs/>
            <w:szCs w:val="21"/>
          </w:rPr>
          <w:t>轮</w:t>
        </w:r>
      </w:ins>
      <w:ins w:id="26" w:author="SZ_00_50" w:date="2018-11-01T10:44:00Z">
        <w:r w:rsidR="00460DEB">
          <w:rPr>
            <w:rFonts w:ascii="微软雅黑" w:eastAsia="微软雅黑" w:hAnsi="微软雅黑" w:hint="eastAsia"/>
            <w:bCs/>
            <w:szCs w:val="21"/>
          </w:rPr>
          <w:t>一次</w:t>
        </w:r>
      </w:ins>
      <w:r>
        <w:rPr>
          <w:rFonts w:ascii="微软雅黑" w:eastAsia="微软雅黑" w:hAnsi="微软雅黑" w:hint="eastAsia"/>
          <w:bCs/>
          <w:szCs w:val="21"/>
        </w:rPr>
        <w:t>。</w:t>
      </w:r>
    </w:p>
    <w:p w:rsidR="006725A8" w:rsidRDefault="004B3E2C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红包领取区域</w:t>
      </w:r>
    </w:p>
    <w:p w:rsidR="000561F9" w:rsidRDefault="000561F9" w:rsidP="000561F9">
      <w:pPr>
        <w:pStyle w:val="1"/>
        <w:numPr>
          <w:ilvl w:val="0"/>
          <w:numId w:val="1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页面展示</w:t>
      </w:r>
    </w:p>
    <w:p w:rsidR="000561F9" w:rsidRDefault="000561F9" w:rsidP="00FB7AC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表头文案</w:t>
      </w:r>
      <w:r>
        <w:rPr>
          <w:rFonts w:ascii="微软雅黑" w:eastAsia="微软雅黑" w:hAnsi="微软雅黑"/>
          <w:bCs/>
          <w:szCs w:val="21"/>
        </w:rPr>
        <w:t>：“</w:t>
      </w:r>
      <w:r w:rsidR="00D24DE5">
        <w:rPr>
          <w:rFonts w:ascii="微软雅黑" w:eastAsia="微软雅黑" w:hAnsi="微软雅黑" w:hint="eastAsia"/>
          <w:bCs/>
          <w:szCs w:val="21"/>
        </w:rPr>
        <w:t>红包</w:t>
      </w:r>
      <w:r w:rsidR="00D24DE5">
        <w:rPr>
          <w:rFonts w:ascii="微软雅黑" w:eastAsia="微软雅黑" w:hAnsi="微软雅黑"/>
          <w:bCs/>
          <w:szCs w:val="21"/>
        </w:rPr>
        <w:t>支持直接</w:t>
      </w:r>
      <w:r w:rsidR="00D24DE5">
        <w:rPr>
          <w:rFonts w:ascii="微软雅黑" w:eastAsia="微软雅黑" w:hAnsi="微软雅黑" w:hint="eastAsia"/>
          <w:bCs/>
          <w:szCs w:val="21"/>
        </w:rPr>
        <w:t>/翻倍</w:t>
      </w:r>
      <w:r w:rsidR="00D24DE5">
        <w:rPr>
          <w:rFonts w:ascii="微软雅黑" w:eastAsia="微软雅黑" w:hAnsi="微软雅黑"/>
          <w:bCs/>
          <w:szCs w:val="21"/>
        </w:rPr>
        <w:t>领取</w:t>
      </w:r>
      <w:r w:rsidR="00D24DE5">
        <w:rPr>
          <w:rFonts w:ascii="微软雅黑" w:eastAsia="微软雅黑" w:hAnsi="微软雅黑" w:hint="eastAsia"/>
          <w:bCs/>
          <w:szCs w:val="21"/>
        </w:rPr>
        <w:t xml:space="preserve"> 红包</w:t>
      </w:r>
      <w:r w:rsidR="00D24DE5">
        <w:rPr>
          <w:rFonts w:ascii="微软雅黑" w:eastAsia="微软雅黑" w:hAnsi="微软雅黑"/>
          <w:bCs/>
          <w:szCs w:val="21"/>
        </w:rPr>
        <w:t>翻倍</w:t>
      </w:r>
      <w:r w:rsidR="00D24DE5">
        <w:rPr>
          <w:rFonts w:ascii="微软雅黑" w:eastAsia="微软雅黑" w:hAnsi="微软雅黑" w:hint="eastAsia"/>
          <w:bCs/>
          <w:szCs w:val="21"/>
        </w:rPr>
        <w:t>领取</w:t>
      </w:r>
      <w:r w:rsidR="00D24DE5">
        <w:rPr>
          <w:rFonts w:ascii="微软雅黑" w:eastAsia="微软雅黑" w:hAnsi="微软雅黑"/>
          <w:bCs/>
          <w:szCs w:val="21"/>
        </w:rPr>
        <w:t>需</w:t>
      </w:r>
      <w:r w:rsidR="00D24DE5">
        <w:rPr>
          <w:rFonts w:ascii="微软雅黑" w:eastAsia="微软雅黑" w:hAnsi="微软雅黑" w:hint="eastAsia"/>
          <w:bCs/>
          <w:szCs w:val="21"/>
        </w:rPr>
        <w:t>一定</w:t>
      </w:r>
      <w:r w:rsidR="00D24DE5">
        <w:rPr>
          <w:rFonts w:ascii="微软雅黑" w:eastAsia="微软雅黑" w:hAnsi="微软雅黑"/>
          <w:bCs/>
          <w:szCs w:val="21"/>
        </w:rPr>
        <w:t>积分兑换</w:t>
      </w:r>
      <w:r w:rsidR="00D24DE5">
        <w:rPr>
          <w:rFonts w:ascii="微软雅黑" w:eastAsia="微软雅黑" w:hAnsi="微软雅黑" w:hint="eastAsia"/>
          <w:bCs/>
          <w:szCs w:val="21"/>
        </w:rPr>
        <w:t xml:space="preserve"> 使用门槛</w:t>
      </w:r>
      <w:r w:rsidR="00D24DE5">
        <w:rPr>
          <w:rFonts w:ascii="微软雅黑" w:eastAsia="微软雅黑" w:hAnsi="微软雅黑"/>
          <w:bCs/>
          <w:szCs w:val="21"/>
        </w:rPr>
        <w:t>也</w:t>
      </w:r>
      <w:r w:rsidR="00D24DE5">
        <w:rPr>
          <w:rFonts w:ascii="微软雅黑" w:eastAsia="微软雅黑" w:hAnsi="微软雅黑" w:hint="eastAsia"/>
          <w:bCs/>
          <w:szCs w:val="21"/>
        </w:rPr>
        <w:t>将随</w:t>
      </w:r>
      <w:r w:rsidR="00D24DE5">
        <w:rPr>
          <w:rFonts w:ascii="微软雅黑" w:eastAsia="微软雅黑" w:hAnsi="微软雅黑"/>
          <w:bCs/>
          <w:szCs w:val="21"/>
        </w:rPr>
        <w:t>红包同步翻倍</w:t>
      </w:r>
      <w:r>
        <w:rPr>
          <w:rFonts w:ascii="微软雅黑" w:eastAsia="微软雅黑" w:hAnsi="微软雅黑"/>
          <w:bCs/>
          <w:szCs w:val="21"/>
        </w:rPr>
        <w:t>”</w:t>
      </w:r>
      <w:r w:rsidR="00FB7ACE">
        <w:rPr>
          <w:rFonts w:ascii="微软雅黑" w:eastAsia="微软雅黑" w:hAnsi="微软雅黑" w:hint="eastAsia"/>
          <w:bCs/>
          <w:szCs w:val="21"/>
        </w:rPr>
        <w:t>，</w:t>
      </w:r>
      <w:r w:rsidR="00FB7ACE">
        <w:rPr>
          <w:rFonts w:ascii="微软雅黑" w:eastAsia="微软雅黑" w:hAnsi="微软雅黑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当前</w:t>
      </w:r>
      <w:r>
        <w:rPr>
          <w:rFonts w:ascii="微软雅黑" w:eastAsia="微软雅黑" w:hAnsi="微软雅黑" w:hint="eastAsia"/>
          <w:bCs/>
          <w:szCs w:val="21"/>
        </w:rPr>
        <w:t>金额，</w:t>
      </w:r>
      <w:r w:rsidR="00FB7ACE">
        <w:rPr>
          <w:rFonts w:ascii="微软雅黑" w:eastAsia="微软雅黑" w:hAnsi="微软雅黑" w:hint="eastAsia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适</w:t>
      </w:r>
      <w:r>
        <w:rPr>
          <w:rFonts w:ascii="微软雅黑" w:eastAsia="微软雅黑" w:hAnsi="微软雅黑"/>
          <w:bCs/>
          <w:szCs w:val="21"/>
        </w:rPr>
        <w:t>用</w:t>
      </w:r>
      <w:r>
        <w:rPr>
          <w:rFonts w:ascii="微软雅黑" w:eastAsia="微软雅黑" w:hAnsi="微软雅黑" w:hint="eastAsia"/>
          <w:bCs/>
          <w:szCs w:val="21"/>
        </w:rPr>
        <w:t>的</w:t>
      </w:r>
      <w:r>
        <w:rPr>
          <w:rFonts w:ascii="微软雅黑" w:eastAsia="微软雅黑" w:hAnsi="微软雅黑"/>
          <w:bCs/>
          <w:szCs w:val="21"/>
        </w:rPr>
        <w:t>标的列表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421BDB" w:rsidRDefault="00421BDB" w:rsidP="00421BDB">
      <w:pPr>
        <w:pStyle w:val="1"/>
        <w:numPr>
          <w:ilvl w:val="0"/>
          <w:numId w:val="11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按钮</w:t>
      </w:r>
      <w:r w:rsidR="000561F9">
        <w:rPr>
          <w:rFonts w:ascii="微软雅黑" w:eastAsia="微软雅黑" w:hAnsi="微软雅黑" w:hint="eastAsia"/>
          <w:bCs/>
          <w:szCs w:val="21"/>
        </w:rPr>
        <w:t>/</w:t>
      </w:r>
      <w:r w:rsidR="00564671">
        <w:rPr>
          <w:rFonts w:ascii="微软雅黑" w:eastAsia="微软雅黑" w:hAnsi="微软雅黑" w:hint="eastAsia"/>
          <w:bCs/>
          <w:szCs w:val="21"/>
        </w:rPr>
        <w:t>2倍</w:t>
      </w:r>
      <w:r w:rsidR="000561F9">
        <w:rPr>
          <w:rFonts w:ascii="微软雅黑" w:eastAsia="微软雅黑" w:hAnsi="微软雅黑"/>
          <w:bCs/>
          <w:szCs w:val="21"/>
        </w:rPr>
        <w:t>按钮</w:t>
      </w:r>
      <w:r w:rsidR="000561F9">
        <w:rPr>
          <w:rFonts w:ascii="微软雅黑" w:eastAsia="微软雅黑" w:hAnsi="微软雅黑" w:hint="eastAsia"/>
          <w:bCs/>
          <w:szCs w:val="21"/>
        </w:rPr>
        <w:t>/</w:t>
      </w:r>
      <w:r w:rsidR="00564671">
        <w:rPr>
          <w:rFonts w:ascii="微软雅黑" w:eastAsia="微软雅黑" w:hAnsi="微软雅黑" w:hint="eastAsia"/>
          <w:bCs/>
          <w:szCs w:val="21"/>
        </w:rPr>
        <w:t>2倍</w:t>
      </w:r>
      <w:r w:rsidR="000561F9">
        <w:rPr>
          <w:rFonts w:ascii="微软雅黑" w:eastAsia="微软雅黑" w:hAnsi="微软雅黑" w:hint="eastAsia"/>
          <w:bCs/>
          <w:szCs w:val="21"/>
        </w:rPr>
        <w:t>按钮</w:t>
      </w:r>
    </w:p>
    <w:p w:rsidR="004B3E2C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4B3E2C" w:rsidRPr="004B3E2C">
        <w:rPr>
          <w:rFonts w:ascii="微软雅黑" w:eastAsia="微软雅黑" w:hAnsi="微软雅黑" w:hint="eastAsia"/>
          <w:b/>
          <w:bCs/>
          <w:szCs w:val="21"/>
        </w:rPr>
        <w:t>天天刮Ycode</w:t>
      </w:r>
    </w:p>
    <w:p w:rsidR="000561F9" w:rsidRDefault="004B3E2C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天天</w:t>
      </w:r>
      <w:r w:rsidR="000561F9">
        <w:rPr>
          <w:rFonts w:ascii="微软雅黑" w:eastAsia="微软雅黑" w:hAnsi="微软雅黑"/>
          <w:bCs/>
          <w:szCs w:val="21"/>
        </w:rPr>
        <w:t>都</w:t>
      </w:r>
      <w:r w:rsidR="000561F9">
        <w:rPr>
          <w:rFonts w:ascii="微软雅黑" w:eastAsia="微软雅黑" w:hAnsi="微软雅黑" w:hint="eastAsia"/>
          <w:bCs/>
          <w:szCs w:val="21"/>
        </w:rPr>
        <w:t>刮Y</w:t>
      </w:r>
      <w:r w:rsidR="000561F9">
        <w:rPr>
          <w:rFonts w:ascii="微软雅黑" w:eastAsia="微软雅黑" w:hAnsi="微软雅黑"/>
          <w:bCs/>
          <w:szCs w:val="21"/>
        </w:rPr>
        <w:t>code</w:t>
      </w:r>
    </w:p>
    <w:p w:rsidR="000561F9" w:rsidRDefault="000561F9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：内容见</w:t>
      </w:r>
      <w:r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4B3E2C" w:rsidRDefault="004B3E2C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刮奖区域</w:t>
      </w:r>
    </w:p>
    <w:p w:rsidR="00421BDB" w:rsidRDefault="00421BDB" w:rsidP="00421BDB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剩余</w:t>
      </w:r>
      <w:r>
        <w:rPr>
          <w:rFonts w:ascii="微软雅黑" w:eastAsia="微软雅黑" w:hAnsi="微软雅黑"/>
          <w:bCs/>
          <w:szCs w:val="21"/>
        </w:rPr>
        <w:t>机会提醒</w:t>
      </w:r>
      <w:r w:rsidR="000561F9">
        <w:rPr>
          <w:rFonts w:ascii="微软雅黑" w:eastAsia="微软雅黑" w:hAnsi="微软雅黑" w:hint="eastAsia"/>
          <w:bCs/>
          <w:szCs w:val="21"/>
        </w:rPr>
        <w:t>文案</w:t>
      </w:r>
      <w:r w:rsidR="000561F9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“每日1次</w:t>
      </w:r>
      <w:r w:rsidR="000561F9">
        <w:rPr>
          <w:rFonts w:ascii="微软雅黑" w:eastAsia="微软雅黑" w:hAnsi="微软雅黑"/>
          <w:bCs/>
          <w:szCs w:val="21"/>
        </w:rPr>
        <w:t>刮奖机会，不要错过</w:t>
      </w:r>
      <w:r w:rsidR="000561F9">
        <w:rPr>
          <w:rFonts w:ascii="微软雅黑" w:eastAsia="微软雅黑" w:hAnsi="微软雅黑" w:hint="eastAsia"/>
          <w:bCs/>
          <w:szCs w:val="21"/>
        </w:rPr>
        <w:t>”</w:t>
      </w:r>
    </w:p>
    <w:p w:rsidR="00421BDB" w:rsidRDefault="005300CD" w:rsidP="001A5EBC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未</w:t>
      </w:r>
      <w:r w:rsidR="00421BDB">
        <w:rPr>
          <w:rFonts w:ascii="微软雅黑" w:eastAsia="微软雅黑" w:hAnsi="微软雅黑" w:hint="eastAsia"/>
          <w:bCs/>
          <w:szCs w:val="21"/>
        </w:rPr>
        <w:t>刮奖</w:t>
      </w:r>
      <w:r>
        <w:rPr>
          <w:rFonts w:ascii="微软雅黑" w:eastAsia="微软雅黑" w:hAnsi="微软雅黑" w:hint="eastAsia"/>
          <w:bCs/>
          <w:szCs w:val="21"/>
        </w:rPr>
        <w:t>的蒙版提示</w:t>
      </w:r>
      <w:r w:rsidR="000561F9">
        <w:rPr>
          <w:rFonts w:ascii="微软雅黑" w:eastAsia="微软雅黑" w:hAnsi="微软雅黑" w:hint="eastAsia"/>
          <w:bCs/>
          <w:szCs w:val="21"/>
        </w:rPr>
        <w:t>：</w:t>
      </w:r>
      <w:r w:rsidRPr="001A5EBC">
        <w:rPr>
          <w:rFonts w:ascii="微软雅黑" w:eastAsia="微软雅黑" w:hAnsi="微软雅黑"/>
          <w:bCs/>
          <w:szCs w:val="21"/>
        </w:rPr>
        <w:t>“0.3~0.6%Ycode等你</w:t>
      </w:r>
      <w:r w:rsidR="00471E16">
        <w:rPr>
          <w:rFonts w:ascii="微软雅黑" w:eastAsia="微软雅黑" w:hAnsi="微软雅黑" w:hint="eastAsia"/>
          <w:bCs/>
          <w:szCs w:val="21"/>
        </w:rPr>
        <w:t>刮！</w:t>
      </w:r>
      <w:r w:rsidR="000561F9" w:rsidRPr="001A5EBC">
        <w:rPr>
          <w:rFonts w:ascii="微软雅黑" w:eastAsia="微软雅黑" w:hAnsi="微软雅黑"/>
          <w:bCs/>
          <w:szCs w:val="21"/>
        </w:rPr>
        <w:t>”</w:t>
      </w:r>
    </w:p>
    <w:p w:rsidR="001A5EBC" w:rsidRDefault="00471E16" w:rsidP="001A5EBC">
      <w:pPr>
        <w:pStyle w:val="1"/>
        <w:ind w:left="168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PC的</w:t>
      </w:r>
      <w:r w:rsidR="001A5EBC">
        <w:rPr>
          <w:rFonts w:ascii="微软雅黑" w:eastAsia="微软雅黑" w:hAnsi="微软雅黑" w:hint="eastAsia"/>
          <w:bCs/>
          <w:szCs w:val="21"/>
        </w:rPr>
        <w:t>蒙版</w:t>
      </w:r>
      <w:r w:rsidR="001A5EBC">
        <w:rPr>
          <w:rFonts w:ascii="微软雅黑" w:eastAsia="微软雅黑" w:hAnsi="微软雅黑"/>
          <w:bCs/>
          <w:szCs w:val="21"/>
        </w:rPr>
        <w:t>内增加</w:t>
      </w:r>
      <w:r>
        <w:rPr>
          <w:rFonts w:ascii="微软雅黑" w:eastAsia="微软雅黑" w:hAnsi="微软雅黑" w:hint="eastAsia"/>
          <w:bCs/>
          <w:szCs w:val="21"/>
        </w:rPr>
        <w:t>一个</w:t>
      </w:r>
      <w:r w:rsidR="001A5EBC">
        <w:rPr>
          <w:rFonts w:ascii="微软雅黑" w:eastAsia="微软雅黑" w:hAnsi="微软雅黑" w:hint="eastAsia"/>
          <w:bCs/>
          <w:szCs w:val="21"/>
        </w:rPr>
        <w:t>【点击刮奖】按钮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点击自动开奖。</w:t>
      </w:r>
    </w:p>
    <w:p w:rsidR="00332504" w:rsidRPr="001A5EBC" w:rsidRDefault="00332504" w:rsidP="001A5EBC">
      <w:pPr>
        <w:pStyle w:val="1"/>
        <w:ind w:left="168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H5页面</w:t>
      </w:r>
      <w:r>
        <w:rPr>
          <w:rFonts w:ascii="微软雅黑" w:eastAsia="微软雅黑" w:hAnsi="微软雅黑"/>
          <w:bCs/>
          <w:szCs w:val="21"/>
        </w:rPr>
        <w:t>上用户</w:t>
      </w:r>
      <w:r>
        <w:rPr>
          <w:rFonts w:ascii="微软雅黑" w:eastAsia="微软雅黑" w:hAnsi="微软雅黑" w:hint="eastAsia"/>
          <w:bCs/>
          <w:szCs w:val="21"/>
        </w:rPr>
        <w:t>滑动</w:t>
      </w:r>
      <w:r>
        <w:rPr>
          <w:rFonts w:ascii="微软雅黑" w:eastAsia="微软雅黑" w:hAnsi="微软雅黑"/>
          <w:bCs/>
          <w:szCs w:val="21"/>
        </w:rPr>
        <w:t>即可开奖</w:t>
      </w:r>
    </w:p>
    <w:p w:rsidR="004B3E2C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4B3E2C" w:rsidRPr="004B3E2C">
        <w:rPr>
          <w:rFonts w:ascii="微软雅黑" w:eastAsia="微软雅黑" w:hAnsi="微软雅黑" w:hint="eastAsia"/>
          <w:b/>
          <w:bCs/>
          <w:szCs w:val="21"/>
        </w:rPr>
        <w:t>五强争霸赛</w:t>
      </w:r>
    </w:p>
    <w:p w:rsidR="004B3E2C" w:rsidRDefault="004B3E2C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五强争霸赛</w:t>
      </w:r>
    </w:p>
    <w:p w:rsidR="000561F9" w:rsidRDefault="000561F9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：内容见</w:t>
      </w:r>
      <w:r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4B3E2C" w:rsidRDefault="00421BDB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出借</w:t>
      </w:r>
      <w:r w:rsidR="004B3E2C">
        <w:rPr>
          <w:rFonts w:ascii="微软雅黑" w:eastAsia="微软雅黑" w:hAnsi="微软雅黑" w:hint="eastAsia"/>
          <w:bCs/>
          <w:szCs w:val="21"/>
        </w:rPr>
        <w:t>区域</w:t>
      </w:r>
    </w:p>
    <w:p w:rsidR="000561F9" w:rsidRDefault="000561F9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静态文案：</w:t>
      </w:r>
      <w:r>
        <w:rPr>
          <w:rFonts w:ascii="微软雅黑" w:eastAsia="微软雅黑" w:hAnsi="微软雅黑"/>
          <w:bCs/>
          <w:szCs w:val="21"/>
        </w:rPr>
        <w:t>“</w:t>
      </w:r>
      <w:r>
        <w:rPr>
          <w:rFonts w:ascii="微软雅黑" w:eastAsia="微软雅黑" w:hAnsi="微软雅黑" w:hint="eastAsia"/>
          <w:bCs/>
          <w:szCs w:val="21"/>
        </w:rPr>
        <w:t>周生生</w:t>
      </w:r>
      <w:r>
        <w:rPr>
          <w:rFonts w:ascii="微软雅黑" w:eastAsia="微软雅黑" w:hAnsi="微软雅黑"/>
          <w:bCs/>
          <w:szCs w:val="21"/>
        </w:rPr>
        <w:t>转运珠送不停”“</w:t>
      </w:r>
      <w:r>
        <w:rPr>
          <w:rFonts w:ascii="微软雅黑" w:eastAsia="微软雅黑" w:hAnsi="微软雅黑" w:hint="eastAsia"/>
          <w:bCs/>
          <w:szCs w:val="21"/>
        </w:rPr>
        <w:t>每日</w:t>
      </w:r>
      <w:r>
        <w:rPr>
          <w:rFonts w:ascii="微软雅黑" w:eastAsia="微软雅黑" w:hAnsi="微软雅黑"/>
          <w:bCs/>
          <w:szCs w:val="21"/>
        </w:rPr>
        <w:t>投资额的</w:t>
      </w:r>
      <w:r>
        <w:rPr>
          <w:rFonts w:ascii="微软雅黑" w:eastAsia="微软雅黑" w:hAnsi="微软雅黑" w:hint="eastAsia"/>
          <w:bCs/>
          <w:szCs w:val="21"/>
        </w:rPr>
        <w:t>T</w:t>
      </w:r>
      <w:r>
        <w:rPr>
          <w:rFonts w:ascii="微软雅黑" w:eastAsia="微软雅黑" w:hAnsi="微软雅黑"/>
          <w:bCs/>
          <w:szCs w:val="21"/>
        </w:rPr>
        <w:t>op5</w:t>
      </w:r>
      <w:r>
        <w:rPr>
          <w:rFonts w:ascii="微软雅黑" w:eastAsia="微软雅黑" w:hAnsi="微软雅黑" w:hint="eastAsia"/>
          <w:bCs/>
          <w:szCs w:val="21"/>
        </w:rPr>
        <w:t>且</w:t>
      </w:r>
      <w:r>
        <w:rPr>
          <w:rFonts w:ascii="微软雅黑" w:eastAsia="微软雅黑" w:hAnsi="微软雅黑"/>
          <w:bCs/>
          <w:szCs w:val="21"/>
        </w:rPr>
        <w:t>满</w:t>
      </w:r>
      <w:r>
        <w:rPr>
          <w:rFonts w:ascii="微软雅黑" w:eastAsia="微软雅黑" w:hAnsi="微软雅黑" w:hint="eastAsia"/>
          <w:bCs/>
          <w:szCs w:val="21"/>
        </w:rPr>
        <w:t>50万</w:t>
      </w:r>
      <w:r>
        <w:rPr>
          <w:rFonts w:ascii="微软雅黑" w:eastAsia="微软雅黑" w:hAnsi="微软雅黑"/>
          <w:bCs/>
          <w:szCs w:val="21"/>
        </w:rPr>
        <w:t>”</w:t>
      </w:r>
    </w:p>
    <w:p w:rsidR="000561F9" w:rsidRDefault="000561F9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今日</w:t>
      </w:r>
      <w:r>
        <w:rPr>
          <w:rFonts w:ascii="微软雅黑" w:eastAsia="微软雅黑" w:hAnsi="微软雅黑"/>
          <w:bCs/>
          <w:szCs w:val="21"/>
        </w:rPr>
        <w:t>出借</w:t>
      </w:r>
      <w:r>
        <w:rPr>
          <w:rFonts w:ascii="微软雅黑" w:eastAsia="微软雅黑" w:hAnsi="微软雅黑" w:hint="eastAsia"/>
          <w:bCs/>
          <w:szCs w:val="21"/>
        </w:rPr>
        <w:t>额</w:t>
      </w:r>
      <w:r>
        <w:rPr>
          <w:rFonts w:ascii="微软雅黑" w:eastAsia="微软雅黑" w:hAnsi="微软雅黑"/>
          <w:bCs/>
          <w:szCs w:val="21"/>
        </w:rPr>
        <w:t>：xxxx元，</w:t>
      </w:r>
      <w:r>
        <w:rPr>
          <w:rFonts w:ascii="微软雅黑" w:eastAsia="微软雅黑" w:hAnsi="微软雅黑" w:hint="eastAsia"/>
          <w:bCs/>
          <w:szCs w:val="21"/>
        </w:rPr>
        <w:t>此处显示用户</w:t>
      </w:r>
      <w:r>
        <w:rPr>
          <w:rFonts w:ascii="微软雅黑" w:eastAsia="微软雅黑" w:hAnsi="微软雅黑"/>
          <w:bCs/>
          <w:szCs w:val="21"/>
        </w:rPr>
        <w:t>实际投资金额</w:t>
      </w:r>
    </w:p>
    <w:p w:rsidR="000561F9" w:rsidRDefault="00066246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去出借</w:t>
      </w:r>
      <w:r>
        <w:rPr>
          <w:rFonts w:ascii="微软雅黑" w:eastAsia="微软雅黑" w:hAnsi="微软雅黑"/>
          <w:bCs/>
          <w:szCs w:val="21"/>
        </w:rPr>
        <w:t>按钮，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直接跳转网贷</w:t>
      </w:r>
      <w:r>
        <w:rPr>
          <w:rFonts w:ascii="微软雅黑" w:eastAsia="微软雅黑" w:hAnsi="微软雅黑" w:hint="eastAsia"/>
          <w:bCs/>
          <w:szCs w:val="21"/>
        </w:rPr>
        <w:t>标的</w:t>
      </w:r>
      <w:r>
        <w:rPr>
          <w:rFonts w:ascii="微软雅黑" w:eastAsia="微软雅黑" w:hAnsi="微软雅黑"/>
          <w:bCs/>
          <w:szCs w:val="21"/>
        </w:rPr>
        <w:t>列表页面</w:t>
      </w:r>
    </w:p>
    <w:p w:rsidR="00421BDB" w:rsidRPr="006725A8" w:rsidRDefault="00421BDB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T</w:t>
      </w:r>
      <w:r>
        <w:rPr>
          <w:rFonts w:ascii="微软雅黑" w:eastAsia="微软雅黑" w:hAnsi="微软雅黑"/>
          <w:bCs/>
          <w:szCs w:val="21"/>
        </w:rPr>
        <w:t>op5</w:t>
      </w:r>
      <w:r>
        <w:rPr>
          <w:rFonts w:ascii="微软雅黑" w:eastAsia="微软雅黑" w:hAnsi="微软雅黑" w:hint="eastAsia"/>
          <w:bCs/>
          <w:szCs w:val="21"/>
        </w:rPr>
        <w:t>排行榜：</w:t>
      </w:r>
    </w:p>
    <w:p w:rsidR="004B3E2C" w:rsidRDefault="00066246" w:rsidP="00066246">
      <w:pPr>
        <w:pStyle w:val="1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提示</w:t>
      </w:r>
      <w:r>
        <w:rPr>
          <w:rFonts w:ascii="微软雅黑" w:eastAsia="微软雅黑" w:hAnsi="微软雅黑"/>
          <w:bCs/>
          <w:szCs w:val="21"/>
        </w:rPr>
        <w:t>文案：“</w:t>
      </w:r>
      <w:r>
        <w:rPr>
          <w:rFonts w:ascii="微软雅黑" w:eastAsia="微软雅黑" w:hAnsi="微软雅黑" w:hint="eastAsia"/>
          <w:bCs/>
          <w:szCs w:val="21"/>
        </w:rPr>
        <w:t>排行榜</w:t>
      </w:r>
      <w:r>
        <w:rPr>
          <w:rFonts w:ascii="微软雅黑" w:eastAsia="微软雅黑" w:hAnsi="微软雅黑"/>
          <w:bCs/>
          <w:szCs w:val="21"/>
        </w:rPr>
        <w:t>每</w:t>
      </w:r>
      <w:r>
        <w:rPr>
          <w:rFonts w:ascii="微软雅黑" w:eastAsia="微软雅黑" w:hAnsi="微软雅黑" w:hint="eastAsia"/>
          <w:bCs/>
          <w:szCs w:val="21"/>
        </w:rPr>
        <w:t>30分钟</w:t>
      </w:r>
      <w:r>
        <w:rPr>
          <w:rFonts w:ascii="微软雅黑" w:eastAsia="微软雅黑" w:hAnsi="微软雅黑"/>
          <w:bCs/>
          <w:szCs w:val="21"/>
        </w:rPr>
        <w:t>更新一次，每日更新”</w:t>
      </w:r>
    </w:p>
    <w:p w:rsidR="00066246" w:rsidRDefault="00066246" w:rsidP="00066246">
      <w:pPr>
        <w:pStyle w:val="1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展示数据</w:t>
      </w:r>
      <w:r>
        <w:rPr>
          <w:rFonts w:ascii="微软雅黑" w:eastAsia="微软雅黑" w:hAnsi="微软雅黑"/>
          <w:bCs/>
          <w:szCs w:val="21"/>
        </w:rPr>
        <w:t>：</w:t>
      </w:r>
      <w:r w:rsidR="005E55E5">
        <w:rPr>
          <w:rFonts w:ascii="微软雅黑" w:eastAsia="微软雅黑" w:hAnsi="微软雅黑" w:hint="eastAsia"/>
          <w:bCs/>
          <w:szCs w:val="21"/>
        </w:rPr>
        <w:t>以</w:t>
      </w:r>
      <w:r>
        <w:rPr>
          <w:rFonts w:ascii="微软雅黑" w:eastAsia="微软雅黑" w:hAnsi="微软雅黑" w:hint="eastAsia"/>
          <w:bCs/>
          <w:szCs w:val="21"/>
        </w:rPr>
        <w:t>当日出借</w:t>
      </w:r>
      <w:r>
        <w:rPr>
          <w:rFonts w:ascii="微软雅黑" w:eastAsia="微软雅黑" w:hAnsi="微软雅黑"/>
          <w:bCs/>
          <w:szCs w:val="21"/>
        </w:rPr>
        <w:t>额</w:t>
      </w:r>
      <w:r>
        <w:rPr>
          <w:rFonts w:ascii="微软雅黑" w:eastAsia="微软雅黑" w:hAnsi="微软雅黑" w:hint="eastAsia"/>
          <w:bCs/>
          <w:szCs w:val="21"/>
        </w:rPr>
        <w:t>从</w:t>
      </w:r>
      <w:r>
        <w:rPr>
          <w:rFonts w:ascii="微软雅黑" w:eastAsia="微软雅黑" w:hAnsi="微软雅黑"/>
          <w:bCs/>
          <w:szCs w:val="21"/>
        </w:rPr>
        <w:t>大</w:t>
      </w:r>
      <w:r>
        <w:rPr>
          <w:rFonts w:ascii="微软雅黑" w:eastAsia="微软雅黑" w:hAnsi="微软雅黑" w:hint="eastAsia"/>
          <w:bCs/>
          <w:szCs w:val="21"/>
        </w:rPr>
        <w:t>到</w:t>
      </w:r>
      <w:r>
        <w:rPr>
          <w:rFonts w:ascii="微软雅黑" w:eastAsia="微软雅黑" w:hAnsi="微软雅黑"/>
          <w:bCs/>
          <w:szCs w:val="21"/>
        </w:rPr>
        <w:t>小</w:t>
      </w:r>
      <w:r w:rsidR="005E55E5">
        <w:rPr>
          <w:rFonts w:ascii="微软雅黑" w:eastAsia="微软雅黑" w:hAnsi="微软雅黑" w:hint="eastAsia"/>
          <w:bCs/>
          <w:szCs w:val="21"/>
        </w:rPr>
        <w:t>排序</w:t>
      </w:r>
      <w:r w:rsidR="005E55E5">
        <w:rPr>
          <w:rFonts w:ascii="微软雅黑" w:eastAsia="微软雅黑" w:hAnsi="微软雅黑"/>
          <w:bCs/>
          <w:szCs w:val="21"/>
        </w:rPr>
        <w:t>，</w:t>
      </w:r>
      <w:r w:rsidR="005E55E5">
        <w:rPr>
          <w:rFonts w:ascii="微软雅黑" w:eastAsia="微软雅黑" w:hAnsi="微软雅黑" w:hint="eastAsia"/>
          <w:bCs/>
          <w:szCs w:val="21"/>
        </w:rPr>
        <w:t>展示</w:t>
      </w:r>
      <w:r>
        <w:rPr>
          <w:rFonts w:ascii="微软雅黑" w:eastAsia="微软雅黑" w:hAnsi="微软雅黑"/>
          <w:bCs/>
          <w:szCs w:val="21"/>
        </w:rPr>
        <w:t>前</w:t>
      </w:r>
      <w:r>
        <w:rPr>
          <w:rFonts w:ascii="微软雅黑" w:eastAsia="微软雅黑" w:hAnsi="微软雅黑" w:hint="eastAsia"/>
          <w:bCs/>
          <w:szCs w:val="21"/>
        </w:rPr>
        <w:t>5的用户</w:t>
      </w:r>
      <w:r>
        <w:rPr>
          <w:rFonts w:ascii="微软雅黑" w:eastAsia="微软雅黑" w:hAnsi="微软雅黑"/>
          <w:bCs/>
          <w:szCs w:val="21"/>
        </w:rPr>
        <w:t>脱敏手机号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066246" w:rsidRDefault="00066246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用户名</w:t>
      </w:r>
      <w:r w:rsidR="005E55E5">
        <w:rPr>
          <w:rFonts w:ascii="微软雅黑" w:eastAsia="微软雅黑" w:hAnsi="微软雅黑"/>
          <w:bCs/>
          <w:szCs w:val="21"/>
        </w:rPr>
        <w:t>脱敏格式，如</w:t>
      </w:r>
      <w:r>
        <w:rPr>
          <w:rFonts w:ascii="微软雅黑" w:eastAsia="微软雅黑" w:hAnsi="微软雅黑" w:hint="eastAsia"/>
          <w:bCs/>
          <w:szCs w:val="21"/>
        </w:rPr>
        <w:t>：123</w:t>
      </w:r>
      <w:r w:rsidR="00D57092">
        <w:rPr>
          <w:rFonts w:ascii="微软雅黑" w:eastAsia="微软雅黑" w:hAnsi="微软雅黑"/>
          <w:bCs/>
          <w:szCs w:val="21"/>
        </w:rPr>
        <w:t>*****</w:t>
      </w:r>
      <w:r w:rsidR="00D57092">
        <w:rPr>
          <w:rFonts w:ascii="微软雅黑" w:eastAsia="微软雅黑" w:hAnsi="微软雅黑" w:hint="eastAsia"/>
          <w:bCs/>
          <w:szCs w:val="21"/>
        </w:rPr>
        <w:t>**</w:t>
      </w:r>
      <w:r>
        <w:rPr>
          <w:rFonts w:ascii="微软雅黑" w:eastAsia="微软雅黑" w:hAnsi="微软雅黑"/>
          <w:bCs/>
          <w:szCs w:val="21"/>
        </w:rPr>
        <w:t>4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066246" w:rsidRDefault="00066246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若</w:t>
      </w:r>
      <w:r>
        <w:rPr>
          <w:rFonts w:ascii="微软雅黑" w:eastAsia="微软雅黑" w:hAnsi="微软雅黑"/>
          <w:bCs/>
          <w:szCs w:val="21"/>
        </w:rPr>
        <w:t>遇</w:t>
      </w:r>
      <w:r>
        <w:rPr>
          <w:rFonts w:ascii="微软雅黑" w:eastAsia="微软雅黑" w:hAnsi="微软雅黑" w:hint="eastAsia"/>
          <w:bCs/>
          <w:szCs w:val="21"/>
        </w:rPr>
        <w:t>金额</w:t>
      </w:r>
      <w:r>
        <w:rPr>
          <w:rFonts w:ascii="微软雅黑" w:eastAsia="微软雅黑" w:hAnsi="微软雅黑"/>
          <w:bCs/>
          <w:szCs w:val="21"/>
        </w:rPr>
        <w:t>一致，</w:t>
      </w:r>
      <w:r>
        <w:rPr>
          <w:rFonts w:ascii="微软雅黑" w:eastAsia="微软雅黑" w:hAnsi="微软雅黑" w:hint="eastAsia"/>
          <w:bCs/>
          <w:szCs w:val="21"/>
        </w:rPr>
        <w:t>以投资</w:t>
      </w:r>
      <w:r>
        <w:rPr>
          <w:rFonts w:ascii="微软雅黑" w:eastAsia="微软雅黑" w:hAnsi="微软雅黑"/>
          <w:bCs/>
          <w:szCs w:val="21"/>
        </w:rPr>
        <w:t>时间</w:t>
      </w:r>
      <w:r>
        <w:rPr>
          <w:rFonts w:ascii="微软雅黑" w:eastAsia="微软雅黑" w:hAnsi="微软雅黑" w:hint="eastAsia"/>
          <w:bCs/>
          <w:szCs w:val="21"/>
        </w:rPr>
        <w:t>为准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最</w:t>
      </w:r>
      <w:r>
        <w:rPr>
          <w:rFonts w:ascii="微软雅黑" w:eastAsia="微软雅黑" w:hAnsi="微软雅黑"/>
          <w:bCs/>
          <w:szCs w:val="21"/>
        </w:rPr>
        <w:t>先投资的排名在前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5E55E5" w:rsidRDefault="005E55E5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初始</w:t>
      </w:r>
      <w:r>
        <w:rPr>
          <w:rFonts w:ascii="微软雅黑" w:eastAsia="微软雅黑" w:hAnsi="微软雅黑"/>
          <w:bCs/>
          <w:szCs w:val="21"/>
        </w:rPr>
        <w:t>状态：</w:t>
      </w:r>
      <w:r>
        <w:rPr>
          <w:rFonts w:ascii="微软雅黑" w:eastAsia="微软雅黑" w:hAnsi="微软雅黑" w:hint="eastAsia"/>
          <w:bCs/>
          <w:szCs w:val="21"/>
        </w:rPr>
        <w:t>活动开始</w:t>
      </w:r>
      <w:r>
        <w:rPr>
          <w:rFonts w:ascii="微软雅黑" w:eastAsia="微软雅黑" w:hAnsi="微软雅黑"/>
          <w:bCs/>
          <w:szCs w:val="21"/>
        </w:rPr>
        <w:t>时</w:t>
      </w:r>
      <w:r w:rsidRPr="005E55E5">
        <w:rPr>
          <w:rFonts w:ascii="微软雅黑" w:eastAsia="微软雅黑" w:hAnsi="微软雅黑" w:hint="eastAsia"/>
          <w:bCs/>
          <w:szCs w:val="21"/>
        </w:rPr>
        <w:t>，当</w:t>
      </w:r>
      <w:r>
        <w:rPr>
          <w:rFonts w:ascii="微软雅黑" w:eastAsia="微软雅黑" w:hAnsi="微软雅黑" w:hint="eastAsia"/>
          <w:bCs/>
          <w:szCs w:val="21"/>
        </w:rPr>
        <w:t>日</w:t>
      </w:r>
      <w:r w:rsidRPr="005E55E5">
        <w:rPr>
          <w:rFonts w:ascii="微软雅黑" w:eastAsia="微软雅黑" w:hAnsi="微软雅黑" w:hint="eastAsia"/>
          <w:bCs/>
          <w:szCs w:val="21"/>
        </w:rPr>
        <w:t>出借人数＜</w:t>
      </w:r>
      <w:r>
        <w:rPr>
          <w:rFonts w:ascii="微软雅黑" w:eastAsia="微软雅黑" w:hAnsi="微软雅黑" w:hint="eastAsia"/>
          <w:bCs/>
          <w:szCs w:val="21"/>
        </w:rPr>
        <w:t>5人时，排行榜</w:t>
      </w:r>
      <w:r w:rsidRPr="005E55E5">
        <w:rPr>
          <w:rFonts w:ascii="微软雅黑" w:eastAsia="微软雅黑" w:hAnsi="微软雅黑" w:hint="eastAsia"/>
          <w:bCs/>
          <w:szCs w:val="21"/>
        </w:rPr>
        <w:t>隐藏；</w:t>
      </w:r>
    </w:p>
    <w:p w:rsidR="005E55E5" w:rsidRPr="00066246" w:rsidRDefault="005E55E5" w:rsidP="005E55E5">
      <w:pPr>
        <w:pStyle w:val="1"/>
        <w:ind w:firstLineChars="1800" w:firstLine="3780"/>
        <w:rPr>
          <w:rFonts w:ascii="微软雅黑" w:eastAsia="微软雅黑" w:hAnsi="微软雅黑"/>
          <w:bCs/>
          <w:szCs w:val="21"/>
        </w:rPr>
      </w:pPr>
      <w:r w:rsidRPr="005E55E5">
        <w:rPr>
          <w:rFonts w:ascii="微软雅黑" w:eastAsia="微软雅黑" w:hAnsi="微软雅黑" w:hint="eastAsia"/>
          <w:bCs/>
          <w:szCs w:val="21"/>
        </w:rPr>
        <w:t>满足出借人数≥</w:t>
      </w:r>
      <w:r>
        <w:rPr>
          <w:rFonts w:ascii="微软雅黑" w:eastAsia="微软雅黑" w:hAnsi="微软雅黑" w:hint="eastAsia"/>
          <w:bCs/>
          <w:szCs w:val="21"/>
        </w:rPr>
        <w:t>5</w:t>
      </w:r>
      <w:r w:rsidRPr="005E55E5">
        <w:rPr>
          <w:rFonts w:ascii="微软雅黑" w:eastAsia="微软雅黑" w:hAnsi="微软雅黑" w:hint="eastAsia"/>
          <w:bCs/>
          <w:szCs w:val="21"/>
        </w:rPr>
        <w:t>人时，进行展示。</w:t>
      </w:r>
    </w:p>
    <w:p w:rsidR="00B12FAA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6.2 </w:t>
      </w:r>
      <w:r w:rsidR="004B3E2C">
        <w:rPr>
          <w:rFonts w:ascii="微软雅黑" w:eastAsia="微软雅黑" w:hAnsi="微软雅黑" w:hint="eastAsia"/>
          <w:bCs/>
          <w:szCs w:val="21"/>
        </w:rPr>
        <w:t>需求交互</w:t>
      </w:r>
      <w:r>
        <w:rPr>
          <w:rFonts w:ascii="微软雅黑" w:eastAsia="微软雅黑" w:hAnsi="微软雅黑"/>
          <w:bCs/>
          <w:szCs w:val="21"/>
        </w:rPr>
        <w:t>详述</w:t>
      </w:r>
    </w:p>
    <w:p w:rsidR="00267F75" w:rsidRDefault="00066246" w:rsidP="00066246">
      <w:pPr>
        <w:pStyle w:val="1"/>
        <w:numPr>
          <w:ilvl w:val="0"/>
          <w:numId w:val="18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顶部</w:t>
      </w:r>
      <w:r w:rsidRPr="002300A4">
        <w:rPr>
          <w:rFonts w:ascii="微软雅黑" w:eastAsia="微软雅黑" w:hAnsi="微软雅黑"/>
          <w:b/>
          <w:bCs/>
          <w:szCs w:val="21"/>
        </w:rPr>
        <w:t>banner图</w:t>
      </w:r>
      <w:r>
        <w:rPr>
          <w:rFonts w:ascii="微软雅黑" w:eastAsia="微软雅黑" w:hAnsi="微软雅黑" w:hint="eastAsia"/>
          <w:b/>
          <w:bCs/>
          <w:szCs w:val="21"/>
        </w:rPr>
        <w:t>旁</w:t>
      </w:r>
      <w:r>
        <w:rPr>
          <w:rFonts w:ascii="微软雅黑" w:eastAsia="微软雅黑" w:hAnsi="微软雅黑"/>
          <w:b/>
          <w:bCs/>
          <w:szCs w:val="21"/>
        </w:rPr>
        <w:t>的分享</w:t>
      </w:r>
      <w:r>
        <w:rPr>
          <w:rFonts w:ascii="微软雅黑" w:eastAsia="微软雅黑" w:hAnsi="微软雅黑" w:hint="eastAsia"/>
          <w:b/>
          <w:bCs/>
          <w:szCs w:val="21"/>
        </w:rPr>
        <w:t>有礼链接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606766" w:rsidRDefault="005E55E5">
      <w:pPr>
        <w:pStyle w:val="1"/>
        <w:ind w:left="840" w:firstLineChars="0" w:firstLine="0"/>
        <w:rPr>
          <w:ins w:id="27" w:author="SZ_00_50" w:date="2018-11-01T09:55:00Z"/>
          <w:rFonts w:ascii="微软雅黑" w:eastAsia="微软雅黑" w:hAnsi="微软雅黑"/>
          <w:bCs/>
          <w:szCs w:val="21"/>
        </w:rPr>
        <w:pPrChange w:id="28" w:author="SZ_00_50" w:date="2018-11-01T09:55:00Z">
          <w:pPr>
            <w:pStyle w:val="1"/>
            <w:ind w:firstLineChars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不受</w:t>
      </w:r>
      <w:r>
        <w:rPr>
          <w:rFonts w:ascii="微软雅黑" w:eastAsia="微软雅黑" w:hAnsi="微软雅黑"/>
          <w:bCs/>
          <w:szCs w:val="21"/>
        </w:rPr>
        <w:t>是否登录态影响，</w:t>
      </w:r>
      <w:r w:rsidR="00606766">
        <w:rPr>
          <w:rFonts w:ascii="微软雅黑" w:eastAsia="微软雅黑" w:hAnsi="微软雅黑" w:hint="eastAsia"/>
          <w:bCs/>
          <w:szCs w:val="21"/>
        </w:rPr>
        <w:t>A</w:t>
      </w:r>
      <w:r w:rsidR="00606766">
        <w:rPr>
          <w:rFonts w:ascii="微软雅黑" w:eastAsia="微软雅黑" w:hAnsi="微软雅黑"/>
          <w:bCs/>
          <w:szCs w:val="21"/>
        </w:rPr>
        <w:t>pp</w:t>
      </w:r>
      <w:r w:rsidR="00606766">
        <w:rPr>
          <w:rFonts w:ascii="微软雅黑" w:eastAsia="微软雅黑" w:hAnsi="微软雅黑" w:hint="eastAsia"/>
          <w:bCs/>
          <w:szCs w:val="21"/>
        </w:rPr>
        <w:t>内</w:t>
      </w:r>
      <w:r w:rsidR="00066246" w:rsidRPr="00066246">
        <w:rPr>
          <w:rFonts w:ascii="微软雅黑" w:eastAsia="微软雅黑" w:hAnsi="微软雅黑" w:hint="eastAsia"/>
          <w:bCs/>
          <w:szCs w:val="21"/>
        </w:rPr>
        <w:t>点击</w:t>
      </w:r>
      <w:r w:rsidR="00066246">
        <w:rPr>
          <w:rFonts w:ascii="微软雅黑" w:eastAsia="微软雅黑" w:hAnsi="微软雅黑" w:hint="eastAsia"/>
          <w:bCs/>
          <w:szCs w:val="21"/>
        </w:rPr>
        <w:t>【分享</w:t>
      </w:r>
      <w:r w:rsidR="00066246">
        <w:rPr>
          <w:rFonts w:ascii="微软雅黑" w:eastAsia="微软雅黑" w:hAnsi="微软雅黑"/>
          <w:bCs/>
          <w:szCs w:val="21"/>
        </w:rPr>
        <w:t>有礼</w:t>
      </w:r>
      <w:r w:rsidR="00066246">
        <w:rPr>
          <w:rFonts w:ascii="微软雅黑" w:eastAsia="微软雅黑" w:hAnsi="微软雅黑" w:hint="eastAsia"/>
          <w:bCs/>
          <w:szCs w:val="21"/>
        </w:rPr>
        <w:t>】，唤起微信/朋友圈</w:t>
      </w:r>
      <w:r w:rsidR="00066246">
        <w:rPr>
          <w:rFonts w:ascii="微软雅黑" w:eastAsia="微软雅黑" w:hAnsi="微软雅黑"/>
          <w:bCs/>
          <w:szCs w:val="21"/>
        </w:rPr>
        <w:t>的分享入口</w:t>
      </w:r>
      <w:r w:rsidR="00066246">
        <w:rPr>
          <w:rFonts w:ascii="微软雅黑" w:eastAsia="微软雅黑" w:hAnsi="微软雅黑" w:hint="eastAsia"/>
          <w:bCs/>
          <w:szCs w:val="21"/>
        </w:rPr>
        <w:t>（下</w:t>
      </w:r>
    </w:p>
    <w:p w:rsidR="005E55E5" w:rsidDel="00606766" w:rsidRDefault="00066246">
      <w:pPr>
        <w:pStyle w:val="1"/>
        <w:ind w:firstLineChars="0" w:firstLine="0"/>
        <w:rPr>
          <w:del w:id="29" w:author="SZ_00_50" w:date="2018-11-01T09:55:00Z"/>
          <w:rFonts w:ascii="微软雅黑" w:eastAsia="微软雅黑" w:hAnsi="微软雅黑"/>
          <w:bCs/>
          <w:szCs w:val="21"/>
        </w:rPr>
        <w:pPrChange w:id="30" w:author="SZ_00_50" w:date="2018-11-01T09:55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图）</w:t>
      </w:r>
      <w:r>
        <w:rPr>
          <w:rFonts w:ascii="微软雅黑" w:eastAsia="微软雅黑" w:hAnsi="微软雅黑"/>
          <w:bCs/>
          <w:szCs w:val="21"/>
        </w:rPr>
        <w:t>，</w:t>
      </w:r>
    </w:p>
    <w:p w:rsidR="00066246" w:rsidRDefault="00066246">
      <w:pPr>
        <w:pStyle w:val="1"/>
        <w:ind w:firstLineChars="0" w:firstLine="0"/>
        <w:rPr>
          <w:ins w:id="31" w:author="SZ_00_50" w:date="2018-11-01T09:56:00Z"/>
          <w:rFonts w:ascii="微软雅黑" w:eastAsia="微软雅黑" w:hAnsi="微软雅黑"/>
          <w:bCs/>
          <w:szCs w:val="21"/>
        </w:rPr>
        <w:pPrChange w:id="32" w:author="SZ_00_50" w:date="2018-11-01T09:55:00Z">
          <w:pPr>
            <w:pStyle w:val="1"/>
            <w:ind w:firstLineChars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实现</w:t>
      </w:r>
      <w:r>
        <w:rPr>
          <w:rFonts w:ascii="微软雅黑" w:eastAsia="微软雅黑" w:hAnsi="微软雅黑"/>
          <w:bCs/>
          <w:szCs w:val="21"/>
        </w:rPr>
        <w:t>分享</w:t>
      </w:r>
      <w:r w:rsidR="00896637">
        <w:rPr>
          <w:rFonts w:ascii="微软雅黑" w:eastAsia="微软雅黑" w:hAnsi="微软雅黑" w:hint="eastAsia"/>
          <w:bCs/>
          <w:szCs w:val="21"/>
        </w:rPr>
        <w:t>本页面</w:t>
      </w:r>
      <w:r>
        <w:rPr>
          <w:rFonts w:ascii="微软雅黑" w:eastAsia="微软雅黑" w:hAnsi="微软雅黑"/>
          <w:bCs/>
          <w:szCs w:val="21"/>
        </w:rPr>
        <w:t>至相关渠道，</w:t>
      </w:r>
      <w:r>
        <w:rPr>
          <w:rFonts w:ascii="微软雅黑" w:eastAsia="微软雅黑" w:hAnsi="微软雅黑" w:hint="eastAsia"/>
          <w:bCs/>
          <w:szCs w:val="21"/>
        </w:rPr>
        <w:t>分享的标题/描述/缩略图</w:t>
      </w:r>
      <w:r>
        <w:rPr>
          <w:rFonts w:ascii="微软雅黑" w:eastAsia="微软雅黑" w:hAnsi="微软雅黑"/>
          <w:bCs/>
          <w:szCs w:val="21"/>
        </w:rPr>
        <w:t>参照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6.3</w:t>
      </w:r>
      <w:r w:rsidRPr="0095518F">
        <w:rPr>
          <w:rFonts w:ascii="微软雅黑" w:eastAsia="微软雅黑" w:hAnsi="微软雅黑"/>
          <w:bCs/>
          <w:color w:val="4F81BD"/>
          <w:szCs w:val="21"/>
          <w:u w:val="single"/>
        </w:rPr>
        <w:t xml:space="preserve"> 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分享文案</w:t>
      </w:r>
      <w:r w:rsidR="00896637" w:rsidRPr="00896637">
        <w:rPr>
          <w:rFonts w:ascii="微软雅黑" w:eastAsia="微软雅黑" w:hAnsi="微软雅黑" w:hint="eastAsia"/>
          <w:bCs/>
          <w:szCs w:val="21"/>
        </w:rPr>
        <w:t xml:space="preserve"> 。</w:t>
      </w:r>
    </w:p>
    <w:p w:rsidR="00606766" w:rsidDel="00606766" w:rsidRDefault="00606766">
      <w:pPr>
        <w:pStyle w:val="1"/>
        <w:ind w:firstLineChars="0" w:firstLine="0"/>
        <w:rPr>
          <w:del w:id="33" w:author="SZ_00_50" w:date="2018-11-01T09:56:00Z"/>
          <w:rFonts w:ascii="微软雅黑" w:eastAsia="微软雅黑" w:hAnsi="微软雅黑"/>
          <w:bCs/>
          <w:szCs w:val="21"/>
        </w:rPr>
        <w:pPrChange w:id="34" w:author="SZ_00_50" w:date="2018-11-01T09:55:00Z">
          <w:pPr>
            <w:pStyle w:val="1"/>
            <w:ind w:firstLineChars="0"/>
          </w:pPr>
        </w:pPrChange>
      </w:pPr>
      <w:ins w:id="35" w:author="SZ_00_50" w:date="2018-11-01T09:56:00Z">
        <w:r>
          <w:rPr>
            <w:rFonts w:ascii="微软雅黑" w:eastAsia="微软雅黑" w:hAnsi="微软雅黑" w:hint="eastAsia"/>
            <w:bCs/>
            <w:szCs w:val="21"/>
          </w:rPr>
          <w:t xml:space="preserve">         </w:t>
        </w:r>
      </w:ins>
    </w:p>
    <w:p w:rsidR="00606766" w:rsidRDefault="000D7193">
      <w:pPr>
        <w:pStyle w:val="1"/>
        <w:ind w:firstLineChars="0" w:firstLine="0"/>
        <w:rPr>
          <w:ins w:id="36" w:author="SZ_00_50" w:date="2018-11-01T09:56:00Z"/>
          <w:rFonts w:ascii="微软雅黑" w:eastAsia="微软雅黑" w:hAnsi="微软雅黑"/>
          <w:bCs/>
          <w:szCs w:val="21"/>
          <w:bdr w:val="single" w:sz="4" w:space="0" w:color="auto"/>
        </w:rPr>
        <w:pPrChange w:id="37" w:author="SZ_00_50" w:date="2018-11-01T09:56:00Z">
          <w:pPr>
            <w:pStyle w:val="1"/>
            <w:ind w:firstLineChars="400" w:firstLine="840"/>
          </w:pPr>
        </w:pPrChange>
      </w:pPr>
      <w:r>
        <w:rPr>
          <w:rFonts w:ascii="微软雅黑" w:eastAsia="微软雅黑" w:hAnsi="微软雅黑"/>
          <w:bCs/>
          <w:szCs w:val="21"/>
          <w:bdr w:val="single" w:sz="4" w:space="0" w:color="auto"/>
        </w:rPr>
        <w:pict>
          <v:shape id="_x0000_i1027" type="#_x0000_t75" style="width:123.7pt;height:63.5pt">
            <v:imagedata r:id="rId11" o:title="804948664091442650"/>
          </v:shape>
        </w:pict>
      </w:r>
    </w:p>
    <w:p w:rsidR="0054458E" w:rsidRDefault="00606766" w:rsidP="00D2764B">
      <w:pPr>
        <w:pStyle w:val="1"/>
        <w:ind w:firstLineChars="400" w:firstLine="840"/>
        <w:rPr>
          <w:ins w:id="38" w:author="SZ_00_50" w:date="2018-11-01T09:56:00Z"/>
          <w:rFonts w:ascii="微软雅黑" w:eastAsia="微软雅黑" w:hAnsi="微软雅黑"/>
          <w:bCs/>
          <w:szCs w:val="21"/>
        </w:rPr>
      </w:pPr>
      <w:ins w:id="39" w:author="SZ_00_50" w:date="2018-11-01T09:56:00Z">
        <w:r>
          <w:rPr>
            <w:rFonts w:ascii="微软雅黑" w:eastAsia="微软雅黑" w:hAnsi="微软雅黑" w:hint="eastAsia"/>
            <w:bCs/>
            <w:szCs w:val="21"/>
          </w:rPr>
          <w:t>微信内</w:t>
        </w:r>
        <w:r>
          <w:rPr>
            <w:rFonts w:ascii="微软雅黑" w:eastAsia="微软雅黑" w:hAnsi="微软雅黑"/>
            <w:bCs/>
            <w:szCs w:val="21"/>
          </w:rPr>
          <w:t>打开</w:t>
        </w:r>
        <w:r>
          <w:rPr>
            <w:rFonts w:ascii="微软雅黑" w:eastAsia="微软雅黑" w:hAnsi="微软雅黑" w:hint="eastAsia"/>
            <w:bCs/>
            <w:szCs w:val="21"/>
          </w:rPr>
          <w:t>H5页面</w:t>
        </w:r>
        <w:r>
          <w:rPr>
            <w:rFonts w:ascii="微软雅黑" w:eastAsia="微软雅黑" w:hAnsi="微软雅黑"/>
            <w:bCs/>
            <w:szCs w:val="21"/>
          </w:rPr>
          <w:t>，</w:t>
        </w:r>
        <w:r>
          <w:rPr>
            <w:rFonts w:ascii="微软雅黑" w:eastAsia="微软雅黑" w:hAnsi="微软雅黑" w:hint="eastAsia"/>
            <w:bCs/>
            <w:szCs w:val="21"/>
          </w:rPr>
          <w:t>弹出</w:t>
        </w:r>
        <w:r>
          <w:rPr>
            <w:rFonts w:ascii="微软雅黑" w:eastAsia="微软雅黑" w:hAnsi="微软雅黑"/>
            <w:bCs/>
            <w:szCs w:val="21"/>
          </w:rPr>
          <w:t>蒙层：</w:t>
        </w:r>
      </w:ins>
    </w:p>
    <w:p w:rsidR="00606766" w:rsidRPr="00606766" w:rsidRDefault="001C007E" w:rsidP="00D2764B">
      <w:pPr>
        <w:pStyle w:val="1"/>
        <w:ind w:firstLineChars="400" w:firstLine="840"/>
        <w:rPr>
          <w:rFonts w:ascii="微软雅黑" w:eastAsia="微软雅黑" w:hAnsi="微软雅黑"/>
          <w:bCs/>
          <w:szCs w:val="21"/>
        </w:rPr>
      </w:pPr>
      <w:ins w:id="40" w:author="SZ_00_50" w:date="2018-11-01T09:58:00Z">
        <w:r>
          <w:rPr>
            <w:noProof/>
          </w:rPr>
          <w:lastRenderedPageBreak/>
          <w:pict>
            <v:shape id="_x0000_i1028" type="#_x0000_t75" style="width:256.6pt;height:210.1pt;visibility:visible;mso-wrap-style:square">
              <v:imagedata r:id="rId12" o:title=""/>
            </v:shape>
          </w:pict>
        </w:r>
      </w:ins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6725A8">
        <w:rPr>
          <w:rFonts w:ascii="微软雅黑" w:eastAsia="微软雅黑" w:hAnsi="微软雅黑" w:hint="eastAsia"/>
          <w:b/>
          <w:bCs/>
          <w:szCs w:val="21"/>
        </w:rPr>
        <w:t>玩转翻倍红包</w:t>
      </w:r>
    </w:p>
    <w:p w:rsidR="001173D2" w:rsidRDefault="0054458E" w:rsidP="001173D2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【</w:t>
      </w:r>
      <w:r w:rsidR="00FB7ACE">
        <w:rPr>
          <w:rFonts w:ascii="微软雅黑" w:eastAsia="微软雅黑" w:hAnsi="微软雅黑" w:hint="eastAsia"/>
          <w:bCs/>
          <w:szCs w:val="21"/>
        </w:rPr>
        <w:t>直接</w:t>
      </w:r>
      <w:r>
        <w:rPr>
          <w:rFonts w:ascii="微软雅黑" w:eastAsia="微软雅黑" w:hAnsi="微软雅黑" w:hint="eastAsia"/>
          <w:bCs/>
          <w:szCs w:val="21"/>
        </w:rPr>
        <w:t>领取】，须先判断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</w:t>
      </w:r>
      <w:r w:rsidR="001173D2">
        <w:rPr>
          <w:rFonts w:ascii="微软雅黑" w:eastAsia="微软雅黑" w:hAnsi="微软雅黑" w:hint="eastAsia"/>
          <w:bCs/>
          <w:szCs w:val="21"/>
        </w:rPr>
        <w:t>出</w:t>
      </w:r>
    </w:p>
    <w:p w:rsidR="0054458E" w:rsidRPr="001173D2" w:rsidRDefault="0054458E" w:rsidP="001173D2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1173D2">
        <w:rPr>
          <w:rFonts w:ascii="微软雅黑" w:eastAsia="微软雅黑" w:hAnsi="微软雅黑"/>
          <w:bCs/>
          <w:szCs w:val="21"/>
        </w:rPr>
        <w:t>文案：“</w:t>
      </w:r>
      <w:r w:rsidRPr="001173D2">
        <w:rPr>
          <w:rFonts w:ascii="微软雅黑" w:eastAsia="微软雅黑" w:hAnsi="微软雅黑" w:hint="eastAsia"/>
          <w:bCs/>
          <w:szCs w:val="21"/>
        </w:rPr>
        <w:t>领取红包后将无法翻倍，确认领取？</w:t>
      </w:r>
      <w:r w:rsidRPr="001173D2">
        <w:rPr>
          <w:rFonts w:ascii="微软雅黑" w:eastAsia="微软雅黑" w:hAnsi="微软雅黑"/>
          <w:bCs/>
          <w:szCs w:val="21"/>
        </w:rPr>
        <w:t>”</w:t>
      </w:r>
      <w:r w:rsidRPr="001173D2">
        <w:rPr>
          <w:rFonts w:ascii="微软雅黑" w:eastAsia="微软雅黑" w:hAnsi="微软雅黑" w:hint="eastAsia"/>
          <w:bCs/>
          <w:szCs w:val="21"/>
        </w:rPr>
        <w:t>取消/确认/关闭</w:t>
      </w:r>
      <w:r w:rsidRPr="001173D2">
        <w:rPr>
          <w:rFonts w:ascii="微软雅黑" w:eastAsia="微软雅黑" w:hAnsi="微软雅黑"/>
          <w:bCs/>
          <w:szCs w:val="21"/>
        </w:rPr>
        <w:t>按钮</w:t>
      </w:r>
    </w:p>
    <w:p w:rsidR="0054458E" w:rsidRPr="0054458E" w:rsidRDefault="000D7193" w:rsidP="00C62ABE">
      <w:pPr>
        <w:pStyle w:val="1"/>
        <w:jc w:val="left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图片 1" o:spid="_x0000_i1029" type="#_x0000_t75" style="width:147.95pt;height:77.25pt;visibility:visible;mso-wrap-style:square">
            <v:imagedata r:id="rId13" o:title=""/>
          </v:shape>
        </w:pict>
      </w:r>
    </w:p>
    <w:p w:rsidR="00606766" w:rsidRDefault="001173D2" w:rsidP="00606766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关闭/</w:t>
      </w:r>
      <w:r w:rsidR="0054458E"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="0054458E" w:rsidRPr="0054458E">
        <w:rPr>
          <w:rFonts w:ascii="微软雅黑" w:eastAsia="微软雅黑" w:hAnsi="微软雅黑"/>
          <w:bCs/>
          <w:szCs w:val="21"/>
        </w:rPr>
        <w:t>原页面</w:t>
      </w:r>
    </w:p>
    <w:p w:rsidR="00FB7ACE" w:rsidRDefault="0054458E" w:rsidP="0054458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确认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弹出</w:t>
      </w:r>
      <w:r w:rsidR="00FB7ACE">
        <w:rPr>
          <w:rFonts w:ascii="微软雅黑" w:eastAsia="微软雅黑" w:hAnsi="微软雅黑" w:hint="eastAsia"/>
          <w:bCs/>
          <w:szCs w:val="21"/>
        </w:rPr>
        <w:t>弹窗：</w:t>
      </w:r>
      <w:r>
        <w:rPr>
          <w:rFonts w:ascii="微软雅黑" w:eastAsia="微软雅黑" w:hAnsi="微软雅黑"/>
          <w:bCs/>
          <w:szCs w:val="21"/>
        </w:rPr>
        <w:t>“</w:t>
      </w:r>
      <w:r w:rsidR="00FB7ACE" w:rsidRPr="00FB7ACE">
        <w:rPr>
          <w:rFonts w:ascii="微软雅黑" w:eastAsia="微软雅黑" w:hAnsi="微软雅黑"/>
          <w:bCs/>
          <w:szCs w:val="21"/>
        </w:rPr>
        <w:t>xx</w:t>
      </w:r>
      <w:r w:rsidR="00FB7ACE">
        <w:rPr>
          <w:rFonts w:ascii="微软雅黑" w:eastAsia="微软雅黑" w:hAnsi="微软雅黑"/>
          <w:bCs/>
          <w:szCs w:val="21"/>
        </w:rPr>
        <w:t>元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领取成功~”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="00FB7ACE">
        <w:rPr>
          <w:rFonts w:ascii="微软雅黑" w:eastAsia="微软雅黑" w:hAnsi="微软雅黑" w:hint="eastAsia"/>
          <w:bCs/>
          <w:szCs w:val="21"/>
        </w:rPr>
        <w:t>如下图：</w:t>
      </w:r>
    </w:p>
    <w:p w:rsidR="00FB7ACE" w:rsidRDefault="000D7193" w:rsidP="0054458E">
      <w:pPr>
        <w:pStyle w:val="1"/>
        <w:ind w:firstLineChars="0"/>
        <w:rPr>
          <w:noProof/>
        </w:rPr>
      </w:pPr>
      <w:r>
        <w:rPr>
          <w:noProof/>
        </w:rPr>
        <w:pict>
          <v:shape id="_x0000_i1030" type="#_x0000_t75" style="width:149.9pt;height:77.9pt;visibility:visible;mso-wrap-style:square">
            <v:imagedata r:id="rId14" o:title=""/>
          </v:shape>
        </w:pict>
      </w:r>
    </w:p>
    <w:p w:rsidR="00FB7ACE" w:rsidRDefault="00FB7ACE" w:rsidP="0054458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szCs w:val="21"/>
        </w:rPr>
        <w:t>Xxx=</w:t>
      </w:r>
      <w:r w:rsidRPr="00FB7ACE">
        <w:rPr>
          <w:rFonts w:ascii="微软雅黑" w:eastAsia="微软雅黑" w:hAnsi="微软雅黑" w:hint="eastAsia"/>
          <w:bCs/>
          <w:szCs w:val="21"/>
        </w:rPr>
        <w:t>初始</w:t>
      </w:r>
      <w:r w:rsidRPr="00FB7ACE">
        <w:rPr>
          <w:rFonts w:ascii="微软雅黑" w:eastAsia="微软雅黑" w:hAnsi="微软雅黑"/>
          <w:bCs/>
          <w:szCs w:val="21"/>
        </w:rPr>
        <w:t>红包金额</w:t>
      </w:r>
    </w:p>
    <w:p w:rsidR="007777F6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0D7193" w:rsidRDefault="00FB7ACE" w:rsidP="00C62ABE">
      <w:pPr>
        <w:pStyle w:val="1"/>
        <w:ind w:left="840" w:firstLineChars="0" w:firstLine="0"/>
        <w:rPr>
          <w:ins w:id="41" w:author="SZ_00_50" w:date="2018-11-07T13:51:00Z"/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7777F6">
        <w:rPr>
          <w:rFonts w:ascii="微软雅黑" w:eastAsia="微软雅黑" w:hAnsi="微软雅黑" w:hint="eastAsia"/>
          <w:bCs/>
          <w:szCs w:val="21"/>
        </w:rPr>
        <w:t>状态</w:t>
      </w:r>
      <w:r w:rsidR="007777F6">
        <w:rPr>
          <w:rFonts w:ascii="微软雅黑" w:eastAsia="微软雅黑" w:hAnsi="微软雅黑"/>
          <w:bCs/>
          <w:szCs w:val="21"/>
        </w:rPr>
        <w:t>变化：</w:t>
      </w:r>
    </w:p>
    <w:p w:rsidR="000D7193" w:rsidRDefault="00FB7ACE" w:rsidP="000D7193">
      <w:pPr>
        <w:pStyle w:val="1"/>
        <w:numPr>
          <w:ilvl w:val="0"/>
          <w:numId w:val="27"/>
        </w:numPr>
        <w:ind w:firstLineChars="0"/>
        <w:rPr>
          <w:ins w:id="42" w:author="SZ_00_50" w:date="2018-11-07T13:51:00Z"/>
          <w:rFonts w:ascii="微软雅黑" w:eastAsia="微软雅黑" w:hAnsi="微软雅黑"/>
          <w:bCs/>
          <w:szCs w:val="21"/>
        </w:rPr>
        <w:pPrChange w:id="43" w:author="SZ_00_50" w:date="2018-11-07T13:51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44" w:author="SZ_00_50" w:date="2018-11-07T13:49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45" w:author="SZ_00_50" w:date="2018-11-07T13:49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46" w:author="SZ_00_50" w:date="2018-11-07T13:49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47" w:author="SZ_00_50" w:date="2018-11-07T13:49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FB7ACE" w:rsidRDefault="00FB7ACE" w:rsidP="000D7193">
      <w:pPr>
        <w:pStyle w:val="1"/>
        <w:numPr>
          <w:ilvl w:val="0"/>
          <w:numId w:val="27"/>
        </w:numPr>
        <w:ind w:firstLineChars="0"/>
        <w:rPr>
          <w:rFonts w:ascii="微软雅黑" w:eastAsia="微软雅黑" w:hAnsi="微软雅黑"/>
          <w:bCs/>
          <w:szCs w:val="21"/>
        </w:rPr>
        <w:pPrChange w:id="48" w:author="SZ_00_50" w:date="2018-11-07T13:51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</w:t>
      </w:r>
      <w:r w:rsidR="00564671">
        <w:rPr>
          <w:rFonts w:ascii="微软雅黑" w:eastAsia="微软雅黑" w:hAnsi="微软雅黑" w:hint="eastAsia"/>
          <w:bCs/>
          <w:szCs w:val="21"/>
        </w:rPr>
        <w:t>2倍</w:t>
      </w:r>
      <w:ins w:id="49" w:author="SZ_00_50" w:date="2018-11-07T13:52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】、【</w:t>
      </w:r>
      <w:ins w:id="50" w:author="SZ_00_50" w:date="2018-11-07T13:51:00Z">
        <w:r w:rsidR="000D7193">
          <w:rPr>
            <w:rFonts w:ascii="微软雅黑" w:eastAsia="微软雅黑" w:hAnsi="微软雅黑"/>
            <w:bCs/>
            <w:szCs w:val="21"/>
          </w:rPr>
          <w:t>4</w:t>
        </w:r>
      </w:ins>
      <w:del w:id="51" w:author="SZ_00_50" w:date="2018-11-07T13:51:00Z">
        <w:r w:rsidR="00564671" w:rsidDel="000D7193">
          <w:rPr>
            <w:rFonts w:ascii="微软雅黑" w:eastAsia="微软雅黑" w:hAnsi="微软雅黑" w:hint="eastAsia"/>
            <w:bCs/>
            <w:szCs w:val="21"/>
          </w:rPr>
          <w:delText>2</w:delText>
        </w:r>
      </w:del>
      <w:r w:rsidR="00564671">
        <w:rPr>
          <w:rFonts w:ascii="微软雅黑" w:eastAsia="微软雅黑" w:hAnsi="微软雅黑" w:hint="eastAsia"/>
          <w:bCs/>
          <w:szCs w:val="21"/>
        </w:rPr>
        <w:t>倍</w:t>
      </w:r>
      <w:ins w:id="52" w:author="SZ_00_50" w:date="2018-11-07T13:52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】按钮</w:t>
      </w:r>
      <w:r w:rsidR="00D57092">
        <w:rPr>
          <w:rFonts w:ascii="微软雅黑" w:eastAsia="微软雅黑" w:hAnsi="微软雅黑" w:hint="eastAsia"/>
          <w:bCs/>
          <w:szCs w:val="21"/>
        </w:rPr>
        <w:t>隐藏</w:t>
      </w:r>
      <w:r w:rsidR="00C62ABE">
        <w:rPr>
          <w:rFonts w:ascii="微软雅黑" w:eastAsia="微软雅黑" w:hAnsi="微软雅黑" w:hint="eastAsia"/>
          <w:bCs/>
          <w:szCs w:val="21"/>
        </w:rPr>
        <w:t>，页面【去</w:t>
      </w:r>
      <w:ins w:id="53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54" w:author="SZ_00_50" w:date="2018-11-07T13:49:00Z">
        <w:r w:rsidR="00C62ABE"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 w:rsidR="00C62ABE">
        <w:rPr>
          <w:rFonts w:ascii="微软雅黑" w:eastAsia="微软雅黑" w:hAnsi="微软雅黑" w:hint="eastAsia"/>
          <w:bCs/>
          <w:szCs w:val="21"/>
        </w:rPr>
        <w:t>】按钮须将</w:t>
      </w:r>
      <w:r w:rsidR="00C62ABE">
        <w:rPr>
          <w:rFonts w:ascii="微软雅黑" w:eastAsia="微软雅黑" w:hAnsi="微软雅黑"/>
          <w:bCs/>
          <w:szCs w:val="21"/>
        </w:rPr>
        <w:t>样</w:t>
      </w:r>
      <w:r w:rsidR="00C62ABE">
        <w:rPr>
          <w:rFonts w:ascii="微软雅黑" w:eastAsia="微软雅黑" w:hAnsi="微软雅黑"/>
          <w:bCs/>
          <w:szCs w:val="21"/>
        </w:rPr>
        <w:lastRenderedPageBreak/>
        <w:t>式调整至居中位置</w:t>
      </w:r>
      <w:r w:rsidR="00C62ABE">
        <w:rPr>
          <w:rFonts w:ascii="微软雅黑" w:eastAsia="微软雅黑" w:hAnsi="微软雅黑" w:hint="eastAsia"/>
          <w:bCs/>
          <w:szCs w:val="21"/>
        </w:rPr>
        <w:t>，</w:t>
      </w:r>
      <w:r w:rsidR="00C62ABE">
        <w:rPr>
          <w:rFonts w:ascii="微软雅黑" w:eastAsia="微软雅黑" w:hAnsi="微软雅黑"/>
          <w:bCs/>
          <w:szCs w:val="21"/>
        </w:rPr>
        <w:t>如下图</w:t>
      </w:r>
      <w:r w:rsidR="00C62ABE">
        <w:rPr>
          <w:rFonts w:ascii="微软雅黑" w:eastAsia="微软雅黑" w:hAnsi="微软雅黑" w:hint="eastAsia"/>
          <w:bCs/>
          <w:szCs w:val="21"/>
        </w:rPr>
        <w:t>：</w:t>
      </w:r>
    </w:p>
    <w:p w:rsidR="00C62ABE" w:rsidRDefault="00885CE1" w:rsidP="00C62ABE">
      <w:pPr>
        <w:pStyle w:val="1"/>
        <w:ind w:firstLineChars="0"/>
        <w:rPr>
          <w:ins w:id="55" w:author="SZ_00_50" w:date="2018-11-07T13:52:00Z"/>
          <w:noProof/>
          <w:bdr w:val="single" w:sz="4" w:space="0" w:color="auto"/>
        </w:rPr>
      </w:pPr>
      <w:r w:rsidRPr="00885CE1">
        <w:rPr>
          <w:rFonts w:hint="eastAsia"/>
          <w:noProof/>
        </w:rPr>
        <w:t xml:space="preserve">    </w:t>
      </w:r>
      <w:r w:rsidR="000D7193">
        <w:rPr>
          <w:noProof/>
          <w:bdr w:val="single" w:sz="4" w:space="0" w:color="auto"/>
        </w:rPr>
        <w:pict>
          <v:shape id="_x0000_i1031" type="#_x0000_t75" style="width:284.05pt;height:123.7pt;visibility:visible;mso-wrap-style:square">
            <v:imagedata r:id="rId15" o:title=""/>
          </v:shape>
        </w:pict>
      </w:r>
    </w:p>
    <w:p w:rsidR="000D7193" w:rsidRPr="0054458E" w:rsidRDefault="000D7193" w:rsidP="000D7193">
      <w:pPr>
        <w:pStyle w:val="1"/>
        <w:numPr>
          <w:ilvl w:val="0"/>
          <w:numId w:val="28"/>
        </w:numPr>
        <w:ind w:firstLineChars="0"/>
        <w:rPr>
          <w:rFonts w:ascii="微软雅黑" w:eastAsia="微软雅黑" w:hAnsi="微软雅黑"/>
          <w:bCs/>
          <w:szCs w:val="21"/>
        </w:rPr>
        <w:pPrChange w:id="56" w:author="SZ_00_50" w:date="2018-11-07T13:52:00Z">
          <w:pPr>
            <w:pStyle w:val="1"/>
            <w:ind w:firstLineChars="0"/>
          </w:pPr>
        </w:pPrChange>
      </w:pPr>
      <w:ins w:id="57" w:author="SZ_00_50" w:date="2018-11-07T13:52:00Z">
        <w:r>
          <w:rPr>
            <w:rFonts w:ascii="微软雅黑" w:eastAsia="微软雅黑" w:hAnsi="微软雅黑" w:hint="eastAsia"/>
            <w:bCs/>
            <w:szCs w:val="21"/>
          </w:rPr>
          <w:t>页面显示</w:t>
        </w:r>
        <w:r>
          <w:rPr>
            <w:rFonts w:ascii="微软雅黑" w:eastAsia="微软雅黑" w:hAnsi="微软雅黑"/>
            <w:bCs/>
            <w:szCs w:val="21"/>
          </w:rPr>
          <w:t>的红包</w:t>
        </w:r>
        <w:r>
          <w:rPr>
            <w:rFonts w:ascii="微软雅黑" w:eastAsia="微软雅黑" w:hAnsi="微软雅黑" w:hint="eastAsia"/>
            <w:bCs/>
            <w:szCs w:val="21"/>
          </w:rPr>
          <w:t>金额</w:t>
        </w:r>
        <w:r>
          <w:rPr>
            <w:rFonts w:ascii="微软雅黑" w:eastAsia="微软雅黑" w:hAnsi="微软雅黑"/>
            <w:bCs/>
            <w:szCs w:val="21"/>
          </w:rPr>
          <w:t>为</w:t>
        </w:r>
        <w:r>
          <w:rPr>
            <w:rFonts w:ascii="微软雅黑" w:eastAsia="微软雅黑" w:hAnsi="微软雅黑" w:hint="eastAsia"/>
            <w:bCs/>
            <w:szCs w:val="21"/>
          </w:rPr>
          <w:t>当前</w:t>
        </w:r>
      </w:ins>
      <w:ins w:id="58" w:author="SZ_00_50" w:date="2018-11-07T13:53:00Z">
        <w:r>
          <w:rPr>
            <w:rFonts w:ascii="微软雅黑" w:eastAsia="微软雅黑" w:hAnsi="微软雅黑" w:hint="eastAsia"/>
            <w:bCs/>
            <w:szCs w:val="21"/>
          </w:rPr>
          <w:t>直接</w:t>
        </w:r>
      </w:ins>
      <w:ins w:id="59" w:author="SZ_00_50" w:date="2018-11-07T13:52:00Z">
        <w:r>
          <w:rPr>
            <w:rFonts w:ascii="微软雅黑" w:eastAsia="微软雅黑" w:hAnsi="微软雅黑" w:hint="eastAsia"/>
            <w:bCs/>
            <w:szCs w:val="21"/>
          </w:rPr>
          <w:t>领取红包</w:t>
        </w:r>
        <w:r>
          <w:rPr>
            <w:rFonts w:ascii="微软雅黑" w:eastAsia="微软雅黑" w:hAnsi="微软雅黑"/>
            <w:bCs/>
            <w:szCs w:val="21"/>
          </w:rPr>
          <w:t>金额</w:t>
        </w:r>
        <w:r>
          <w:rPr>
            <w:rFonts w:ascii="微软雅黑" w:eastAsia="微软雅黑" w:hAnsi="微软雅黑" w:hint="eastAsia"/>
            <w:bCs/>
            <w:szCs w:val="21"/>
          </w:rPr>
          <w:t>。</w:t>
        </w:r>
      </w:ins>
    </w:p>
    <w:p w:rsidR="00D57092" w:rsidRDefault="00D57092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查看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="001173D2">
        <w:rPr>
          <w:rFonts w:ascii="微软雅黑" w:eastAsia="微软雅黑" w:hAnsi="微软雅黑" w:cs="微软雅黑" w:hint="eastAsia"/>
        </w:rPr>
        <w:t>跳转至我的红包列表页。</w:t>
      </w:r>
    </w:p>
    <w:p w:rsidR="00FB7ACE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FB7ACE" w:rsidRDefault="00F93D67" w:rsidP="00F93D67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F93D67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</w:p>
    <w:p w:rsidR="00F93D67" w:rsidRDefault="00F93D67" w:rsidP="00FB7ACE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弹出弹窗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54458E">
        <w:rPr>
          <w:rFonts w:ascii="微软雅黑" w:eastAsia="微软雅黑" w:hAnsi="微软雅黑"/>
          <w:bCs/>
          <w:szCs w:val="21"/>
        </w:rPr>
        <w:t>文案：“</w:t>
      </w:r>
      <w:r w:rsidR="00FB7ACE" w:rsidRPr="00FB7ACE">
        <w:rPr>
          <w:rFonts w:ascii="微软雅黑" w:eastAsia="微软雅黑" w:hAnsi="微软雅黑" w:hint="eastAsia"/>
          <w:bCs/>
          <w:szCs w:val="21"/>
        </w:rPr>
        <w:t>确认</w:t>
      </w:r>
      <w:ins w:id="60" w:author="SZ_00_50" w:date="2018-11-01T10:22:00Z">
        <w:r w:rsidR="003A2D99">
          <w:rPr>
            <w:rFonts w:ascii="微软雅黑" w:eastAsia="微软雅黑" w:hAnsi="微软雅黑" w:hint="eastAsia"/>
            <w:bCs/>
            <w:szCs w:val="21"/>
          </w:rPr>
          <w:t>使用</w:t>
        </w:r>
      </w:ins>
      <w:del w:id="61" w:author="SZ_00_50" w:date="2018-11-01T10:22:00Z">
        <w:r w:rsidR="00FB7ACE" w:rsidRPr="00FB7ACE" w:rsidDel="003A2D99">
          <w:rPr>
            <w:rFonts w:ascii="微软雅黑" w:eastAsia="微软雅黑" w:hAnsi="微软雅黑" w:hint="eastAsia"/>
            <w:bCs/>
            <w:szCs w:val="21"/>
          </w:rPr>
          <w:delText>消耗</w:delText>
        </w:r>
      </w:del>
      <w:r w:rsidR="00FB7ACE" w:rsidRPr="00FB7ACE">
        <w:rPr>
          <w:rFonts w:ascii="微软雅黑" w:eastAsia="微软雅黑" w:hAnsi="微软雅黑" w:hint="eastAsia"/>
          <w:bCs/>
          <w:szCs w:val="21"/>
        </w:rPr>
        <w:t>1000积分</w:t>
      </w:r>
      <w:r w:rsidR="00FB7ACE">
        <w:rPr>
          <w:rFonts w:ascii="微软雅黑" w:eastAsia="微软雅黑" w:hAnsi="微软雅黑" w:hint="eastAsia"/>
          <w:bCs/>
          <w:szCs w:val="21"/>
        </w:rPr>
        <w:t>，</w:t>
      </w:r>
      <w:r w:rsidR="00FB7ACE" w:rsidRPr="00FB7ACE">
        <w:rPr>
          <w:rFonts w:ascii="微软雅黑" w:eastAsia="微软雅黑" w:hAnsi="微软雅黑" w:hint="eastAsia"/>
          <w:bCs/>
          <w:szCs w:val="21"/>
        </w:rPr>
        <w:t>领取xxx</w:t>
      </w:r>
      <w:r w:rsidR="00FB7ACE">
        <w:rPr>
          <w:rFonts w:ascii="微软雅黑" w:eastAsia="微软雅黑" w:hAnsi="微软雅黑" w:hint="eastAsia"/>
          <w:bCs/>
          <w:szCs w:val="21"/>
        </w:rPr>
        <w:t>元红包</w:t>
      </w:r>
      <w:r>
        <w:rPr>
          <w:rFonts w:ascii="微软雅黑" w:eastAsia="微软雅黑" w:hAnsi="微软雅黑"/>
          <w:bCs/>
          <w:szCs w:val="21"/>
        </w:rPr>
        <w:t>？</w:t>
      </w:r>
      <w:r w:rsidRPr="0054458E">
        <w:rPr>
          <w:rFonts w:ascii="微软雅黑" w:eastAsia="微软雅黑" w:hAnsi="微软雅黑"/>
          <w:bCs/>
          <w:szCs w:val="21"/>
        </w:rPr>
        <w:t>”</w:t>
      </w:r>
      <w:r w:rsidRPr="0054458E">
        <w:rPr>
          <w:rFonts w:ascii="微软雅黑" w:eastAsia="微软雅黑" w:hAnsi="微软雅黑" w:hint="eastAsia"/>
          <w:bCs/>
          <w:szCs w:val="21"/>
        </w:rPr>
        <w:t>取消/确认/关闭</w:t>
      </w:r>
      <w:r w:rsidRPr="0054458E">
        <w:rPr>
          <w:rFonts w:ascii="微软雅黑" w:eastAsia="微软雅黑" w:hAnsi="微软雅黑"/>
          <w:bCs/>
          <w:szCs w:val="21"/>
        </w:rPr>
        <w:t>按钮</w:t>
      </w:r>
    </w:p>
    <w:p w:rsidR="00F93D67" w:rsidRDefault="000D7193" w:rsidP="00F93D67">
      <w:pPr>
        <w:pStyle w:val="1"/>
        <w:ind w:firstLineChars="400" w:firstLine="840"/>
        <w:rPr>
          <w:noProof/>
        </w:rPr>
      </w:pPr>
      <w:ins w:id="62" w:author="SZ_00_50" w:date="2018-11-01T10:19:00Z">
        <w:r>
          <w:rPr>
            <w:noProof/>
          </w:rPr>
          <w:pict>
            <v:shape id="_x0000_i1032" type="#_x0000_t75" style="width:196.35pt;height:103.4pt;visibility:visible;mso-wrap-style:square">
              <v:imagedata r:id="rId16" o:title=""/>
            </v:shape>
          </w:pict>
        </w:r>
      </w:ins>
      <w:del w:id="63" w:author="SZ_00_50" w:date="2018-11-01T10:19:00Z">
        <w:r>
          <w:rPr>
            <w:noProof/>
          </w:rPr>
          <w:pict>
            <v:shape id="_x0000_i1033" type="#_x0000_t75" style="width:189.8pt;height:99.5pt;visibility:visible;mso-wrap-style:square">
              <v:imagedata r:id="rId17" o:title=""/>
            </v:shape>
          </w:pict>
        </w:r>
      </w:del>
    </w:p>
    <w:p w:rsidR="00FB7ACE" w:rsidRPr="00FB7ACE" w:rsidRDefault="00FB7ACE" w:rsidP="00FB7ACE">
      <w:pPr>
        <w:pStyle w:val="1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color w:val="FF0000"/>
          <w:szCs w:val="21"/>
        </w:rPr>
        <w:t>Xxx</w:t>
      </w:r>
      <w:r w:rsidRPr="00FB7ACE">
        <w:rPr>
          <w:rFonts w:ascii="微软雅黑" w:eastAsia="微软雅黑" w:hAnsi="微软雅黑"/>
          <w:bCs/>
          <w:szCs w:val="21"/>
        </w:rPr>
        <w:t>=</w:t>
      </w:r>
      <w:r w:rsidRPr="00FB7ACE">
        <w:rPr>
          <w:rFonts w:ascii="微软雅黑" w:eastAsia="微软雅黑" w:hAnsi="微软雅黑" w:hint="eastAsia"/>
          <w:bCs/>
          <w:szCs w:val="21"/>
        </w:rPr>
        <w:t>红包</w:t>
      </w:r>
      <w:r w:rsidR="00564671">
        <w:rPr>
          <w:rFonts w:ascii="微软雅黑" w:eastAsia="微软雅黑" w:hAnsi="微软雅黑"/>
          <w:bCs/>
          <w:szCs w:val="21"/>
        </w:rPr>
        <w:t>2倍</w:t>
      </w:r>
      <w:r w:rsidRPr="00FB7ACE">
        <w:rPr>
          <w:rFonts w:ascii="微软雅黑" w:eastAsia="微软雅黑" w:hAnsi="微软雅黑"/>
          <w:bCs/>
          <w:szCs w:val="21"/>
        </w:rPr>
        <w:t>后的金额</w:t>
      </w:r>
    </w:p>
    <w:p w:rsidR="00606766" w:rsidRDefault="00FB7ACE" w:rsidP="00FB7ACE">
      <w:pPr>
        <w:pStyle w:val="1"/>
        <w:ind w:firstLineChars="0"/>
        <w:rPr>
          <w:ins w:id="64" w:author="SZ_00_50" w:date="2018-11-01T09:59:00Z"/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点击关闭及</w:t>
      </w:r>
      <w:r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Pr="0054458E">
        <w:rPr>
          <w:rFonts w:ascii="微软雅黑" w:eastAsia="微软雅黑" w:hAnsi="微软雅黑"/>
          <w:bCs/>
          <w:szCs w:val="21"/>
        </w:rPr>
        <w:t>原页面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确认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ins w:id="65" w:author="SZ_00_50" w:date="2018-11-01T10:00:00Z">
        <w:r w:rsidR="00606766">
          <w:rPr>
            <w:rFonts w:ascii="微软雅黑" w:eastAsia="微软雅黑" w:hAnsi="微软雅黑" w:hint="eastAsia"/>
            <w:bCs/>
            <w:szCs w:val="21"/>
          </w:rPr>
          <w:t>需要对用户账户</w:t>
        </w:r>
        <w:r w:rsidR="00606766">
          <w:rPr>
            <w:rFonts w:ascii="微软雅黑" w:eastAsia="微软雅黑" w:hAnsi="微软雅黑"/>
            <w:bCs/>
            <w:szCs w:val="21"/>
          </w:rPr>
          <w:t>的积分</w:t>
        </w:r>
        <w:r w:rsidR="00606766">
          <w:rPr>
            <w:rFonts w:ascii="微软雅黑" w:eastAsia="微软雅黑" w:hAnsi="微软雅黑" w:hint="eastAsia"/>
            <w:bCs/>
            <w:szCs w:val="21"/>
          </w:rPr>
          <w:t>数进行</w:t>
        </w:r>
        <w:r w:rsidR="00606766">
          <w:rPr>
            <w:rFonts w:ascii="微软雅黑" w:eastAsia="微软雅黑" w:hAnsi="微软雅黑"/>
            <w:bCs/>
            <w:szCs w:val="21"/>
          </w:rPr>
          <w:t>判断</w:t>
        </w:r>
      </w:ins>
    </w:p>
    <w:p w:rsidR="00606766" w:rsidRPr="003A2D99" w:rsidRDefault="00606766">
      <w:pPr>
        <w:pStyle w:val="1"/>
        <w:numPr>
          <w:ilvl w:val="0"/>
          <w:numId w:val="26"/>
        </w:numPr>
        <w:ind w:firstLineChars="0"/>
        <w:rPr>
          <w:ins w:id="66" w:author="SZ_00_50" w:date="2018-11-01T09:59:00Z"/>
          <w:rFonts w:ascii="微软雅黑" w:eastAsia="微软雅黑" w:hAnsi="微软雅黑"/>
          <w:bCs/>
          <w:szCs w:val="21"/>
        </w:rPr>
        <w:pPrChange w:id="67" w:author="SZ_00_50" w:date="2018-11-01T10:00:00Z">
          <w:pPr>
            <w:pStyle w:val="1"/>
            <w:ind w:firstLineChars="0"/>
          </w:pPr>
        </w:pPrChange>
      </w:pPr>
      <w:ins w:id="68" w:author="SZ_00_50" w:date="2018-11-01T10:00:00Z">
        <w:r>
          <w:rPr>
            <w:rFonts w:ascii="微软雅黑" w:eastAsia="微软雅黑" w:hAnsi="微软雅黑" w:hint="eastAsia"/>
            <w:bCs/>
            <w:szCs w:val="21"/>
          </w:rPr>
          <w:t>积分数</w:t>
        </w:r>
        <w:r>
          <w:rPr>
            <w:rFonts w:ascii="微软雅黑" w:eastAsia="微软雅黑" w:hAnsi="微软雅黑"/>
            <w:bCs/>
            <w:szCs w:val="21"/>
          </w:rPr>
          <w:t>≥1000</w:t>
        </w:r>
        <w:r>
          <w:rPr>
            <w:rFonts w:ascii="微软雅黑" w:eastAsia="微软雅黑" w:hAnsi="微软雅黑" w:hint="eastAsia"/>
            <w:bCs/>
            <w:szCs w:val="21"/>
          </w:rPr>
          <w:t>积分</w:t>
        </w:r>
        <w:r>
          <w:rPr>
            <w:rFonts w:ascii="微软雅黑" w:eastAsia="微软雅黑" w:hAnsi="微软雅黑"/>
            <w:bCs/>
            <w:szCs w:val="21"/>
          </w:rPr>
          <w:t>时</w:t>
        </w:r>
        <w:r>
          <w:rPr>
            <w:rFonts w:ascii="微软雅黑" w:eastAsia="微软雅黑" w:hAnsi="微软雅黑" w:hint="eastAsia"/>
            <w:bCs/>
            <w:szCs w:val="21"/>
          </w:rPr>
          <w:t>，直接</w:t>
        </w:r>
        <w:r>
          <w:rPr>
            <w:rFonts w:ascii="微软雅黑" w:eastAsia="微软雅黑" w:hAnsi="微软雅黑"/>
            <w:bCs/>
            <w:szCs w:val="21"/>
          </w:rPr>
          <w:t>扣减</w:t>
        </w:r>
      </w:ins>
      <w:ins w:id="69" w:author="SZ_00_50" w:date="2018-11-01T10:01:00Z">
        <w:r w:rsidR="006650CD">
          <w:rPr>
            <w:rFonts w:ascii="微软雅黑" w:eastAsia="微软雅黑" w:hAnsi="微软雅黑" w:hint="eastAsia"/>
            <w:bCs/>
            <w:szCs w:val="21"/>
          </w:rPr>
          <w:t>，</w:t>
        </w:r>
        <w:r w:rsidR="006650CD">
          <w:rPr>
            <w:rFonts w:ascii="微软雅黑" w:eastAsia="微软雅黑" w:hAnsi="微软雅黑"/>
            <w:bCs/>
            <w:szCs w:val="21"/>
          </w:rPr>
          <w:t>扣减</w:t>
        </w:r>
        <w:r w:rsidR="006650CD">
          <w:rPr>
            <w:rFonts w:ascii="微软雅黑" w:eastAsia="微软雅黑" w:hAnsi="微软雅黑" w:hint="eastAsia"/>
            <w:bCs/>
            <w:szCs w:val="21"/>
          </w:rPr>
          <w:t>名义</w:t>
        </w:r>
        <w:r w:rsidR="006650CD">
          <w:rPr>
            <w:rFonts w:ascii="微软雅黑" w:eastAsia="微软雅黑" w:hAnsi="微软雅黑"/>
            <w:bCs/>
            <w:szCs w:val="21"/>
          </w:rPr>
          <w:t>：“</w:t>
        </w:r>
      </w:ins>
      <w:ins w:id="70" w:author="SZ_00_50" w:date="2018-11-01T10:21:00Z">
        <w:r w:rsidR="003A2D99" w:rsidRPr="003A2D99">
          <w:rPr>
            <w:rFonts w:ascii="微软雅黑" w:eastAsia="微软雅黑" w:hAnsi="微软雅黑" w:hint="eastAsia"/>
            <w:bCs/>
            <w:szCs w:val="21"/>
          </w:rPr>
          <w:t>感恩节红包翻倍扣减</w:t>
        </w:r>
      </w:ins>
      <w:ins w:id="71" w:author="SZ_00_50" w:date="2018-11-01T10:01:00Z">
        <w:r w:rsidR="006650CD">
          <w:rPr>
            <w:rFonts w:ascii="微软雅黑" w:eastAsia="微软雅黑" w:hAnsi="微软雅黑"/>
            <w:bCs/>
            <w:szCs w:val="21"/>
          </w:rPr>
          <w:t>”</w:t>
        </w:r>
      </w:ins>
    </w:p>
    <w:p w:rsidR="00FB7ACE" w:rsidRDefault="006650CD" w:rsidP="00FB7AC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ins w:id="72" w:author="SZ_00_50" w:date="2018-11-01T10:02:00Z">
        <w:r>
          <w:rPr>
            <w:rFonts w:ascii="微软雅黑" w:eastAsia="微软雅黑" w:hAnsi="微软雅黑" w:hint="eastAsia"/>
            <w:bCs/>
            <w:szCs w:val="21"/>
          </w:rPr>
          <w:t>并</w:t>
        </w:r>
      </w:ins>
      <w:r w:rsidR="00FB7ACE">
        <w:rPr>
          <w:rFonts w:ascii="微软雅黑" w:eastAsia="微软雅黑" w:hAnsi="微软雅黑"/>
          <w:bCs/>
          <w:szCs w:val="21"/>
        </w:rPr>
        <w:t>弹出</w:t>
      </w:r>
      <w:r w:rsidR="00FB7ACE">
        <w:rPr>
          <w:rFonts w:ascii="微软雅黑" w:eastAsia="微软雅黑" w:hAnsi="微软雅黑" w:hint="eastAsia"/>
          <w:bCs/>
          <w:szCs w:val="21"/>
        </w:rPr>
        <w:t>弹窗：</w:t>
      </w:r>
      <w:r w:rsidR="00FB7ACE">
        <w:rPr>
          <w:rFonts w:ascii="微软雅黑" w:eastAsia="微软雅黑" w:hAnsi="微软雅黑"/>
          <w:bCs/>
          <w:szCs w:val="21"/>
        </w:rPr>
        <w:t>“</w:t>
      </w:r>
      <w:r w:rsidR="00FB7ACE" w:rsidRPr="00FB7ACE">
        <w:rPr>
          <w:rFonts w:ascii="微软雅黑" w:eastAsia="微软雅黑" w:hAnsi="微软雅黑"/>
          <w:bCs/>
          <w:szCs w:val="21"/>
        </w:rPr>
        <w:t>xx</w:t>
      </w:r>
      <w:r w:rsidR="007777F6">
        <w:rPr>
          <w:rFonts w:ascii="微软雅黑" w:eastAsia="微软雅黑" w:hAnsi="微软雅黑"/>
          <w:bCs/>
          <w:szCs w:val="21"/>
        </w:rPr>
        <w:t>x</w:t>
      </w:r>
      <w:r w:rsidR="00FB7ACE">
        <w:rPr>
          <w:rFonts w:ascii="微软雅黑" w:eastAsia="微软雅黑" w:hAnsi="微软雅黑"/>
          <w:bCs/>
          <w:szCs w:val="21"/>
        </w:rPr>
        <w:t>元</w:t>
      </w:r>
      <w:r w:rsidR="00FB7ACE">
        <w:rPr>
          <w:rFonts w:ascii="微软雅黑" w:eastAsia="微软雅黑" w:hAnsi="微软雅黑" w:hint="eastAsia"/>
          <w:bCs/>
          <w:szCs w:val="21"/>
        </w:rPr>
        <w:t>红包</w:t>
      </w:r>
      <w:r w:rsidR="00FB7ACE">
        <w:rPr>
          <w:rFonts w:ascii="微软雅黑" w:eastAsia="微软雅黑" w:hAnsi="微软雅黑"/>
          <w:bCs/>
          <w:szCs w:val="21"/>
        </w:rPr>
        <w:t>领取成功~”</w:t>
      </w:r>
      <w:r w:rsidR="00FB7ACE">
        <w:rPr>
          <w:rFonts w:ascii="微软雅黑" w:eastAsia="微软雅黑" w:hAnsi="微软雅黑" w:hint="eastAsia"/>
          <w:bCs/>
          <w:szCs w:val="21"/>
        </w:rPr>
        <w:t>，如下图：</w:t>
      </w:r>
    </w:p>
    <w:p w:rsidR="00FB7ACE" w:rsidRDefault="000D7193" w:rsidP="00FB7ACE">
      <w:pPr>
        <w:pStyle w:val="1"/>
        <w:ind w:firstLineChars="0"/>
        <w:rPr>
          <w:noProof/>
        </w:rPr>
      </w:pPr>
      <w:r>
        <w:rPr>
          <w:noProof/>
        </w:rPr>
        <w:pict>
          <v:shape id="_x0000_i1034" type="#_x0000_t75" style="width:149.9pt;height:77.9pt;visibility:visible;mso-wrap-style:square">
            <v:imagedata r:id="rId14" o:title=""/>
          </v:shape>
        </w:pict>
      </w:r>
    </w:p>
    <w:p w:rsidR="007777F6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0D7193" w:rsidRDefault="00FB7ACE" w:rsidP="000D7193">
      <w:pPr>
        <w:pStyle w:val="1"/>
        <w:ind w:left="840" w:firstLineChars="0" w:firstLine="0"/>
        <w:rPr>
          <w:ins w:id="73" w:author="SZ_00_50" w:date="2018-11-07T13:55:00Z"/>
          <w:rFonts w:ascii="微软雅黑" w:eastAsia="微软雅黑" w:hAnsi="微软雅黑"/>
          <w:bCs/>
          <w:szCs w:val="21"/>
        </w:rPr>
        <w:pPrChange w:id="74" w:author="SZ_00_50" w:date="2018-11-07T13:55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7777F6">
        <w:rPr>
          <w:rFonts w:ascii="微软雅黑" w:eastAsia="微软雅黑" w:hAnsi="微软雅黑" w:hint="eastAsia"/>
          <w:bCs/>
          <w:szCs w:val="21"/>
        </w:rPr>
        <w:t>状态变化</w:t>
      </w:r>
      <w:r w:rsidR="007777F6">
        <w:rPr>
          <w:rFonts w:ascii="微软雅黑" w:eastAsia="微软雅黑" w:hAnsi="微软雅黑"/>
          <w:bCs/>
          <w:szCs w:val="21"/>
        </w:rPr>
        <w:t>：</w:t>
      </w:r>
    </w:p>
    <w:p w:rsidR="000D7193" w:rsidRDefault="00FB7ACE" w:rsidP="000D7193">
      <w:pPr>
        <w:pStyle w:val="1"/>
        <w:numPr>
          <w:ilvl w:val="0"/>
          <w:numId w:val="6"/>
        </w:numPr>
        <w:ind w:firstLineChars="0"/>
        <w:rPr>
          <w:ins w:id="75" w:author="SZ_00_50" w:date="2018-11-07T13:55:00Z"/>
          <w:rFonts w:ascii="微软雅黑" w:eastAsia="微软雅黑" w:hAnsi="微软雅黑"/>
          <w:bCs/>
          <w:szCs w:val="21"/>
        </w:rPr>
        <w:pPrChange w:id="76" w:author="SZ_00_50" w:date="2018-11-07T13:55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/>
          <w:bCs/>
          <w:szCs w:val="21"/>
        </w:rPr>
        <w:lastRenderedPageBreak/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77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78" w:author="SZ_00_50" w:date="2018-11-07T13:50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79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80" w:author="SZ_00_50" w:date="2018-11-07T13:50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FB7ACE" w:rsidRDefault="00FB7ACE" w:rsidP="000D7193">
      <w:pPr>
        <w:pStyle w:val="1"/>
        <w:numPr>
          <w:ilvl w:val="0"/>
          <w:numId w:val="6"/>
        </w:numPr>
        <w:ind w:firstLineChars="0"/>
        <w:rPr>
          <w:ins w:id="81" w:author="SZ_00_50" w:date="2018-11-07T13:55:00Z"/>
          <w:rFonts w:ascii="微软雅黑" w:eastAsia="微软雅黑" w:hAnsi="微软雅黑"/>
          <w:bCs/>
          <w:szCs w:val="21"/>
        </w:rPr>
        <w:pPrChange w:id="82" w:author="SZ_00_50" w:date="2018-11-07T13:55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</w:t>
      </w:r>
      <w:r w:rsidR="00564671">
        <w:rPr>
          <w:rFonts w:ascii="微软雅黑" w:eastAsia="微软雅黑" w:hAnsi="微软雅黑" w:hint="eastAsia"/>
          <w:bCs/>
          <w:szCs w:val="21"/>
        </w:rPr>
        <w:t>2倍</w:t>
      </w:r>
      <w:ins w:id="83" w:author="SZ_00_50" w:date="2018-11-07T13:54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】、【</w:t>
      </w:r>
      <w:ins w:id="84" w:author="SZ_00_50" w:date="2018-11-07T13:54:00Z">
        <w:r w:rsidR="000D7193">
          <w:rPr>
            <w:rFonts w:ascii="微软雅黑" w:eastAsia="微软雅黑" w:hAnsi="微软雅黑"/>
            <w:bCs/>
            <w:szCs w:val="21"/>
          </w:rPr>
          <w:t>4</w:t>
        </w:r>
      </w:ins>
      <w:del w:id="85" w:author="SZ_00_50" w:date="2018-11-07T13:54:00Z">
        <w:r w:rsidR="00564671" w:rsidDel="000D7193">
          <w:rPr>
            <w:rFonts w:ascii="微软雅黑" w:eastAsia="微软雅黑" w:hAnsi="微软雅黑" w:hint="eastAsia"/>
            <w:bCs/>
            <w:szCs w:val="21"/>
          </w:rPr>
          <w:delText>2</w:delText>
        </w:r>
      </w:del>
      <w:r w:rsidR="00564671">
        <w:rPr>
          <w:rFonts w:ascii="微软雅黑" w:eastAsia="微软雅黑" w:hAnsi="微软雅黑" w:hint="eastAsia"/>
          <w:bCs/>
          <w:szCs w:val="21"/>
        </w:rPr>
        <w:t>倍</w:t>
      </w:r>
      <w:ins w:id="86" w:author="SZ_00_50" w:date="2018-11-07T13:54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】按钮</w:t>
      </w:r>
      <w:r w:rsidR="00C62ABE" w:rsidRPr="00C62ABE">
        <w:rPr>
          <w:rFonts w:ascii="微软雅黑" w:eastAsia="微软雅黑" w:hAnsi="微软雅黑" w:hint="eastAsia"/>
          <w:bCs/>
          <w:szCs w:val="21"/>
        </w:rPr>
        <w:t>隐藏，页面【去</w:t>
      </w:r>
      <w:ins w:id="87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88" w:author="SZ_00_50" w:date="2018-11-07T13:50:00Z">
        <w:r w:rsidR="00C62ABE" w:rsidRPr="00C62ABE"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 w:rsidR="00C62ABE" w:rsidRPr="00C62ABE">
        <w:rPr>
          <w:rFonts w:ascii="微软雅黑" w:eastAsia="微软雅黑" w:hAnsi="微软雅黑" w:hint="eastAsia"/>
          <w:bCs/>
          <w:szCs w:val="21"/>
        </w:rPr>
        <w:t>】按钮须将样式调整至居中位置</w:t>
      </w:r>
      <w:r w:rsidR="00C62ABE">
        <w:rPr>
          <w:rFonts w:ascii="微软雅黑" w:eastAsia="微软雅黑" w:hAnsi="微软雅黑" w:hint="eastAsia"/>
          <w:bCs/>
          <w:szCs w:val="21"/>
        </w:rPr>
        <w:t>。</w:t>
      </w:r>
    </w:p>
    <w:p w:rsidR="000D7193" w:rsidRPr="000D7193" w:rsidRDefault="000D7193" w:rsidP="000D7193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  <w:rPrChange w:id="89" w:author="SZ_00_50" w:date="2018-11-07T13:55:00Z">
            <w:rPr>
              <w:rFonts w:ascii="微软雅黑" w:eastAsia="微软雅黑" w:hAnsi="微软雅黑"/>
              <w:bCs/>
              <w:szCs w:val="21"/>
            </w:rPr>
          </w:rPrChange>
        </w:rPr>
        <w:pPrChange w:id="90" w:author="SZ_00_50" w:date="2018-11-07T13:55:00Z">
          <w:pPr>
            <w:pStyle w:val="1"/>
            <w:ind w:left="840" w:firstLineChars="0" w:firstLine="0"/>
          </w:pPr>
        </w:pPrChange>
      </w:pPr>
      <w:ins w:id="91" w:author="SZ_00_50" w:date="2018-11-07T13:55:00Z">
        <w:r>
          <w:rPr>
            <w:rFonts w:ascii="微软雅黑" w:eastAsia="微软雅黑" w:hAnsi="微软雅黑" w:hint="eastAsia"/>
            <w:bCs/>
            <w:szCs w:val="21"/>
          </w:rPr>
          <w:t>页面显示</w:t>
        </w:r>
        <w:r>
          <w:rPr>
            <w:rFonts w:ascii="微软雅黑" w:eastAsia="微软雅黑" w:hAnsi="微软雅黑"/>
            <w:bCs/>
            <w:szCs w:val="21"/>
          </w:rPr>
          <w:t>的红包</w:t>
        </w:r>
        <w:r>
          <w:rPr>
            <w:rFonts w:ascii="微软雅黑" w:eastAsia="微软雅黑" w:hAnsi="微软雅黑" w:hint="eastAsia"/>
            <w:bCs/>
            <w:szCs w:val="21"/>
          </w:rPr>
          <w:t>金额</w:t>
        </w:r>
        <w:r>
          <w:rPr>
            <w:rFonts w:ascii="微软雅黑" w:eastAsia="微软雅黑" w:hAnsi="微软雅黑"/>
            <w:bCs/>
            <w:szCs w:val="21"/>
          </w:rPr>
          <w:t>为</w:t>
        </w:r>
        <w:r>
          <w:rPr>
            <w:rFonts w:ascii="微软雅黑" w:eastAsia="微软雅黑" w:hAnsi="微软雅黑" w:hint="eastAsia"/>
            <w:bCs/>
            <w:szCs w:val="21"/>
          </w:rPr>
          <w:t>当前领取</w:t>
        </w:r>
        <w:r>
          <w:rPr>
            <w:rFonts w:ascii="微软雅黑" w:eastAsia="微软雅黑" w:hAnsi="微软雅黑" w:hint="eastAsia"/>
            <w:bCs/>
            <w:szCs w:val="21"/>
          </w:rPr>
          <w:t>的2倍</w:t>
        </w:r>
        <w:r>
          <w:rPr>
            <w:rFonts w:ascii="微软雅黑" w:eastAsia="微软雅黑" w:hAnsi="微软雅黑" w:hint="eastAsia"/>
            <w:bCs/>
            <w:szCs w:val="21"/>
          </w:rPr>
          <w:t>红包</w:t>
        </w:r>
        <w:r>
          <w:rPr>
            <w:rFonts w:ascii="微软雅黑" w:eastAsia="微软雅黑" w:hAnsi="微软雅黑"/>
            <w:bCs/>
            <w:szCs w:val="21"/>
          </w:rPr>
          <w:t>金额</w:t>
        </w:r>
        <w:r>
          <w:rPr>
            <w:rFonts w:ascii="微软雅黑" w:eastAsia="微软雅黑" w:hAnsi="微软雅黑" w:hint="eastAsia"/>
            <w:bCs/>
            <w:szCs w:val="21"/>
          </w:rPr>
          <w:t>。</w:t>
        </w:r>
      </w:ins>
    </w:p>
    <w:p w:rsidR="001173D2" w:rsidRDefault="001173D2" w:rsidP="001173D2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查看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cs="微软雅黑" w:hint="eastAsia"/>
        </w:rPr>
        <w:t>跳转至我的红包列表页。</w:t>
      </w:r>
    </w:p>
    <w:p w:rsidR="00FB7ACE" w:rsidRDefault="001173D2" w:rsidP="00FB7ACE">
      <w:pPr>
        <w:pStyle w:val="1"/>
        <w:numPr>
          <w:ilvl w:val="0"/>
          <w:numId w:val="20"/>
        </w:numPr>
        <w:ind w:firstLineChars="0"/>
        <w:rPr>
          <w:ins w:id="92" w:author="SZ_00_50" w:date="2018-11-01T10:02:00Z"/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 w:rsidR="00FB7ACE">
        <w:rPr>
          <w:rFonts w:ascii="微软雅黑" w:eastAsia="微软雅黑" w:hAnsi="微软雅黑"/>
          <w:bCs/>
          <w:szCs w:val="21"/>
        </w:rPr>
        <w:t>【</w:t>
      </w:r>
      <w:r w:rsidR="00FB7ACE">
        <w:rPr>
          <w:rFonts w:ascii="微软雅黑" w:eastAsia="微软雅黑" w:hAnsi="微软雅黑" w:hint="eastAsia"/>
          <w:bCs/>
          <w:szCs w:val="21"/>
        </w:rPr>
        <w:t>去使用</w:t>
      </w:r>
      <w:r w:rsidR="00FB7ACE">
        <w:rPr>
          <w:rFonts w:ascii="微软雅黑" w:eastAsia="微软雅黑" w:hAnsi="微软雅黑"/>
          <w:bCs/>
          <w:szCs w:val="21"/>
        </w:rPr>
        <w:t>】</w:t>
      </w:r>
      <w:r w:rsidR="00FB7ACE">
        <w:rPr>
          <w:rFonts w:ascii="微软雅黑" w:eastAsia="微软雅黑" w:hAnsi="微软雅黑" w:hint="eastAsia"/>
          <w:bCs/>
          <w:szCs w:val="21"/>
        </w:rPr>
        <w:t>，跳转至</w:t>
      </w:r>
      <w:r w:rsidR="00FB7ACE">
        <w:rPr>
          <w:rFonts w:ascii="微软雅黑" w:eastAsia="微软雅黑" w:hAnsi="微软雅黑"/>
          <w:bCs/>
          <w:szCs w:val="21"/>
        </w:rPr>
        <w:t>网贷标的列表页</w:t>
      </w:r>
      <w:r w:rsidR="00FB7ACE">
        <w:rPr>
          <w:rFonts w:ascii="微软雅黑" w:eastAsia="微软雅黑" w:hAnsi="微软雅黑" w:hint="eastAsia"/>
          <w:bCs/>
          <w:szCs w:val="21"/>
        </w:rPr>
        <w:t>。</w:t>
      </w:r>
    </w:p>
    <w:p w:rsidR="006650CD" w:rsidRDefault="006650CD">
      <w:pPr>
        <w:pStyle w:val="1"/>
        <w:numPr>
          <w:ilvl w:val="0"/>
          <w:numId w:val="26"/>
        </w:numPr>
        <w:ind w:firstLineChars="0"/>
        <w:rPr>
          <w:ins w:id="93" w:author="SZ_00_50" w:date="2018-11-01T10:02:00Z"/>
          <w:rFonts w:ascii="微软雅黑" w:eastAsia="微软雅黑" w:hAnsi="微软雅黑"/>
          <w:bCs/>
          <w:szCs w:val="21"/>
        </w:rPr>
        <w:pPrChange w:id="94" w:author="SZ_00_50" w:date="2018-11-01T10:02:00Z">
          <w:pPr>
            <w:pStyle w:val="1"/>
            <w:numPr>
              <w:numId w:val="20"/>
            </w:numPr>
            <w:ind w:left="840" w:firstLineChars="0" w:hanging="420"/>
          </w:pPr>
        </w:pPrChange>
      </w:pPr>
      <w:ins w:id="95" w:author="SZ_00_50" w:date="2018-11-01T10:02:00Z">
        <w:r>
          <w:rPr>
            <w:rFonts w:ascii="微软雅黑" w:eastAsia="微软雅黑" w:hAnsi="微软雅黑" w:hint="eastAsia"/>
            <w:bCs/>
            <w:szCs w:val="21"/>
          </w:rPr>
          <w:t>积分数</w:t>
        </w:r>
        <w:r>
          <w:rPr>
            <w:rFonts w:ascii="微软雅黑" w:eastAsia="微软雅黑" w:hAnsi="微软雅黑"/>
            <w:bCs/>
            <w:szCs w:val="21"/>
          </w:rPr>
          <w:t>＜</w:t>
        </w:r>
        <w:r>
          <w:rPr>
            <w:rFonts w:ascii="微软雅黑" w:eastAsia="微软雅黑" w:hAnsi="微软雅黑" w:hint="eastAsia"/>
            <w:bCs/>
            <w:szCs w:val="21"/>
          </w:rPr>
          <w:t>1000积分</w:t>
        </w:r>
        <w:r>
          <w:rPr>
            <w:rFonts w:ascii="微软雅黑" w:eastAsia="微软雅黑" w:hAnsi="微软雅黑"/>
            <w:bCs/>
            <w:szCs w:val="21"/>
          </w:rPr>
          <w:t>时，</w:t>
        </w:r>
        <w:r>
          <w:rPr>
            <w:rFonts w:ascii="微软雅黑" w:eastAsia="微软雅黑" w:hAnsi="微软雅黑" w:hint="eastAsia"/>
            <w:bCs/>
            <w:szCs w:val="21"/>
          </w:rPr>
          <w:t>给</w:t>
        </w:r>
        <w:r>
          <w:rPr>
            <w:rFonts w:ascii="微软雅黑" w:eastAsia="微软雅黑" w:hAnsi="微软雅黑"/>
            <w:bCs/>
            <w:szCs w:val="21"/>
          </w:rPr>
          <w:t>弹窗：</w:t>
        </w:r>
      </w:ins>
    </w:p>
    <w:p w:rsidR="006650CD" w:rsidRDefault="000D7193">
      <w:pPr>
        <w:pStyle w:val="1"/>
        <w:ind w:left="420" w:firstLineChars="0" w:firstLine="0"/>
        <w:rPr>
          <w:ins w:id="96" w:author="SZ_00_50" w:date="2018-11-01T10:07:00Z"/>
          <w:noProof/>
        </w:rPr>
        <w:pPrChange w:id="97" w:author="SZ_00_50" w:date="2018-11-01T10:02:00Z">
          <w:pPr>
            <w:pStyle w:val="1"/>
            <w:numPr>
              <w:numId w:val="20"/>
            </w:numPr>
            <w:ind w:left="840" w:firstLineChars="0" w:hanging="420"/>
          </w:pPr>
        </w:pPrChange>
      </w:pPr>
      <w:ins w:id="98" w:author="SZ_00_50" w:date="2018-11-01T10:13:00Z">
        <w:r>
          <w:rPr>
            <w:noProof/>
          </w:rPr>
          <w:pict>
            <v:shape id="_x0000_i1035" type="#_x0000_t75" style="width:221.9pt;height:116.5pt;visibility:visible;mso-wrap-style:square">
              <v:imagedata r:id="rId18" o:title=""/>
            </v:shape>
          </w:pict>
        </w:r>
      </w:ins>
    </w:p>
    <w:p w:rsidR="006650CD" w:rsidRPr="006650CD" w:rsidRDefault="006650CD">
      <w:pPr>
        <w:pStyle w:val="1"/>
        <w:ind w:left="420" w:firstLineChars="0" w:firstLine="0"/>
        <w:rPr>
          <w:rFonts w:ascii="微软雅黑" w:eastAsia="微软雅黑" w:hAnsi="微软雅黑"/>
          <w:bCs/>
          <w:szCs w:val="21"/>
        </w:rPr>
        <w:pPrChange w:id="99" w:author="SZ_00_50" w:date="2018-11-01T10:02:00Z">
          <w:pPr>
            <w:pStyle w:val="1"/>
            <w:numPr>
              <w:numId w:val="20"/>
            </w:numPr>
            <w:ind w:left="840" w:firstLineChars="0" w:hanging="420"/>
          </w:pPr>
        </w:pPrChange>
      </w:pPr>
      <w:ins w:id="100" w:author="SZ_00_50" w:date="2018-11-01T10:07:00Z">
        <w:r w:rsidRPr="006650CD">
          <w:rPr>
            <w:rFonts w:ascii="微软雅黑" w:eastAsia="微软雅黑" w:hAnsi="微软雅黑" w:hint="eastAsia"/>
            <w:bCs/>
            <w:szCs w:val="21"/>
            <w:rPrChange w:id="101" w:author="SZ_00_50" w:date="2018-11-01T10:07:00Z">
              <w:rPr>
                <w:rFonts w:hint="eastAsia"/>
                <w:noProof/>
              </w:rPr>
            </w:rPrChange>
          </w:rPr>
          <w:t>点击</w:t>
        </w:r>
        <w:r>
          <w:rPr>
            <w:rFonts w:ascii="微软雅黑" w:eastAsia="微软雅黑" w:hAnsi="微软雅黑" w:hint="eastAsia"/>
            <w:bCs/>
            <w:szCs w:val="21"/>
          </w:rPr>
          <w:t>【</w:t>
        </w:r>
      </w:ins>
      <w:ins w:id="102" w:author="SZ_00_50" w:date="2018-11-01T10:13:00Z">
        <w:r>
          <w:rPr>
            <w:rFonts w:ascii="微软雅黑" w:eastAsia="微软雅黑" w:hAnsi="微软雅黑" w:hint="eastAsia"/>
            <w:bCs/>
            <w:szCs w:val="21"/>
          </w:rPr>
          <w:t>确认</w:t>
        </w:r>
      </w:ins>
      <w:ins w:id="103" w:author="SZ_00_50" w:date="2018-11-01T10:07:00Z">
        <w:r w:rsidRPr="006650CD">
          <w:rPr>
            <w:rFonts w:ascii="微软雅黑" w:eastAsia="微软雅黑" w:hAnsi="微软雅黑" w:hint="eastAsia"/>
            <w:bCs/>
            <w:szCs w:val="21"/>
            <w:rPrChange w:id="104" w:author="SZ_00_50" w:date="2018-11-01T10:07:00Z">
              <w:rPr>
                <w:rFonts w:hint="eastAsia"/>
                <w:noProof/>
              </w:rPr>
            </w:rPrChange>
          </w:rPr>
          <w:t>】</w:t>
        </w:r>
        <w:r>
          <w:rPr>
            <w:rFonts w:ascii="微软雅黑" w:eastAsia="微软雅黑" w:hAnsi="微软雅黑" w:hint="eastAsia"/>
            <w:bCs/>
            <w:szCs w:val="21"/>
          </w:rPr>
          <w:t>/关闭，关闭</w:t>
        </w:r>
        <w:r>
          <w:rPr>
            <w:rFonts w:ascii="微软雅黑" w:eastAsia="微软雅黑" w:hAnsi="微软雅黑"/>
            <w:bCs/>
            <w:szCs w:val="21"/>
          </w:rPr>
          <w:t>弹窗，</w:t>
        </w:r>
        <w:r>
          <w:rPr>
            <w:rFonts w:ascii="微软雅黑" w:eastAsia="微软雅黑" w:hAnsi="微软雅黑" w:hint="eastAsia"/>
            <w:bCs/>
            <w:szCs w:val="21"/>
          </w:rPr>
          <w:t>留在</w:t>
        </w:r>
        <w:r>
          <w:rPr>
            <w:rFonts w:ascii="微软雅黑" w:eastAsia="微软雅黑" w:hAnsi="微软雅黑"/>
            <w:bCs/>
            <w:szCs w:val="21"/>
          </w:rPr>
          <w:t>原页面。</w:t>
        </w:r>
      </w:ins>
    </w:p>
    <w:p w:rsidR="007777F6" w:rsidRDefault="007777F6" w:rsidP="007777F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F93D67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</w:p>
    <w:p w:rsidR="007777F6" w:rsidRDefault="007777F6" w:rsidP="007777F6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弹出弹窗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54458E">
        <w:rPr>
          <w:rFonts w:ascii="微软雅黑" w:eastAsia="微软雅黑" w:hAnsi="微软雅黑"/>
          <w:bCs/>
          <w:szCs w:val="21"/>
        </w:rPr>
        <w:t>文案：“</w:t>
      </w:r>
      <w:r w:rsidRPr="00FB7ACE">
        <w:rPr>
          <w:rFonts w:ascii="微软雅黑" w:eastAsia="微软雅黑" w:hAnsi="微软雅黑" w:hint="eastAsia"/>
          <w:bCs/>
          <w:szCs w:val="21"/>
        </w:rPr>
        <w:t>确认</w:t>
      </w:r>
      <w:ins w:id="105" w:author="SZ_00_50" w:date="2018-11-01T10:21:00Z">
        <w:r w:rsidR="003A2D99">
          <w:rPr>
            <w:rFonts w:ascii="微软雅黑" w:eastAsia="微软雅黑" w:hAnsi="微软雅黑" w:hint="eastAsia"/>
            <w:bCs/>
            <w:szCs w:val="21"/>
          </w:rPr>
          <w:t>使用</w:t>
        </w:r>
      </w:ins>
      <w:del w:id="106" w:author="SZ_00_50" w:date="2018-11-01T10:21:00Z">
        <w:r w:rsidRPr="00FB7ACE" w:rsidDel="003A2D99">
          <w:rPr>
            <w:rFonts w:ascii="微软雅黑" w:eastAsia="微软雅黑" w:hAnsi="微软雅黑" w:hint="eastAsia"/>
            <w:bCs/>
            <w:szCs w:val="21"/>
          </w:rPr>
          <w:delText>消耗</w:delText>
        </w:r>
      </w:del>
      <w:r>
        <w:rPr>
          <w:rFonts w:ascii="微软雅黑" w:eastAsia="微软雅黑" w:hAnsi="微软雅黑" w:hint="eastAsia"/>
          <w:bCs/>
          <w:szCs w:val="21"/>
        </w:rPr>
        <w:t>2</w:t>
      </w:r>
      <w:r w:rsidRPr="00FB7ACE">
        <w:rPr>
          <w:rFonts w:ascii="微软雅黑" w:eastAsia="微软雅黑" w:hAnsi="微软雅黑" w:hint="eastAsia"/>
          <w:bCs/>
          <w:szCs w:val="21"/>
        </w:rPr>
        <w:t>000积分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Pr="00FB7ACE">
        <w:rPr>
          <w:rFonts w:ascii="微软雅黑" w:eastAsia="微软雅黑" w:hAnsi="微软雅黑" w:hint="eastAsia"/>
          <w:bCs/>
          <w:szCs w:val="21"/>
        </w:rPr>
        <w:t>领取xxx</w:t>
      </w:r>
      <w:r>
        <w:rPr>
          <w:rFonts w:ascii="微软雅黑" w:eastAsia="微软雅黑" w:hAnsi="微软雅黑" w:hint="eastAsia"/>
          <w:bCs/>
          <w:szCs w:val="21"/>
        </w:rPr>
        <w:t>元红包</w:t>
      </w:r>
      <w:r>
        <w:rPr>
          <w:rFonts w:ascii="微软雅黑" w:eastAsia="微软雅黑" w:hAnsi="微软雅黑"/>
          <w:bCs/>
          <w:szCs w:val="21"/>
        </w:rPr>
        <w:t>？</w:t>
      </w:r>
      <w:r w:rsidRPr="0054458E">
        <w:rPr>
          <w:rFonts w:ascii="微软雅黑" w:eastAsia="微软雅黑" w:hAnsi="微软雅黑"/>
          <w:bCs/>
          <w:szCs w:val="21"/>
        </w:rPr>
        <w:t>”</w:t>
      </w:r>
      <w:r w:rsidRPr="0054458E">
        <w:rPr>
          <w:rFonts w:ascii="微软雅黑" w:eastAsia="微软雅黑" w:hAnsi="微软雅黑" w:hint="eastAsia"/>
          <w:bCs/>
          <w:szCs w:val="21"/>
        </w:rPr>
        <w:t>取消/确认/关闭</w:t>
      </w:r>
      <w:r w:rsidRPr="0054458E">
        <w:rPr>
          <w:rFonts w:ascii="微软雅黑" w:eastAsia="微软雅黑" w:hAnsi="微软雅黑"/>
          <w:bCs/>
          <w:szCs w:val="21"/>
        </w:rPr>
        <w:t>按钮</w:t>
      </w:r>
    </w:p>
    <w:p w:rsidR="007777F6" w:rsidRDefault="000D7193" w:rsidP="007777F6">
      <w:pPr>
        <w:pStyle w:val="1"/>
        <w:rPr>
          <w:noProof/>
        </w:rPr>
      </w:pPr>
      <w:ins w:id="107" w:author="SZ_00_50" w:date="2018-11-01T10:19:00Z">
        <w:r>
          <w:rPr>
            <w:noProof/>
          </w:rPr>
          <w:pict>
            <v:shape id="_x0000_i1036" type="#_x0000_t75" style="width:235.65pt;height:123.7pt;visibility:visible;mso-wrap-style:square">
              <v:imagedata r:id="rId19" o:title=""/>
            </v:shape>
          </w:pict>
        </w:r>
      </w:ins>
      <w:del w:id="108" w:author="SZ_00_50" w:date="2018-11-01T10:19:00Z">
        <w:r>
          <w:rPr>
            <w:noProof/>
          </w:rPr>
          <w:pict>
            <v:shape id="_x0000_i1037" type="#_x0000_t75" style="width:177.4pt;height:92.95pt;visibility:visible;mso-wrap-style:square">
              <v:imagedata r:id="rId20" o:title=""/>
            </v:shape>
          </w:pict>
        </w:r>
      </w:del>
    </w:p>
    <w:p w:rsidR="007777F6" w:rsidRPr="00FB7ACE" w:rsidRDefault="007777F6" w:rsidP="007777F6">
      <w:pPr>
        <w:pStyle w:val="1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color w:val="FF0000"/>
          <w:szCs w:val="21"/>
        </w:rPr>
        <w:t>Xxx</w:t>
      </w:r>
      <w:r w:rsidRPr="00FB7ACE">
        <w:rPr>
          <w:rFonts w:ascii="微软雅黑" w:eastAsia="微软雅黑" w:hAnsi="微软雅黑"/>
          <w:bCs/>
          <w:szCs w:val="21"/>
        </w:rPr>
        <w:t>=</w:t>
      </w:r>
      <w:r w:rsidRPr="00FB7ACE">
        <w:rPr>
          <w:rFonts w:ascii="微软雅黑" w:eastAsia="微软雅黑" w:hAnsi="微软雅黑" w:hint="eastAsia"/>
          <w:bCs/>
          <w:szCs w:val="21"/>
        </w:rPr>
        <w:t>红包</w:t>
      </w:r>
      <w:r w:rsidR="00564671">
        <w:rPr>
          <w:rFonts w:ascii="微软雅黑" w:eastAsia="微软雅黑" w:hAnsi="微软雅黑"/>
          <w:bCs/>
          <w:szCs w:val="21"/>
        </w:rPr>
        <w:t>2倍</w:t>
      </w:r>
      <w:r w:rsidRPr="00FB7ACE">
        <w:rPr>
          <w:rFonts w:ascii="微软雅黑" w:eastAsia="微软雅黑" w:hAnsi="微软雅黑"/>
          <w:bCs/>
          <w:szCs w:val="21"/>
        </w:rPr>
        <w:t>后的金额</w:t>
      </w:r>
    </w:p>
    <w:p w:rsidR="003A2D99" w:rsidRDefault="007777F6" w:rsidP="003A2D99">
      <w:pPr>
        <w:pStyle w:val="1"/>
        <w:ind w:firstLineChars="0"/>
        <w:rPr>
          <w:ins w:id="109" w:author="SZ_00_50" w:date="2018-11-01T10:15:00Z"/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点击关闭及</w:t>
      </w:r>
      <w:r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Pr="0054458E">
        <w:rPr>
          <w:rFonts w:ascii="微软雅黑" w:eastAsia="微软雅黑" w:hAnsi="微软雅黑"/>
          <w:bCs/>
          <w:szCs w:val="21"/>
        </w:rPr>
        <w:t>原页面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确认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ins w:id="110" w:author="SZ_00_50" w:date="2018-11-01T10:15:00Z">
        <w:r w:rsidR="003A2D99">
          <w:rPr>
            <w:rFonts w:ascii="微软雅黑" w:eastAsia="微软雅黑" w:hAnsi="微软雅黑" w:hint="eastAsia"/>
            <w:bCs/>
            <w:szCs w:val="21"/>
          </w:rPr>
          <w:t>需要对用户账户</w:t>
        </w:r>
        <w:r w:rsidR="003A2D99">
          <w:rPr>
            <w:rFonts w:ascii="微软雅黑" w:eastAsia="微软雅黑" w:hAnsi="微软雅黑"/>
            <w:bCs/>
            <w:szCs w:val="21"/>
          </w:rPr>
          <w:t>的积分</w:t>
        </w:r>
        <w:r w:rsidR="003A2D99">
          <w:rPr>
            <w:rFonts w:ascii="微软雅黑" w:eastAsia="微软雅黑" w:hAnsi="微软雅黑" w:hint="eastAsia"/>
            <w:bCs/>
            <w:szCs w:val="21"/>
          </w:rPr>
          <w:t>数进行</w:t>
        </w:r>
        <w:r w:rsidR="003A2D99">
          <w:rPr>
            <w:rFonts w:ascii="微软雅黑" w:eastAsia="微软雅黑" w:hAnsi="微软雅黑"/>
            <w:bCs/>
            <w:szCs w:val="21"/>
          </w:rPr>
          <w:t>判断</w:t>
        </w:r>
      </w:ins>
    </w:p>
    <w:p w:rsidR="003A2D99" w:rsidRPr="00FB6E9C" w:rsidRDefault="003A2D99" w:rsidP="003A2D99">
      <w:pPr>
        <w:pStyle w:val="1"/>
        <w:numPr>
          <w:ilvl w:val="0"/>
          <w:numId w:val="26"/>
        </w:numPr>
        <w:ind w:firstLineChars="0"/>
        <w:rPr>
          <w:ins w:id="111" w:author="SZ_00_50" w:date="2018-11-01T10:15:00Z"/>
          <w:rFonts w:ascii="微软雅黑" w:eastAsia="微软雅黑" w:hAnsi="微软雅黑"/>
          <w:bCs/>
          <w:szCs w:val="21"/>
        </w:rPr>
      </w:pPr>
      <w:ins w:id="112" w:author="SZ_00_50" w:date="2018-11-01T10:15:00Z">
        <w:r>
          <w:rPr>
            <w:rFonts w:ascii="微软雅黑" w:eastAsia="微软雅黑" w:hAnsi="微软雅黑" w:hint="eastAsia"/>
            <w:bCs/>
            <w:szCs w:val="21"/>
          </w:rPr>
          <w:t>积分数</w:t>
        </w:r>
        <w:r>
          <w:rPr>
            <w:rFonts w:ascii="微软雅黑" w:eastAsia="微软雅黑" w:hAnsi="微软雅黑"/>
            <w:bCs/>
            <w:szCs w:val="21"/>
          </w:rPr>
          <w:t>≥2000</w:t>
        </w:r>
        <w:r>
          <w:rPr>
            <w:rFonts w:ascii="微软雅黑" w:eastAsia="微软雅黑" w:hAnsi="微软雅黑" w:hint="eastAsia"/>
            <w:bCs/>
            <w:szCs w:val="21"/>
          </w:rPr>
          <w:t>积分</w:t>
        </w:r>
        <w:r>
          <w:rPr>
            <w:rFonts w:ascii="微软雅黑" w:eastAsia="微软雅黑" w:hAnsi="微软雅黑"/>
            <w:bCs/>
            <w:szCs w:val="21"/>
          </w:rPr>
          <w:t>时</w:t>
        </w:r>
        <w:r>
          <w:rPr>
            <w:rFonts w:ascii="微软雅黑" w:eastAsia="微软雅黑" w:hAnsi="微软雅黑" w:hint="eastAsia"/>
            <w:bCs/>
            <w:szCs w:val="21"/>
          </w:rPr>
          <w:t>，直接</w:t>
        </w:r>
        <w:r>
          <w:rPr>
            <w:rFonts w:ascii="微软雅黑" w:eastAsia="微软雅黑" w:hAnsi="微软雅黑"/>
            <w:bCs/>
            <w:szCs w:val="21"/>
          </w:rPr>
          <w:t>扣减</w:t>
        </w:r>
        <w:r>
          <w:rPr>
            <w:rFonts w:ascii="微软雅黑" w:eastAsia="微软雅黑" w:hAnsi="微软雅黑" w:hint="eastAsia"/>
            <w:bCs/>
            <w:szCs w:val="21"/>
          </w:rPr>
          <w:t>，</w:t>
        </w:r>
        <w:r>
          <w:rPr>
            <w:rFonts w:ascii="微软雅黑" w:eastAsia="微软雅黑" w:hAnsi="微软雅黑"/>
            <w:bCs/>
            <w:szCs w:val="21"/>
          </w:rPr>
          <w:t>扣减</w:t>
        </w:r>
        <w:r>
          <w:rPr>
            <w:rFonts w:ascii="微软雅黑" w:eastAsia="微软雅黑" w:hAnsi="微软雅黑" w:hint="eastAsia"/>
            <w:bCs/>
            <w:szCs w:val="21"/>
          </w:rPr>
          <w:t>名义</w:t>
        </w:r>
        <w:r>
          <w:rPr>
            <w:rFonts w:ascii="微软雅黑" w:eastAsia="微软雅黑" w:hAnsi="微软雅黑"/>
            <w:bCs/>
            <w:szCs w:val="21"/>
          </w:rPr>
          <w:t>：“</w:t>
        </w:r>
      </w:ins>
      <w:ins w:id="113" w:author="SZ_00_50" w:date="2018-11-01T10:21:00Z">
        <w:r w:rsidRPr="003A2D99">
          <w:rPr>
            <w:rFonts w:ascii="微软雅黑" w:eastAsia="微软雅黑" w:hAnsi="微软雅黑" w:hint="eastAsia"/>
            <w:bCs/>
            <w:szCs w:val="21"/>
          </w:rPr>
          <w:t>感恩节红包翻倍扣减</w:t>
        </w:r>
      </w:ins>
      <w:ins w:id="114" w:author="SZ_00_50" w:date="2018-11-01T10:15:00Z">
        <w:r>
          <w:rPr>
            <w:rFonts w:ascii="微软雅黑" w:eastAsia="微软雅黑" w:hAnsi="微软雅黑"/>
            <w:bCs/>
            <w:szCs w:val="21"/>
          </w:rPr>
          <w:t>”</w:t>
        </w:r>
      </w:ins>
    </w:p>
    <w:p w:rsidR="007777F6" w:rsidRDefault="007777F6" w:rsidP="007777F6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弹出</w:t>
      </w:r>
      <w:r>
        <w:rPr>
          <w:rFonts w:ascii="微软雅黑" w:eastAsia="微软雅黑" w:hAnsi="微软雅黑" w:hint="eastAsia"/>
          <w:bCs/>
          <w:szCs w:val="21"/>
        </w:rPr>
        <w:t>弹窗：</w:t>
      </w:r>
      <w:r>
        <w:rPr>
          <w:rFonts w:ascii="微软雅黑" w:eastAsia="微软雅黑" w:hAnsi="微软雅黑"/>
          <w:bCs/>
          <w:szCs w:val="21"/>
        </w:rPr>
        <w:t>“</w:t>
      </w:r>
      <w:r w:rsidRPr="00FB7ACE">
        <w:rPr>
          <w:rFonts w:ascii="微软雅黑" w:eastAsia="微软雅黑" w:hAnsi="微软雅黑"/>
          <w:bCs/>
          <w:szCs w:val="21"/>
        </w:rPr>
        <w:t>xx</w:t>
      </w:r>
      <w:r>
        <w:rPr>
          <w:rFonts w:ascii="微软雅黑" w:eastAsia="微软雅黑" w:hAnsi="微软雅黑"/>
          <w:bCs/>
          <w:szCs w:val="21"/>
        </w:rPr>
        <w:t>x元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领取成功~”</w:t>
      </w:r>
      <w:r>
        <w:rPr>
          <w:rFonts w:ascii="微软雅黑" w:eastAsia="微软雅黑" w:hAnsi="微软雅黑" w:hint="eastAsia"/>
          <w:bCs/>
          <w:szCs w:val="21"/>
        </w:rPr>
        <w:t>，如下图：</w:t>
      </w:r>
    </w:p>
    <w:p w:rsidR="007777F6" w:rsidRDefault="000D7193" w:rsidP="007777F6">
      <w:pPr>
        <w:pStyle w:val="1"/>
        <w:ind w:firstLineChars="0"/>
        <w:rPr>
          <w:noProof/>
        </w:rPr>
      </w:pPr>
      <w:r>
        <w:rPr>
          <w:noProof/>
        </w:rPr>
        <w:lastRenderedPageBreak/>
        <w:pict>
          <v:shape id="_x0000_i1038" type="#_x0000_t75" style="width:166.9pt;height:86.4pt;visibility:visible;mso-wrap-style:square">
            <v:imagedata r:id="rId14" o:title=""/>
          </v:shape>
        </w:pict>
      </w:r>
    </w:p>
    <w:p w:rsidR="007777F6" w:rsidRDefault="007777F6" w:rsidP="007777F6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0D7193" w:rsidRDefault="007777F6" w:rsidP="007777F6">
      <w:pPr>
        <w:pStyle w:val="1"/>
        <w:ind w:left="840" w:firstLineChars="0" w:firstLine="0"/>
        <w:rPr>
          <w:ins w:id="115" w:author="SZ_00_50" w:date="2018-11-07T13:57:00Z"/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原页面状态变化</w:t>
      </w:r>
      <w:r>
        <w:rPr>
          <w:rFonts w:ascii="微软雅黑" w:eastAsia="微软雅黑" w:hAnsi="微软雅黑"/>
          <w:bCs/>
          <w:szCs w:val="21"/>
        </w:rPr>
        <w:t>：</w:t>
      </w:r>
    </w:p>
    <w:p w:rsidR="000D7193" w:rsidRDefault="007777F6" w:rsidP="000D7193">
      <w:pPr>
        <w:pStyle w:val="1"/>
        <w:numPr>
          <w:ilvl w:val="0"/>
          <w:numId w:val="6"/>
        </w:numPr>
        <w:ind w:firstLineChars="0"/>
        <w:rPr>
          <w:ins w:id="116" w:author="SZ_00_50" w:date="2018-11-07T13:57:00Z"/>
          <w:rFonts w:ascii="微软雅黑" w:eastAsia="微软雅黑" w:hAnsi="微软雅黑"/>
          <w:bCs/>
          <w:szCs w:val="21"/>
        </w:rPr>
        <w:pPrChange w:id="117" w:author="SZ_00_50" w:date="2018-11-07T13:57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118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119" w:author="SZ_00_50" w:date="2018-11-07T13:50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</w:t>
      </w:r>
      <w:ins w:id="120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121" w:author="SZ_00_50" w:date="2018-11-07T13:50:00Z">
        <w:r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0D7193" w:rsidRDefault="007777F6" w:rsidP="000D7193">
      <w:pPr>
        <w:pStyle w:val="1"/>
        <w:numPr>
          <w:ilvl w:val="0"/>
          <w:numId w:val="6"/>
        </w:numPr>
        <w:ind w:firstLineChars="0"/>
        <w:rPr>
          <w:ins w:id="122" w:author="SZ_00_50" w:date="2018-11-07T13:57:00Z"/>
          <w:rFonts w:ascii="微软雅黑" w:eastAsia="微软雅黑" w:hAnsi="微软雅黑"/>
          <w:bCs/>
          <w:szCs w:val="21"/>
        </w:rPr>
        <w:pPrChange w:id="123" w:author="SZ_00_50" w:date="2018-11-07T13:57:00Z">
          <w:pPr>
            <w:pStyle w:val="1"/>
            <w:ind w:left="840" w:firstLineChars="0" w:firstLine="0"/>
          </w:pPr>
        </w:pPrChange>
      </w:pPr>
      <w:r>
        <w:rPr>
          <w:rFonts w:ascii="微软雅黑" w:eastAsia="微软雅黑" w:hAnsi="微软雅黑" w:hint="eastAsia"/>
          <w:bCs/>
          <w:szCs w:val="21"/>
        </w:rPr>
        <w:t>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</w:t>
      </w:r>
      <w:r w:rsidR="00564671">
        <w:rPr>
          <w:rFonts w:ascii="微软雅黑" w:eastAsia="微软雅黑" w:hAnsi="微软雅黑" w:hint="eastAsia"/>
          <w:bCs/>
          <w:szCs w:val="21"/>
        </w:rPr>
        <w:t>2倍</w:t>
      </w:r>
      <w:ins w:id="124" w:author="SZ_00_50" w:date="2018-11-07T13:57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】、【</w:t>
      </w:r>
      <w:ins w:id="125" w:author="SZ_00_50" w:date="2018-11-07T13:57:00Z">
        <w:r w:rsidR="000D7193">
          <w:rPr>
            <w:rFonts w:ascii="微软雅黑" w:eastAsia="微软雅黑" w:hAnsi="微软雅黑"/>
            <w:bCs/>
            <w:szCs w:val="21"/>
          </w:rPr>
          <w:t>4</w:t>
        </w:r>
      </w:ins>
      <w:del w:id="126" w:author="SZ_00_50" w:date="2018-11-07T13:57:00Z">
        <w:r w:rsidR="00564671" w:rsidDel="000D7193">
          <w:rPr>
            <w:rFonts w:ascii="微软雅黑" w:eastAsia="微软雅黑" w:hAnsi="微软雅黑" w:hint="eastAsia"/>
            <w:bCs/>
            <w:szCs w:val="21"/>
          </w:rPr>
          <w:delText>2</w:delText>
        </w:r>
      </w:del>
      <w:r w:rsidR="00564671">
        <w:rPr>
          <w:rFonts w:ascii="微软雅黑" w:eastAsia="微软雅黑" w:hAnsi="微软雅黑" w:hint="eastAsia"/>
          <w:bCs/>
          <w:szCs w:val="21"/>
        </w:rPr>
        <w:t>倍</w:t>
      </w:r>
      <w:ins w:id="127" w:author="SZ_00_50" w:date="2018-11-07T13:57:00Z">
        <w:r w:rsidR="000D7193">
          <w:rPr>
            <w:rFonts w:ascii="微软雅黑" w:eastAsia="微软雅黑" w:hAnsi="微软雅黑" w:hint="eastAsia"/>
            <w:bCs/>
            <w:szCs w:val="21"/>
          </w:rPr>
          <w:t>领取</w:t>
        </w:r>
      </w:ins>
      <w:r>
        <w:rPr>
          <w:rFonts w:ascii="微软雅黑" w:eastAsia="微软雅黑" w:hAnsi="微软雅黑" w:hint="eastAsia"/>
          <w:bCs/>
          <w:szCs w:val="21"/>
        </w:rPr>
        <w:t>】按钮</w:t>
      </w:r>
      <w:r w:rsidR="00C62ABE" w:rsidRPr="00C62ABE">
        <w:rPr>
          <w:rFonts w:ascii="微软雅黑" w:eastAsia="微软雅黑" w:hAnsi="微软雅黑" w:hint="eastAsia"/>
          <w:bCs/>
          <w:szCs w:val="21"/>
        </w:rPr>
        <w:t>隐藏，页面【去</w:t>
      </w:r>
      <w:ins w:id="128" w:author="SZ_00_50" w:date="2018-11-07T13:50:00Z">
        <w:r w:rsidR="000D7193">
          <w:rPr>
            <w:rFonts w:ascii="微软雅黑" w:eastAsia="微软雅黑" w:hAnsi="微软雅黑" w:hint="eastAsia"/>
            <w:bCs/>
            <w:szCs w:val="21"/>
          </w:rPr>
          <w:t>出借</w:t>
        </w:r>
      </w:ins>
      <w:del w:id="129" w:author="SZ_00_50" w:date="2018-11-07T13:50:00Z">
        <w:r w:rsidR="00C62ABE" w:rsidRPr="00C62ABE" w:rsidDel="000D7193">
          <w:rPr>
            <w:rFonts w:ascii="微软雅黑" w:eastAsia="微软雅黑" w:hAnsi="微软雅黑" w:hint="eastAsia"/>
            <w:bCs/>
            <w:szCs w:val="21"/>
          </w:rPr>
          <w:delText>使用</w:delText>
        </w:r>
      </w:del>
      <w:r w:rsidR="00C62ABE" w:rsidRPr="00C62ABE">
        <w:rPr>
          <w:rFonts w:ascii="微软雅黑" w:eastAsia="微软雅黑" w:hAnsi="微软雅黑" w:hint="eastAsia"/>
          <w:bCs/>
          <w:szCs w:val="21"/>
        </w:rPr>
        <w:t>】按钮须将样式调整至居中位置</w:t>
      </w:r>
      <w:ins w:id="130" w:author="SZ_00_50" w:date="2018-11-07T13:57:00Z">
        <w:r w:rsidR="000D7193">
          <w:rPr>
            <w:rFonts w:ascii="微软雅黑" w:eastAsia="微软雅黑" w:hAnsi="微软雅黑" w:hint="eastAsia"/>
            <w:bCs/>
            <w:szCs w:val="21"/>
          </w:rPr>
          <w:t>；</w:t>
        </w:r>
      </w:ins>
      <w:del w:id="131" w:author="SZ_00_50" w:date="2018-11-07T13:57:00Z">
        <w:r w:rsidR="00C62ABE" w:rsidDel="000D7193">
          <w:rPr>
            <w:rFonts w:ascii="微软雅黑" w:eastAsia="微软雅黑" w:hAnsi="微软雅黑" w:hint="eastAsia"/>
            <w:bCs/>
            <w:szCs w:val="21"/>
          </w:rPr>
          <w:delText>。</w:delText>
        </w:r>
      </w:del>
    </w:p>
    <w:p w:rsidR="000D7193" w:rsidRPr="0054458E" w:rsidRDefault="000D7193" w:rsidP="000D7193">
      <w:pPr>
        <w:pStyle w:val="1"/>
        <w:numPr>
          <w:ilvl w:val="0"/>
          <w:numId w:val="6"/>
        </w:numPr>
        <w:ind w:firstLineChars="0"/>
        <w:rPr>
          <w:ins w:id="132" w:author="SZ_00_50" w:date="2018-11-07T13:57:00Z"/>
          <w:rFonts w:ascii="微软雅黑" w:eastAsia="微软雅黑" w:hAnsi="微软雅黑"/>
          <w:bCs/>
          <w:szCs w:val="21"/>
        </w:rPr>
      </w:pPr>
      <w:ins w:id="133" w:author="SZ_00_50" w:date="2018-11-07T13:57:00Z">
        <w:r>
          <w:rPr>
            <w:rFonts w:ascii="微软雅黑" w:eastAsia="微软雅黑" w:hAnsi="微软雅黑" w:hint="eastAsia"/>
            <w:bCs/>
            <w:szCs w:val="21"/>
          </w:rPr>
          <w:t>页面显示</w:t>
        </w:r>
        <w:r>
          <w:rPr>
            <w:rFonts w:ascii="微软雅黑" w:eastAsia="微软雅黑" w:hAnsi="微软雅黑"/>
            <w:bCs/>
            <w:szCs w:val="21"/>
          </w:rPr>
          <w:t>的红包</w:t>
        </w:r>
        <w:r>
          <w:rPr>
            <w:rFonts w:ascii="微软雅黑" w:eastAsia="微软雅黑" w:hAnsi="微软雅黑" w:hint="eastAsia"/>
            <w:bCs/>
            <w:szCs w:val="21"/>
          </w:rPr>
          <w:t>金额</w:t>
        </w:r>
        <w:r>
          <w:rPr>
            <w:rFonts w:ascii="微软雅黑" w:eastAsia="微软雅黑" w:hAnsi="微软雅黑"/>
            <w:bCs/>
            <w:szCs w:val="21"/>
          </w:rPr>
          <w:t>为</w:t>
        </w:r>
        <w:r>
          <w:rPr>
            <w:rFonts w:ascii="微软雅黑" w:eastAsia="微软雅黑" w:hAnsi="微软雅黑" w:hint="eastAsia"/>
            <w:bCs/>
            <w:szCs w:val="21"/>
          </w:rPr>
          <w:t>当前</w:t>
        </w:r>
        <w:r>
          <w:rPr>
            <w:rFonts w:ascii="微软雅黑" w:eastAsia="微软雅黑" w:hAnsi="微软雅黑" w:hint="eastAsia"/>
            <w:bCs/>
            <w:szCs w:val="21"/>
          </w:rPr>
          <w:t>4倍</w:t>
        </w:r>
        <w:r>
          <w:rPr>
            <w:rFonts w:ascii="微软雅黑" w:eastAsia="微软雅黑" w:hAnsi="微软雅黑" w:hint="eastAsia"/>
            <w:bCs/>
            <w:szCs w:val="21"/>
          </w:rPr>
          <w:t>领取</w:t>
        </w:r>
        <w:r>
          <w:rPr>
            <w:rFonts w:ascii="微软雅黑" w:eastAsia="微软雅黑" w:hAnsi="微软雅黑" w:hint="eastAsia"/>
            <w:bCs/>
            <w:szCs w:val="21"/>
          </w:rPr>
          <w:t>的</w:t>
        </w:r>
        <w:r>
          <w:rPr>
            <w:rFonts w:ascii="微软雅黑" w:eastAsia="微软雅黑" w:hAnsi="微软雅黑" w:hint="eastAsia"/>
            <w:bCs/>
            <w:szCs w:val="21"/>
          </w:rPr>
          <w:t>红包</w:t>
        </w:r>
        <w:r>
          <w:rPr>
            <w:rFonts w:ascii="微软雅黑" w:eastAsia="微软雅黑" w:hAnsi="微软雅黑"/>
            <w:bCs/>
            <w:szCs w:val="21"/>
          </w:rPr>
          <w:t>金额</w:t>
        </w:r>
        <w:r>
          <w:rPr>
            <w:rFonts w:ascii="微软雅黑" w:eastAsia="微软雅黑" w:hAnsi="微软雅黑" w:hint="eastAsia"/>
            <w:bCs/>
            <w:szCs w:val="21"/>
          </w:rPr>
          <w:t>。</w:t>
        </w:r>
      </w:ins>
    </w:p>
    <w:p w:rsidR="007777F6" w:rsidRPr="0054458E" w:rsidDel="000D7193" w:rsidRDefault="007777F6" w:rsidP="00837903">
      <w:pPr>
        <w:pStyle w:val="1"/>
        <w:numPr>
          <w:ilvl w:val="0"/>
          <w:numId w:val="20"/>
        </w:numPr>
        <w:ind w:firstLineChars="0"/>
        <w:rPr>
          <w:del w:id="134" w:author="SZ_00_50" w:date="2018-11-07T13:57:00Z"/>
          <w:rFonts w:ascii="微软雅黑" w:eastAsia="微软雅黑" w:hAnsi="微软雅黑"/>
          <w:bCs/>
          <w:szCs w:val="21"/>
        </w:rPr>
        <w:pPrChange w:id="135" w:author="SZ_00_50" w:date="2018-11-07T13:57:00Z">
          <w:pPr>
            <w:pStyle w:val="1"/>
            <w:ind w:left="840" w:firstLineChars="0" w:firstLine="0"/>
          </w:pPr>
        </w:pPrChange>
      </w:pPr>
      <w:del w:id="136" w:author="SZ_00_50" w:date="2018-11-07T13:57:00Z">
        <w:r w:rsidRPr="000D7193" w:rsidDel="000D7193">
          <w:rPr>
            <w:rFonts w:ascii="微软雅黑" w:eastAsia="微软雅黑" w:hAnsi="微软雅黑" w:hint="eastAsia"/>
            <w:bCs/>
            <w:szCs w:val="21"/>
            <w:rPrChange w:id="137" w:author="SZ_00_50" w:date="2018-11-07T13:57:00Z">
              <w:rPr>
                <w:rFonts w:ascii="微软雅黑" w:eastAsia="微软雅黑" w:hAnsi="微软雅黑" w:hint="eastAsia"/>
                <w:bCs/>
                <w:szCs w:val="21"/>
              </w:rPr>
            </w:rPrChange>
          </w:rPr>
          <w:delText xml:space="preserve"> </w:delText>
        </w:r>
      </w:del>
    </w:p>
    <w:p w:rsidR="001173D2" w:rsidRPr="000D7193" w:rsidRDefault="001173D2" w:rsidP="00837903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  <w:rPrChange w:id="138" w:author="SZ_00_50" w:date="2018-11-07T13:57:00Z">
            <w:rPr>
              <w:rFonts w:ascii="微软雅黑" w:eastAsia="微软雅黑" w:hAnsi="微软雅黑"/>
              <w:bCs/>
              <w:szCs w:val="21"/>
            </w:rPr>
          </w:rPrChange>
        </w:rPr>
        <w:pPrChange w:id="139" w:author="SZ_00_50" w:date="2018-11-07T13:57:00Z">
          <w:pPr>
            <w:pStyle w:val="1"/>
            <w:numPr>
              <w:numId w:val="20"/>
            </w:numPr>
            <w:ind w:left="840" w:firstLineChars="0" w:hanging="420"/>
          </w:pPr>
        </w:pPrChange>
      </w:pPr>
      <w:r w:rsidRPr="000D7193">
        <w:rPr>
          <w:rFonts w:ascii="微软雅黑" w:eastAsia="微软雅黑" w:hAnsi="微软雅黑" w:hint="eastAsia"/>
          <w:bCs/>
          <w:szCs w:val="21"/>
          <w:rPrChange w:id="140" w:author="SZ_00_50" w:date="2018-11-07T13:57:00Z">
            <w:rPr>
              <w:rFonts w:ascii="微软雅黑" w:eastAsia="微软雅黑" w:hAnsi="微软雅黑" w:hint="eastAsia"/>
              <w:bCs/>
              <w:szCs w:val="21"/>
            </w:rPr>
          </w:rPrChange>
        </w:rPr>
        <w:t>点击</w:t>
      </w:r>
      <w:r w:rsidRPr="000D7193">
        <w:rPr>
          <w:rFonts w:ascii="微软雅黑" w:eastAsia="微软雅黑" w:hAnsi="微软雅黑"/>
          <w:bCs/>
          <w:szCs w:val="21"/>
          <w:rPrChange w:id="141" w:author="SZ_00_50" w:date="2018-11-07T13:57:00Z">
            <w:rPr>
              <w:rFonts w:ascii="微软雅黑" w:eastAsia="微软雅黑" w:hAnsi="微软雅黑"/>
              <w:bCs/>
              <w:szCs w:val="21"/>
            </w:rPr>
          </w:rPrChange>
        </w:rPr>
        <w:t>【</w:t>
      </w:r>
      <w:r w:rsidRPr="000D7193">
        <w:rPr>
          <w:rFonts w:ascii="微软雅黑" w:eastAsia="微软雅黑" w:hAnsi="微软雅黑" w:hint="eastAsia"/>
          <w:bCs/>
          <w:szCs w:val="21"/>
          <w:rPrChange w:id="142" w:author="SZ_00_50" w:date="2018-11-07T13:57:00Z">
            <w:rPr>
              <w:rFonts w:ascii="微软雅黑" w:eastAsia="微软雅黑" w:hAnsi="微软雅黑" w:hint="eastAsia"/>
              <w:bCs/>
              <w:szCs w:val="21"/>
            </w:rPr>
          </w:rPrChange>
        </w:rPr>
        <w:t>查看</w:t>
      </w:r>
      <w:r w:rsidRPr="000D7193">
        <w:rPr>
          <w:rFonts w:ascii="微软雅黑" w:eastAsia="微软雅黑" w:hAnsi="微软雅黑"/>
          <w:bCs/>
          <w:szCs w:val="21"/>
          <w:rPrChange w:id="143" w:author="SZ_00_50" w:date="2018-11-07T13:57:00Z">
            <w:rPr>
              <w:rFonts w:ascii="微软雅黑" w:eastAsia="微软雅黑" w:hAnsi="微软雅黑"/>
              <w:bCs/>
              <w:szCs w:val="21"/>
            </w:rPr>
          </w:rPrChange>
        </w:rPr>
        <w:t>】</w:t>
      </w:r>
      <w:r w:rsidRPr="000D7193">
        <w:rPr>
          <w:rFonts w:ascii="微软雅黑" w:eastAsia="微软雅黑" w:hAnsi="微软雅黑" w:hint="eastAsia"/>
          <w:bCs/>
          <w:szCs w:val="21"/>
          <w:rPrChange w:id="144" w:author="SZ_00_50" w:date="2018-11-07T13:57:00Z">
            <w:rPr>
              <w:rFonts w:ascii="微软雅黑" w:eastAsia="微软雅黑" w:hAnsi="微软雅黑" w:hint="eastAsia"/>
              <w:bCs/>
              <w:szCs w:val="21"/>
            </w:rPr>
          </w:rPrChange>
        </w:rPr>
        <w:t>，</w:t>
      </w:r>
      <w:r w:rsidRPr="000D7193">
        <w:rPr>
          <w:rFonts w:ascii="微软雅黑" w:eastAsia="微软雅黑" w:hAnsi="微软雅黑" w:cs="微软雅黑" w:hint="eastAsia"/>
          <w:rPrChange w:id="145" w:author="SZ_00_50" w:date="2018-11-07T13:57:00Z">
            <w:rPr>
              <w:rFonts w:ascii="微软雅黑" w:eastAsia="微软雅黑" w:hAnsi="微软雅黑" w:cs="微软雅黑" w:hint="eastAsia"/>
            </w:rPr>
          </w:rPrChange>
        </w:rPr>
        <w:t>跳转至我的红包列表页。</w:t>
      </w:r>
    </w:p>
    <w:p w:rsidR="007777F6" w:rsidRDefault="007777F6" w:rsidP="007777F6">
      <w:pPr>
        <w:pStyle w:val="1"/>
        <w:numPr>
          <w:ilvl w:val="0"/>
          <w:numId w:val="20"/>
        </w:numPr>
        <w:ind w:firstLineChars="0"/>
        <w:rPr>
          <w:ins w:id="146" w:author="SZ_00_50" w:date="2018-11-01T10:15:00Z"/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3A2D99" w:rsidRDefault="003A2D99">
      <w:pPr>
        <w:pStyle w:val="1"/>
        <w:numPr>
          <w:ilvl w:val="0"/>
          <w:numId w:val="26"/>
        </w:numPr>
        <w:ind w:firstLineChars="0"/>
        <w:rPr>
          <w:ins w:id="147" w:author="SZ_00_50" w:date="2018-11-01T10:16:00Z"/>
          <w:rFonts w:ascii="微软雅黑" w:eastAsia="微软雅黑" w:hAnsi="微软雅黑"/>
          <w:bCs/>
          <w:szCs w:val="21"/>
        </w:rPr>
        <w:pPrChange w:id="148" w:author="SZ_00_50" w:date="2018-11-01T10:16:00Z">
          <w:pPr>
            <w:pStyle w:val="1"/>
            <w:numPr>
              <w:numId w:val="20"/>
            </w:numPr>
            <w:ind w:left="840" w:firstLineChars="0" w:hanging="420"/>
          </w:pPr>
        </w:pPrChange>
      </w:pPr>
      <w:ins w:id="149" w:author="SZ_00_50" w:date="2018-11-01T10:16:00Z">
        <w:r>
          <w:rPr>
            <w:rFonts w:ascii="微软雅黑" w:eastAsia="微软雅黑" w:hAnsi="微软雅黑" w:hint="eastAsia"/>
            <w:bCs/>
            <w:szCs w:val="21"/>
          </w:rPr>
          <w:t>积分数</w:t>
        </w:r>
        <w:r>
          <w:rPr>
            <w:rFonts w:ascii="微软雅黑" w:eastAsia="微软雅黑" w:hAnsi="微软雅黑"/>
            <w:bCs/>
            <w:szCs w:val="21"/>
          </w:rPr>
          <w:t>＜</w:t>
        </w:r>
        <w:r>
          <w:rPr>
            <w:rFonts w:ascii="微软雅黑" w:eastAsia="微软雅黑" w:hAnsi="微软雅黑" w:hint="eastAsia"/>
            <w:bCs/>
            <w:szCs w:val="21"/>
          </w:rPr>
          <w:t>2000积分</w:t>
        </w:r>
        <w:r>
          <w:rPr>
            <w:rFonts w:ascii="微软雅黑" w:eastAsia="微软雅黑" w:hAnsi="微软雅黑"/>
            <w:bCs/>
            <w:szCs w:val="21"/>
          </w:rPr>
          <w:t>时，</w:t>
        </w:r>
        <w:r>
          <w:rPr>
            <w:rFonts w:ascii="微软雅黑" w:eastAsia="微软雅黑" w:hAnsi="微软雅黑" w:hint="eastAsia"/>
            <w:bCs/>
            <w:szCs w:val="21"/>
          </w:rPr>
          <w:t>给</w:t>
        </w:r>
        <w:r>
          <w:rPr>
            <w:rFonts w:ascii="微软雅黑" w:eastAsia="微软雅黑" w:hAnsi="微软雅黑"/>
            <w:bCs/>
            <w:szCs w:val="21"/>
          </w:rPr>
          <w:t>弹窗：</w:t>
        </w:r>
      </w:ins>
    </w:p>
    <w:p w:rsidR="003A2D99" w:rsidRDefault="000D7193" w:rsidP="003A2D99">
      <w:pPr>
        <w:pStyle w:val="1"/>
        <w:ind w:left="420" w:firstLineChars="0" w:firstLine="0"/>
        <w:rPr>
          <w:ins w:id="150" w:author="SZ_00_50" w:date="2018-11-01T10:16:00Z"/>
          <w:noProof/>
        </w:rPr>
      </w:pPr>
      <w:ins w:id="151" w:author="SZ_00_50" w:date="2018-11-01T10:16:00Z">
        <w:r>
          <w:rPr>
            <w:noProof/>
          </w:rPr>
          <w:pict>
            <v:shape id="_x0000_i1039" type="#_x0000_t75" style="width:221.9pt;height:116.5pt;visibility:visible;mso-wrap-style:square">
              <v:imagedata r:id="rId18" o:title=""/>
            </v:shape>
          </w:pict>
        </w:r>
      </w:ins>
    </w:p>
    <w:p w:rsidR="003A2D99" w:rsidRPr="006650CD" w:rsidRDefault="003A2D99" w:rsidP="003A2D99">
      <w:pPr>
        <w:pStyle w:val="1"/>
        <w:ind w:left="420" w:firstLineChars="0" w:firstLine="0"/>
        <w:rPr>
          <w:ins w:id="152" w:author="SZ_00_50" w:date="2018-11-01T10:16:00Z"/>
          <w:rFonts w:ascii="微软雅黑" w:eastAsia="微软雅黑" w:hAnsi="微软雅黑"/>
          <w:bCs/>
          <w:szCs w:val="21"/>
        </w:rPr>
      </w:pPr>
      <w:ins w:id="153" w:author="SZ_00_50" w:date="2018-11-01T10:16:00Z">
        <w:r w:rsidRPr="00FB6E9C">
          <w:rPr>
            <w:rFonts w:ascii="微软雅黑" w:eastAsia="微软雅黑" w:hAnsi="微软雅黑" w:hint="eastAsia"/>
            <w:bCs/>
            <w:szCs w:val="21"/>
          </w:rPr>
          <w:t>点击</w:t>
        </w:r>
        <w:r>
          <w:rPr>
            <w:rFonts w:ascii="微软雅黑" w:eastAsia="微软雅黑" w:hAnsi="微软雅黑" w:hint="eastAsia"/>
            <w:bCs/>
            <w:szCs w:val="21"/>
          </w:rPr>
          <w:t>【确认</w:t>
        </w:r>
        <w:r w:rsidRPr="00FB6E9C">
          <w:rPr>
            <w:rFonts w:ascii="微软雅黑" w:eastAsia="微软雅黑" w:hAnsi="微软雅黑" w:hint="eastAsia"/>
            <w:bCs/>
            <w:szCs w:val="21"/>
          </w:rPr>
          <w:t>】</w:t>
        </w:r>
        <w:r>
          <w:rPr>
            <w:rFonts w:ascii="微软雅黑" w:eastAsia="微软雅黑" w:hAnsi="微软雅黑" w:hint="eastAsia"/>
            <w:bCs/>
            <w:szCs w:val="21"/>
          </w:rPr>
          <w:t>/关闭，关闭</w:t>
        </w:r>
        <w:r>
          <w:rPr>
            <w:rFonts w:ascii="微软雅黑" w:eastAsia="微软雅黑" w:hAnsi="微软雅黑"/>
            <w:bCs/>
            <w:szCs w:val="21"/>
          </w:rPr>
          <w:t>弹窗，</w:t>
        </w:r>
        <w:r>
          <w:rPr>
            <w:rFonts w:ascii="微软雅黑" w:eastAsia="微软雅黑" w:hAnsi="微软雅黑" w:hint="eastAsia"/>
            <w:bCs/>
            <w:szCs w:val="21"/>
          </w:rPr>
          <w:t>留在</w:t>
        </w:r>
        <w:r>
          <w:rPr>
            <w:rFonts w:ascii="微软雅黑" w:eastAsia="微软雅黑" w:hAnsi="微软雅黑"/>
            <w:bCs/>
            <w:szCs w:val="21"/>
          </w:rPr>
          <w:t>原页面。</w:t>
        </w:r>
      </w:ins>
    </w:p>
    <w:p w:rsidR="003A2D99" w:rsidRPr="003A2D99" w:rsidDel="003A2D99" w:rsidRDefault="003A2D99">
      <w:pPr>
        <w:pStyle w:val="1"/>
        <w:ind w:left="420" w:firstLineChars="0" w:firstLine="0"/>
        <w:rPr>
          <w:del w:id="154" w:author="SZ_00_50" w:date="2018-11-01T10:17:00Z"/>
          <w:rFonts w:ascii="微软雅黑" w:eastAsia="微软雅黑" w:hAnsi="微软雅黑"/>
          <w:bCs/>
          <w:szCs w:val="21"/>
        </w:rPr>
        <w:pPrChange w:id="155" w:author="SZ_00_50" w:date="2018-11-01T10:15:00Z">
          <w:pPr>
            <w:pStyle w:val="1"/>
            <w:numPr>
              <w:numId w:val="20"/>
            </w:numPr>
            <w:ind w:left="840" w:firstLineChars="0" w:hanging="420"/>
          </w:pPr>
        </w:pPrChange>
      </w:pPr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4B3E2C">
        <w:rPr>
          <w:rFonts w:ascii="微软雅黑" w:eastAsia="微软雅黑" w:hAnsi="微软雅黑" w:hint="eastAsia"/>
          <w:b/>
          <w:bCs/>
          <w:szCs w:val="21"/>
        </w:rPr>
        <w:t>天天刮Ycode</w:t>
      </w:r>
    </w:p>
    <w:p w:rsidR="007777F6" w:rsidRDefault="007777F6" w:rsidP="007777F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7777F6">
        <w:rPr>
          <w:rFonts w:ascii="微软雅黑" w:eastAsia="微软雅黑" w:hAnsi="微软雅黑" w:hint="eastAsia"/>
          <w:bCs/>
          <w:szCs w:val="21"/>
        </w:rPr>
        <w:t>刮奖区域</w:t>
      </w:r>
    </w:p>
    <w:p w:rsidR="0090125C" w:rsidRDefault="0090125C" w:rsidP="0090125C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须先</w:t>
      </w:r>
      <w:r>
        <w:rPr>
          <w:rFonts w:ascii="微软雅黑" w:eastAsia="微软雅黑" w:hAnsi="微软雅黑"/>
          <w:bCs/>
          <w:szCs w:val="21"/>
        </w:rPr>
        <w:t>检测登录态，未登录时提示登录。</w:t>
      </w:r>
    </w:p>
    <w:p w:rsidR="0090125C" w:rsidRDefault="005300CD" w:rsidP="005300CD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分为</w:t>
      </w:r>
      <w:r w:rsidR="001F10EA">
        <w:rPr>
          <w:rFonts w:ascii="微软雅黑" w:eastAsia="微软雅黑" w:hAnsi="微软雅黑" w:hint="eastAsia"/>
          <w:bCs/>
          <w:szCs w:val="21"/>
        </w:rPr>
        <w:t>未</w:t>
      </w:r>
      <w:r>
        <w:rPr>
          <w:rFonts w:ascii="微软雅黑" w:eastAsia="微软雅黑" w:hAnsi="微软雅黑" w:hint="eastAsia"/>
          <w:bCs/>
          <w:szCs w:val="21"/>
        </w:rPr>
        <w:t>刮开</w:t>
      </w:r>
      <w:r w:rsidR="001F10EA">
        <w:rPr>
          <w:rFonts w:ascii="微软雅黑" w:eastAsia="微软雅黑" w:hAnsi="微软雅黑"/>
          <w:bCs/>
          <w:szCs w:val="21"/>
        </w:rPr>
        <w:t>与</w:t>
      </w:r>
      <w:r>
        <w:rPr>
          <w:rFonts w:ascii="微软雅黑" w:eastAsia="微软雅黑" w:hAnsi="微软雅黑"/>
          <w:bCs/>
          <w:szCs w:val="21"/>
        </w:rPr>
        <w:t>刮开两种状态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1F10EA" w:rsidRPr="001F10EA" w:rsidRDefault="001F10EA" w:rsidP="001F10EA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未刮开</w:t>
      </w:r>
      <w:r>
        <w:rPr>
          <w:rFonts w:ascii="微软雅黑" w:eastAsia="微软雅黑" w:hAnsi="微软雅黑"/>
          <w:bCs/>
          <w:szCs w:val="21"/>
        </w:rPr>
        <w:t>状态</w:t>
      </w:r>
      <w:r>
        <w:rPr>
          <w:rFonts w:ascii="微软雅黑" w:eastAsia="微软雅黑" w:hAnsi="微软雅黑" w:hint="eastAsia"/>
          <w:bCs/>
          <w:szCs w:val="21"/>
        </w:rPr>
        <w:t>蒙层</w:t>
      </w:r>
      <w:r>
        <w:rPr>
          <w:rFonts w:ascii="微软雅黑" w:eastAsia="微软雅黑" w:hAnsi="微软雅黑"/>
          <w:bCs/>
          <w:szCs w:val="21"/>
        </w:rPr>
        <w:t>遮</w:t>
      </w:r>
      <w:r w:rsidRPr="0090125C">
        <w:rPr>
          <w:rFonts w:ascii="微软雅黑" w:eastAsia="微软雅黑" w:hAnsi="微软雅黑"/>
          <w:bCs/>
          <w:szCs w:val="21"/>
        </w:rPr>
        <w:t>挡，</w:t>
      </w:r>
      <w:r w:rsidRPr="0090125C">
        <w:rPr>
          <w:rFonts w:ascii="微软雅黑" w:eastAsia="微软雅黑" w:hAnsi="微软雅黑" w:hint="eastAsia"/>
          <w:bCs/>
          <w:szCs w:val="21"/>
        </w:rPr>
        <w:t>刮奖区域提示文案“0.3~0.6%Ycode等你刮！</w:t>
      </w:r>
      <w:r w:rsidRPr="001F10EA">
        <w:rPr>
          <w:rFonts w:ascii="微软雅黑" w:eastAsia="微软雅黑" w:hAnsi="微软雅黑" w:hint="eastAsia"/>
          <w:bCs/>
          <w:szCs w:val="21"/>
        </w:rPr>
        <w:t>”</w:t>
      </w:r>
    </w:p>
    <w:p w:rsidR="001F10EA" w:rsidRPr="00AF56F3" w:rsidRDefault="001F10EA" w:rsidP="00332504">
      <w:pPr>
        <w:pStyle w:val="1"/>
        <w:ind w:firstLineChars="350" w:firstLine="735"/>
        <w:rPr>
          <w:rFonts w:ascii="微软雅黑" w:eastAsia="微软雅黑" w:hAnsi="微软雅黑"/>
          <w:bCs/>
          <w:szCs w:val="21"/>
        </w:rPr>
      </w:pPr>
      <w:r w:rsidRPr="00AF56F3">
        <w:rPr>
          <w:rFonts w:ascii="微软雅黑" w:eastAsia="微软雅黑" w:hAnsi="微软雅黑"/>
          <w:bCs/>
          <w:szCs w:val="21"/>
        </w:rPr>
        <w:lastRenderedPageBreak/>
        <w:t>PC</w:t>
      </w:r>
      <w:r w:rsidR="00332504">
        <w:rPr>
          <w:rFonts w:ascii="微软雅黑" w:eastAsia="微软雅黑" w:hAnsi="微软雅黑" w:hint="eastAsia"/>
          <w:bCs/>
          <w:szCs w:val="21"/>
        </w:rPr>
        <w:t>端点击【点击刮奖】按钮可刮奖，蒙层区有</w:t>
      </w:r>
      <w:r w:rsidR="00332504">
        <w:rPr>
          <w:rFonts w:ascii="微软雅黑" w:eastAsia="微软雅黑" w:hAnsi="微软雅黑"/>
          <w:bCs/>
          <w:szCs w:val="21"/>
        </w:rPr>
        <w:t>一个</w:t>
      </w:r>
      <w:r w:rsidR="00332504">
        <w:rPr>
          <w:rFonts w:ascii="微软雅黑" w:eastAsia="微软雅黑" w:hAnsi="微软雅黑" w:hint="eastAsia"/>
          <w:bCs/>
          <w:szCs w:val="21"/>
        </w:rPr>
        <w:t>刮动的效果</w:t>
      </w:r>
      <w:r w:rsidR="00332504">
        <w:rPr>
          <w:rFonts w:ascii="微软雅黑" w:eastAsia="微软雅黑" w:hAnsi="微软雅黑"/>
          <w:bCs/>
          <w:szCs w:val="21"/>
        </w:rPr>
        <w:t>，</w:t>
      </w:r>
      <w:r w:rsidR="00332504">
        <w:rPr>
          <w:rFonts w:ascii="微软雅黑" w:eastAsia="微软雅黑" w:hAnsi="微软雅黑" w:hint="eastAsia"/>
          <w:bCs/>
          <w:szCs w:val="21"/>
        </w:rPr>
        <w:t>然后</w:t>
      </w:r>
      <w:r w:rsidR="00471E16">
        <w:rPr>
          <w:rFonts w:ascii="微软雅黑" w:eastAsia="微软雅黑" w:hAnsi="微软雅黑"/>
          <w:bCs/>
          <w:szCs w:val="21"/>
        </w:rPr>
        <w:t>自动</w:t>
      </w:r>
      <w:r w:rsidR="00471E16">
        <w:rPr>
          <w:rFonts w:ascii="微软雅黑" w:eastAsia="微软雅黑" w:hAnsi="微软雅黑" w:hint="eastAsia"/>
          <w:bCs/>
          <w:szCs w:val="21"/>
        </w:rPr>
        <w:t>显示奖励</w:t>
      </w:r>
      <w:r w:rsidRPr="00AF56F3">
        <w:rPr>
          <w:rFonts w:ascii="微软雅黑" w:eastAsia="微软雅黑" w:hAnsi="微软雅黑" w:hint="eastAsia"/>
          <w:bCs/>
          <w:szCs w:val="21"/>
        </w:rPr>
        <w:t>；</w:t>
      </w:r>
    </w:p>
    <w:p w:rsidR="001F10EA" w:rsidRDefault="00332504" w:rsidP="001F10EA">
      <w:pPr>
        <w:pStyle w:val="1"/>
        <w:ind w:firstLineChars="150" w:firstLine="315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 xml:space="preserve">   </w:t>
      </w:r>
      <w:r w:rsidR="001F10EA" w:rsidRPr="00AF56F3">
        <w:rPr>
          <w:rFonts w:ascii="微软雅黑" w:eastAsia="微软雅黑" w:hAnsi="微软雅黑"/>
          <w:bCs/>
          <w:szCs w:val="21"/>
        </w:rPr>
        <w:t>H5</w:t>
      </w:r>
      <w:r w:rsidR="00471E16">
        <w:rPr>
          <w:rFonts w:ascii="微软雅黑" w:eastAsia="微软雅黑" w:hAnsi="微软雅黑" w:hint="eastAsia"/>
          <w:bCs/>
          <w:szCs w:val="21"/>
        </w:rPr>
        <w:t>在</w:t>
      </w:r>
      <w:r w:rsidR="00471E16">
        <w:rPr>
          <w:rFonts w:ascii="微软雅黑" w:eastAsia="微软雅黑" w:hAnsi="微软雅黑"/>
          <w:bCs/>
          <w:szCs w:val="21"/>
        </w:rPr>
        <w:t>蒙层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可</w:t>
      </w:r>
      <w:r w:rsidR="00471E16">
        <w:rPr>
          <w:rFonts w:ascii="微软雅黑" w:eastAsia="微软雅黑" w:hAnsi="微软雅黑" w:hint="eastAsia"/>
          <w:bCs/>
          <w:szCs w:val="21"/>
        </w:rPr>
        <w:t>直接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进行手动</w:t>
      </w:r>
      <w:r w:rsidR="00471E16">
        <w:rPr>
          <w:rFonts w:ascii="微软雅黑" w:eastAsia="微软雅黑" w:hAnsi="微软雅黑" w:hint="eastAsia"/>
          <w:bCs/>
          <w:szCs w:val="21"/>
        </w:rPr>
        <w:t>的</w:t>
      </w:r>
      <w:r w:rsidR="001F10EA">
        <w:rPr>
          <w:rFonts w:ascii="微软雅黑" w:eastAsia="微软雅黑" w:hAnsi="微软雅黑"/>
          <w:bCs/>
          <w:szCs w:val="21"/>
        </w:rPr>
        <w:t>滑动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刮奖；</w:t>
      </w:r>
    </w:p>
    <w:p w:rsidR="0090125C" w:rsidRDefault="001F10EA" w:rsidP="0090125C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在</w:t>
      </w:r>
      <w:r w:rsidR="005300CD">
        <w:rPr>
          <w:rFonts w:ascii="微软雅黑" w:eastAsia="微软雅黑" w:hAnsi="微软雅黑" w:hint="eastAsia"/>
          <w:bCs/>
          <w:szCs w:val="21"/>
        </w:rPr>
        <w:t>刮开</w:t>
      </w:r>
      <w:r w:rsidR="005300CD">
        <w:rPr>
          <w:rFonts w:ascii="微软雅黑" w:eastAsia="微软雅黑" w:hAnsi="微软雅黑"/>
          <w:bCs/>
          <w:szCs w:val="21"/>
        </w:rPr>
        <w:t>状态</w:t>
      </w:r>
      <w:r>
        <w:rPr>
          <w:rFonts w:ascii="微软雅黑" w:eastAsia="微软雅黑" w:hAnsi="微软雅黑" w:hint="eastAsia"/>
          <w:bCs/>
          <w:szCs w:val="21"/>
        </w:rPr>
        <w:t>时</w:t>
      </w:r>
      <w:r>
        <w:rPr>
          <w:rFonts w:ascii="微软雅黑" w:eastAsia="微软雅黑" w:hAnsi="微软雅黑"/>
          <w:bCs/>
          <w:szCs w:val="21"/>
        </w:rPr>
        <w:t>，</w:t>
      </w:r>
      <w:r w:rsidR="00204100">
        <w:rPr>
          <w:rFonts w:ascii="微软雅黑" w:eastAsia="微软雅黑" w:hAnsi="微软雅黑" w:hint="eastAsia"/>
          <w:bCs/>
          <w:szCs w:val="21"/>
        </w:rPr>
        <w:t>给出</w:t>
      </w:r>
      <w:r w:rsidR="00204100">
        <w:rPr>
          <w:rFonts w:ascii="微软雅黑" w:eastAsia="微软雅黑" w:hAnsi="微软雅黑"/>
          <w:bCs/>
          <w:szCs w:val="21"/>
        </w:rPr>
        <w:t>弹框增强提示</w:t>
      </w:r>
      <w:r w:rsidR="005300CD">
        <w:rPr>
          <w:rFonts w:ascii="微软雅黑" w:eastAsia="微软雅黑" w:hAnsi="微软雅黑"/>
          <w:bCs/>
          <w:szCs w:val="21"/>
        </w:rPr>
        <w:t>，</w:t>
      </w:r>
      <w:r w:rsidR="0090125C">
        <w:rPr>
          <w:rFonts w:ascii="微软雅黑" w:eastAsia="微软雅黑" w:hAnsi="微软雅黑" w:hint="eastAsia"/>
          <w:bCs/>
          <w:szCs w:val="21"/>
        </w:rPr>
        <w:t>文案</w:t>
      </w:r>
      <w:r w:rsidR="0090125C">
        <w:rPr>
          <w:rFonts w:ascii="微软雅黑" w:eastAsia="微软雅黑" w:hAnsi="微软雅黑"/>
          <w:bCs/>
          <w:szCs w:val="21"/>
        </w:rPr>
        <w:t>：“</w:t>
      </w:r>
      <w:r w:rsidR="0090125C">
        <w:rPr>
          <w:rFonts w:ascii="微软雅黑" w:eastAsia="微软雅黑" w:hAnsi="微软雅黑" w:hint="eastAsia"/>
          <w:bCs/>
          <w:szCs w:val="21"/>
        </w:rPr>
        <w:t>恭喜</w:t>
      </w:r>
      <w:r w:rsidR="00204100">
        <w:rPr>
          <w:rFonts w:ascii="微软雅黑" w:eastAsia="微软雅黑" w:hAnsi="微软雅黑" w:hint="eastAsia"/>
          <w:bCs/>
          <w:szCs w:val="21"/>
        </w:rPr>
        <w:t>获得</w:t>
      </w:r>
      <w:r w:rsidR="0090125C" w:rsidRPr="0090125C">
        <w:rPr>
          <w:rFonts w:ascii="微软雅黑" w:eastAsia="微软雅黑" w:hAnsi="微软雅黑"/>
          <w:bCs/>
          <w:color w:val="FF0000"/>
          <w:szCs w:val="21"/>
        </w:rPr>
        <w:t>xx</w:t>
      </w:r>
      <w:r w:rsidR="0090125C">
        <w:rPr>
          <w:rFonts w:ascii="微软雅黑" w:eastAsia="微软雅黑" w:hAnsi="微软雅黑"/>
          <w:bCs/>
          <w:szCs w:val="21"/>
        </w:rPr>
        <w:t>Ycode！”</w:t>
      </w:r>
    </w:p>
    <w:p w:rsidR="00204100" w:rsidRDefault="000D7193" w:rsidP="00204100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40" type="#_x0000_t75" style="width:225.15pt;height:127.65pt;visibility:visible;mso-wrap-style:square">
            <v:imagedata r:id="rId21" o:title=""/>
          </v:shape>
        </w:pict>
      </w:r>
    </w:p>
    <w:p w:rsidR="0090125C" w:rsidRDefault="0090125C" w:rsidP="0090125C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 w:rsidRPr="0090125C">
        <w:rPr>
          <w:rFonts w:ascii="微软雅黑" w:eastAsia="微软雅黑" w:hAnsi="微软雅黑"/>
          <w:bCs/>
          <w:color w:val="FF0000"/>
          <w:szCs w:val="21"/>
        </w:rPr>
        <w:t>Xx</w:t>
      </w:r>
      <w:r w:rsidRPr="0090125C">
        <w:rPr>
          <w:rFonts w:ascii="微软雅黑" w:eastAsia="微软雅黑" w:hAnsi="微软雅黑"/>
          <w:bCs/>
          <w:szCs w:val="21"/>
        </w:rPr>
        <w:t>=</w:t>
      </w:r>
      <w:r>
        <w:rPr>
          <w:rFonts w:ascii="微软雅黑" w:eastAsia="微软雅黑" w:hAnsi="微软雅黑" w:hint="eastAsia"/>
          <w:bCs/>
          <w:szCs w:val="21"/>
        </w:rPr>
        <w:t>实际抽中</w:t>
      </w:r>
      <w:r>
        <w:rPr>
          <w:rFonts w:ascii="微软雅黑" w:eastAsia="微软雅黑" w:hAnsi="微软雅黑"/>
          <w:bCs/>
          <w:szCs w:val="21"/>
        </w:rPr>
        <w:t>的ycode</w:t>
      </w:r>
      <w:r>
        <w:rPr>
          <w:rFonts w:ascii="微软雅黑" w:eastAsia="微软雅黑" w:hAnsi="微软雅黑" w:hint="eastAsia"/>
          <w:bCs/>
          <w:szCs w:val="21"/>
        </w:rPr>
        <w:t>奖励</w:t>
      </w:r>
    </w:p>
    <w:p w:rsidR="00204100" w:rsidRDefault="00204100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】留在原页面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204100" w:rsidRDefault="00204100" w:rsidP="00204100">
      <w:pPr>
        <w:pStyle w:val="1"/>
        <w:ind w:left="1260" w:firstLineChars="250" w:firstLine="525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1F10EA">
        <w:rPr>
          <w:rFonts w:ascii="微软雅黑" w:eastAsia="微软雅黑" w:hAnsi="微软雅黑" w:hint="eastAsia"/>
          <w:bCs/>
          <w:szCs w:val="21"/>
        </w:rPr>
        <w:t>此时</w:t>
      </w:r>
      <w:r>
        <w:rPr>
          <w:rFonts w:ascii="微软雅黑" w:eastAsia="微软雅黑" w:hAnsi="微软雅黑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获得</w:t>
      </w:r>
      <w:r>
        <w:rPr>
          <w:rFonts w:ascii="微软雅黑" w:eastAsia="微软雅黑" w:hAnsi="微软雅黑"/>
          <w:bCs/>
          <w:szCs w:val="21"/>
        </w:rPr>
        <w:t>的ycode</w:t>
      </w:r>
      <w:r>
        <w:rPr>
          <w:rFonts w:ascii="微软雅黑" w:eastAsia="微软雅黑" w:hAnsi="微软雅黑" w:hint="eastAsia"/>
          <w:bCs/>
          <w:szCs w:val="21"/>
        </w:rPr>
        <w:t>奖励</w:t>
      </w:r>
      <w:r>
        <w:rPr>
          <w:rFonts w:ascii="微软雅黑" w:eastAsia="微软雅黑" w:hAnsi="微软雅黑"/>
          <w:bCs/>
          <w:szCs w:val="21"/>
        </w:rPr>
        <w:t>，文案：“</w:t>
      </w:r>
      <w:r>
        <w:rPr>
          <w:rFonts w:ascii="微软雅黑" w:eastAsia="微软雅黑" w:hAnsi="微软雅黑" w:hint="eastAsia"/>
          <w:bCs/>
          <w:szCs w:val="21"/>
        </w:rPr>
        <w:t>恭喜获得</w:t>
      </w:r>
      <w:r w:rsidRPr="0090125C">
        <w:rPr>
          <w:rFonts w:ascii="微软雅黑" w:eastAsia="微软雅黑" w:hAnsi="微软雅黑"/>
          <w:bCs/>
          <w:color w:val="FF0000"/>
          <w:szCs w:val="21"/>
        </w:rPr>
        <w:t>xx</w:t>
      </w:r>
      <w:r>
        <w:rPr>
          <w:rFonts w:ascii="微软雅黑" w:eastAsia="微软雅黑" w:hAnsi="微软雅黑"/>
          <w:bCs/>
          <w:szCs w:val="21"/>
        </w:rPr>
        <w:t>Ycode！”</w:t>
      </w:r>
    </w:p>
    <w:p w:rsidR="001173D2" w:rsidRDefault="001173D2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点击【查看】，跳转</w:t>
      </w:r>
      <w:r>
        <w:rPr>
          <w:rFonts w:ascii="微软雅黑" w:eastAsia="微软雅黑" w:hAnsi="微软雅黑"/>
          <w:bCs/>
          <w:szCs w:val="21"/>
        </w:rPr>
        <w:t>至我的</w:t>
      </w:r>
      <w:r>
        <w:rPr>
          <w:rFonts w:ascii="微软雅黑" w:eastAsia="微软雅黑" w:hAnsi="微软雅黑" w:hint="eastAsia"/>
          <w:bCs/>
          <w:szCs w:val="21"/>
        </w:rPr>
        <w:t>Y</w:t>
      </w:r>
      <w:r>
        <w:rPr>
          <w:rFonts w:ascii="微软雅黑" w:eastAsia="微软雅黑" w:hAnsi="微软雅黑"/>
          <w:bCs/>
          <w:szCs w:val="21"/>
        </w:rPr>
        <w:t>code</w:t>
      </w:r>
      <w:r>
        <w:rPr>
          <w:rFonts w:ascii="微软雅黑" w:eastAsia="微软雅黑" w:hAnsi="微软雅黑" w:hint="eastAsia"/>
          <w:bCs/>
          <w:szCs w:val="21"/>
        </w:rPr>
        <w:t>列表页</w:t>
      </w:r>
    </w:p>
    <w:p w:rsidR="00204100" w:rsidRDefault="00204100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去出借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4B3E2C">
        <w:rPr>
          <w:rFonts w:ascii="微软雅黑" w:eastAsia="微软雅黑" w:hAnsi="微软雅黑" w:hint="eastAsia"/>
          <w:b/>
          <w:bCs/>
          <w:szCs w:val="21"/>
        </w:rPr>
        <w:t>五强争霸赛</w:t>
      </w:r>
    </w:p>
    <w:p w:rsidR="005E55E5" w:rsidRDefault="005E55E5" w:rsidP="005E55E5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【去</w:t>
      </w:r>
      <w:r>
        <w:rPr>
          <w:rFonts w:ascii="微软雅黑" w:eastAsia="微软雅黑" w:hAnsi="微软雅黑" w:cs="微软雅黑"/>
          <w:bCs/>
          <w:szCs w:val="21"/>
        </w:rPr>
        <w:t>出借</w:t>
      </w:r>
      <w:r>
        <w:rPr>
          <w:rFonts w:ascii="微软雅黑" w:eastAsia="微软雅黑" w:hAnsi="微软雅黑" w:cs="微软雅黑" w:hint="eastAsia"/>
          <w:bCs/>
          <w:szCs w:val="21"/>
        </w:rPr>
        <w:t>】按钮</w:t>
      </w:r>
      <w:r>
        <w:rPr>
          <w:rFonts w:ascii="微软雅黑" w:eastAsia="微软雅黑" w:hAnsi="微软雅黑" w:cs="微软雅黑"/>
          <w:bCs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跳转至</w:t>
      </w:r>
      <w:r>
        <w:rPr>
          <w:rFonts w:ascii="微软雅黑" w:eastAsia="微软雅黑" w:hAnsi="微软雅黑" w:cs="微软雅黑" w:hint="eastAsia"/>
          <w:bCs/>
          <w:szCs w:val="21"/>
        </w:rPr>
        <w:t>出借</w:t>
      </w:r>
      <w:r>
        <w:rPr>
          <w:rFonts w:ascii="微软雅黑" w:eastAsia="微软雅黑" w:hAnsi="微软雅黑" w:cs="微软雅黑"/>
          <w:bCs/>
          <w:szCs w:val="21"/>
        </w:rPr>
        <w:t>页标的列表。</w:t>
      </w:r>
    </w:p>
    <w:p w:rsidR="00676F85" w:rsidRDefault="00676F85" w:rsidP="00517EAB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6.2.1 用户</w:t>
      </w:r>
      <w:r>
        <w:rPr>
          <w:rFonts w:ascii="微软雅黑" w:eastAsia="微软雅黑" w:hAnsi="微软雅黑"/>
          <w:bCs/>
          <w:szCs w:val="21"/>
        </w:rPr>
        <w:t>未登录</w:t>
      </w:r>
      <w:r>
        <w:rPr>
          <w:rFonts w:ascii="微软雅黑" w:eastAsia="微软雅黑" w:hAnsi="微软雅黑" w:hint="eastAsia"/>
          <w:bCs/>
          <w:szCs w:val="21"/>
        </w:rPr>
        <w:t>/登录</w:t>
      </w:r>
      <w:r>
        <w:rPr>
          <w:rFonts w:ascii="微软雅黑" w:eastAsia="微软雅黑" w:hAnsi="微软雅黑"/>
          <w:bCs/>
          <w:szCs w:val="21"/>
        </w:rPr>
        <w:t>态</w:t>
      </w:r>
      <w:r>
        <w:rPr>
          <w:rFonts w:ascii="微软雅黑" w:eastAsia="微软雅黑" w:hAnsi="微软雅黑" w:hint="eastAsia"/>
          <w:bCs/>
          <w:szCs w:val="21"/>
        </w:rPr>
        <w:t>失效</w:t>
      </w:r>
      <w:r>
        <w:rPr>
          <w:rFonts w:ascii="微软雅黑" w:eastAsia="微软雅黑" w:hAnsi="微软雅黑"/>
          <w:bCs/>
          <w:szCs w:val="21"/>
        </w:rPr>
        <w:t>时</w:t>
      </w:r>
    </w:p>
    <w:p w:rsidR="00267F75" w:rsidRDefault="005E55E5" w:rsidP="005E55E5">
      <w:pPr>
        <w:pStyle w:val="1"/>
        <w:numPr>
          <w:ilvl w:val="0"/>
          <w:numId w:val="22"/>
        </w:numPr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玩转</w:t>
      </w:r>
      <w:r>
        <w:rPr>
          <w:rFonts w:ascii="微软雅黑" w:eastAsia="微软雅黑" w:hAnsi="微软雅黑"/>
          <w:bCs/>
          <w:szCs w:val="21"/>
        </w:rPr>
        <w:t>翻倍红包</w:t>
      </w:r>
      <w:r w:rsidR="006F4B5F">
        <w:rPr>
          <w:rFonts w:ascii="微软雅黑" w:eastAsia="微软雅黑" w:hAnsi="微软雅黑" w:hint="eastAsia"/>
          <w:bCs/>
          <w:szCs w:val="21"/>
        </w:rPr>
        <w:t>&amp;</w:t>
      </w:r>
      <w:r w:rsidR="006F4B5F">
        <w:rPr>
          <w:rFonts w:ascii="微软雅黑" w:eastAsia="微软雅黑" w:hAnsi="微软雅黑"/>
          <w:bCs/>
          <w:szCs w:val="21"/>
        </w:rPr>
        <w:t>天天刮</w:t>
      </w:r>
      <w:r w:rsidR="006F4B5F">
        <w:rPr>
          <w:rFonts w:ascii="微软雅黑" w:eastAsia="微软雅黑" w:hAnsi="微软雅黑" w:hint="eastAsia"/>
          <w:bCs/>
          <w:szCs w:val="21"/>
        </w:rPr>
        <w:t>Y</w:t>
      </w:r>
      <w:r w:rsidR="006F4B5F">
        <w:rPr>
          <w:rFonts w:ascii="微软雅黑" w:eastAsia="微软雅黑" w:hAnsi="微软雅黑"/>
          <w:bCs/>
          <w:szCs w:val="21"/>
        </w:rPr>
        <w:t>code</w:t>
      </w:r>
    </w:p>
    <w:p w:rsidR="005E55E5" w:rsidRPr="005E55E5" w:rsidRDefault="005E55E5" w:rsidP="005E55E5">
      <w:pPr>
        <w:pStyle w:val="1"/>
        <w:numPr>
          <w:ilvl w:val="1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 w:hint="eastAsia"/>
          <w:bCs/>
          <w:szCs w:val="21"/>
        </w:rPr>
        <w:t>】/【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 w:hint="eastAsia"/>
          <w:bCs/>
          <w:szCs w:val="21"/>
        </w:rPr>
        <w:t>】/【直接</w:t>
      </w:r>
      <w:r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</w:t>
      </w:r>
      <w:r w:rsidR="006F4B5F">
        <w:rPr>
          <w:rFonts w:ascii="微软雅黑" w:eastAsia="微软雅黑" w:hAnsi="微软雅黑" w:hint="eastAsia"/>
          <w:bCs/>
          <w:szCs w:val="21"/>
        </w:rPr>
        <w:t>/刮奖</w:t>
      </w:r>
      <w:r w:rsidR="006F4B5F">
        <w:rPr>
          <w:rFonts w:ascii="微软雅黑" w:eastAsia="微软雅黑" w:hAnsi="微软雅黑"/>
          <w:bCs/>
          <w:szCs w:val="21"/>
        </w:rPr>
        <w:t>区域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均</w:t>
      </w:r>
      <w:r>
        <w:rPr>
          <w:rFonts w:ascii="微软雅黑" w:eastAsia="微软雅黑" w:hAnsi="微软雅黑" w:hint="eastAsia"/>
          <w:bCs/>
          <w:szCs w:val="21"/>
        </w:rPr>
        <w:t>引</w:t>
      </w:r>
      <w:r w:rsidRPr="005E55E5">
        <w:rPr>
          <w:rFonts w:ascii="微软雅黑" w:eastAsia="微软雅黑" w:hAnsi="微软雅黑" w:hint="eastAsia"/>
          <w:bCs/>
          <w:szCs w:val="21"/>
        </w:rPr>
        <w:t>导</w:t>
      </w:r>
      <w:r w:rsidRPr="005E55E5">
        <w:rPr>
          <w:rFonts w:ascii="微软雅黑" w:eastAsia="微软雅黑" w:hAnsi="微软雅黑"/>
          <w:bCs/>
          <w:szCs w:val="21"/>
        </w:rPr>
        <w:t>登录</w:t>
      </w:r>
      <w:r w:rsidRPr="005E55E5">
        <w:rPr>
          <w:rFonts w:ascii="微软雅黑" w:eastAsia="微软雅黑" w:hAnsi="微软雅黑" w:hint="eastAsia"/>
          <w:bCs/>
          <w:szCs w:val="21"/>
        </w:rPr>
        <w:t>：</w:t>
      </w:r>
    </w:p>
    <w:p w:rsidR="005E55E5" w:rsidRDefault="005E55E5" w:rsidP="005E55E5">
      <w:pPr>
        <w:pStyle w:val="1"/>
        <w:ind w:firstLineChars="0"/>
        <w:rPr>
          <w:noProof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1C007E">
        <w:rPr>
          <w:noProof/>
        </w:rPr>
        <w:pict>
          <v:shape id="_x0000_i1041" type="#_x0000_t75" style="width:149.9pt;height:76.6pt;visibility:visible;mso-wrap-style:square">
            <v:imagedata r:id="rId22" o:title=""/>
          </v:shape>
        </w:pict>
      </w:r>
    </w:p>
    <w:p w:rsidR="005E55E5" w:rsidRDefault="005E55E5" w:rsidP="005E55E5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5E55E5" w:rsidRDefault="005E55E5" w:rsidP="005E55E5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5E55E5" w:rsidRPr="00041BAD" w:rsidRDefault="005E55E5" w:rsidP="005E55E5">
      <w:pPr>
        <w:pStyle w:val="20"/>
        <w:numPr>
          <w:ilvl w:val="0"/>
          <w:numId w:val="23"/>
        </w:numPr>
        <w:ind w:firstLineChars="0"/>
      </w:pPr>
      <w:r>
        <w:rPr>
          <w:rFonts w:ascii="微软雅黑" w:eastAsia="微软雅黑" w:hAnsi="微软雅黑" w:hint="eastAsia"/>
        </w:rPr>
        <w:lastRenderedPageBreak/>
        <w:t>PC和H5跳转至登录页，登录成功后返回活动主页；</w:t>
      </w:r>
    </w:p>
    <w:p w:rsidR="005E55E5" w:rsidRPr="00CD0605" w:rsidRDefault="005E55E5" w:rsidP="005E55E5">
      <w:pPr>
        <w:numPr>
          <w:ilvl w:val="0"/>
          <w:numId w:val="23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Pr="00041BAD">
        <w:rPr>
          <w:rFonts w:ascii="微软雅黑" w:eastAsia="微软雅黑" w:hAnsi="微软雅黑" w:hint="eastAsia"/>
        </w:rPr>
        <w:t>；</w:t>
      </w:r>
    </w:p>
    <w:p w:rsidR="005E55E5" w:rsidRPr="00CD0605" w:rsidRDefault="005E55E5" w:rsidP="005E55E5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CD0605">
        <w:rPr>
          <w:rFonts w:ascii="微软雅黑" w:eastAsia="微软雅黑" w:hAnsi="微软雅黑" w:hint="eastAsia"/>
        </w:rPr>
        <w:t>点击</w:t>
      </w:r>
      <w:r w:rsidRPr="00CD0605">
        <w:rPr>
          <w:rFonts w:ascii="微软雅黑" w:eastAsia="微软雅黑" w:hAnsi="微软雅黑"/>
        </w:rPr>
        <w:t>【</w:t>
      </w:r>
      <w:r w:rsidRPr="00CD0605">
        <w:rPr>
          <w:rFonts w:ascii="微软雅黑" w:eastAsia="微软雅黑" w:hAnsi="微软雅黑" w:hint="eastAsia"/>
        </w:rPr>
        <w:t>活动</w:t>
      </w:r>
      <w:r w:rsidRPr="00CD0605">
        <w:rPr>
          <w:rFonts w:ascii="微软雅黑" w:eastAsia="微软雅黑" w:hAnsi="微软雅黑"/>
        </w:rPr>
        <w:t>规则】</w:t>
      </w:r>
      <w:r w:rsidRPr="00CD0605">
        <w:rPr>
          <w:rFonts w:ascii="微软雅黑" w:eastAsia="微软雅黑" w:hAnsi="微软雅黑" w:hint="eastAsia"/>
        </w:rPr>
        <w:t>，可</w:t>
      </w:r>
      <w:r w:rsidRPr="00CD0605">
        <w:rPr>
          <w:rFonts w:ascii="微软雅黑" w:eastAsia="微软雅黑" w:hAnsi="微软雅黑"/>
        </w:rPr>
        <w:t>实现正常操作，</w:t>
      </w:r>
      <w:r w:rsidRPr="00CD0605">
        <w:rPr>
          <w:rFonts w:ascii="微软雅黑" w:eastAsia="微软雅黑" w:hAnsi="微软雅黑" w:hint="eastAsia"/>
        </w:rPr>
        <w:t>不受是否登录态</w:t>
      </w:r>
      <w:r w:rsidRPr="00CD0605">
        <w:rPr>
          <w:rFonts w:ascii="微软雅黑" w:eastAsia="微软雅黑" w:hAnsi="微软雅黑"/>
        </w:rPr>
        <w:t>的影响</w:t>
      </w:r>
      <w:r w:rsidRPr="00CD0605">
        <w:rPr>
          <w:rFonts w:ascii="微软雅黑" w:eastAsia="微软雅黑" w:hAnsi="微软雅黑" w:hint="eastAsia"/>
        </w:rPr>
        <w:t>。</w:t>
      </w:r>
    </w:p>
    <w:p w:rsidR="005E55E5" w:rsidRDefault="005E55E5" w:rsidP="005E55E5">
      <w:pPr>
        <w:pStyle w:val="1"/>
        <w:numPr>
          <w:ilvl w:val="0"/>
          <w:numId w:val="25"/>
        </w:numPr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6F4B5F">
        <w:rPr>
          <w:rFonts w:ascii="微软雅黑" w:eastAsia="微软雅黑" w:hAnsi="微软雅黑" w:hint="eastAsia"/>
          <w:bCs/>
          <w:szCs w:val="21"/>
        </w:rPr>
        <w:t>五强争霸赛</w:t>
      </w:r>
    </w:p>
    <w:p w:rsidR="005E55E5" w:rsidRDefault="006F4B5F" w:rsidP="006F4B5F">
      <w:pPr>
        <w:pStyle w:val="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6F4B5F">
        <w:rPr>
          <w:rFonts w:ascii="微软雅黑" w:eastAsia="微软雅黑" w:hAnsi="微软雅黑" w:hint="eastAsia"/>
        </w:rPr>
        <w:t>今日</w:t>
      </w:r>
      <w:r w:rsidRPr="006F4B5F">
        <w:rPr>
          <w:rFonts w:ascii="微软雅黑" w:eastAsia="微软雅黑" w:hAnsi="微软雅黑"/>
        </w:rPr>
        <w:t>出借额：</w:t>
      </w:r>
      <w:r w:rsidRPr="006F4B5F">
        <w:rPr>
          <w:rFonts w:ascii="微软雅黑" w:eastAsia="微软雅黑" w:hAnsi="微软雅黑" w:hint="eastAsia"/>
        </w:rPr>
        <w:t>金额的显示变为“--</w:t>
      </w:r>
      <w:r>
        <w:rPr>
          <w:rFonts w:ascii="微软雅黑" w:eastAsia="微软雅黑" w:hAnsi="微软雅黑" w:hint="eastAsia"/>
        </w:rPr>
        <w:t>元”，点击</w:t>
      </w:r>
      <w:r w:rsidRPr="006F4B5F">
        <w:rPr>
          <w:rFonts w:ascii="微软雅黑" w:eastAsia="微软雅黑" w:hAnsi="微软雅黑" w:hint="eastAsia"/>
        </w:rPr>
        <w:t>“--</w:t>
      </w:r>
      <w:r>
        <w:rPr>
          <w:rFonts w:ascii="微软雅黑" w:eastAsia="微软雅黑" w:hAnsi="微软雅黑" w:hint="eastAsia"/>
        </w:rPr>
        <w:t>元”引导</w:t>
      </w:r>
      <w:r>
        <w:rPr>
          <w:rFonts w:ascii="微软雅黑" w:eastAsia="微软雅黑" w:hAnsi="微软雅黑"/>
        </w:rPr>
        <w:t>登录</w:t>
      </w:r>
      <w:r w:rsidRPr="006F4B5F">
        <w:rPr>
          <w:rFonts w:ascii="微软雅黑" w:eastAsia="微软雅黑" w:hAnsi="微软雅黑" w:hint="eastAsia"/>
        </w:rPr>
        <w:t>。</w:t>
      </w:r>
    </w:p>
    <w:p w:rsidR="006F4B5F" w:rsidRPr="006F4B5F" w:rsidRDefault="001C007E" w:rsidP="006F4B5F">
      <w:pPr>
        <w:pStyle w:val="1"/>
        <w:ind w:left="2100" w:firstLineChars="0" w:firstLine="0"/>
        <w:rPr>
          <w:rFonts w:ascii="微软雅黑" w:eastAsia="微软雅黑" w:hAnsi="微软雅黑"/>
        </w:rPr>
      </w:pPr>
      <w:r>
        <w:rPr>
          <w:noProof/>
        </w:rPr>
        <w:pict>
          <v:shape id="_x0000_i1042" type="#_x0000_t75" style="width:149.9pt;height:76.6pt;visibility:visible;mso-wrap-style:square">
            <v:imagedata r:id="rId22" o:title=""/>
          </v:shape>
        </w:pict>
      </w:r>
      <w:r w:rsidR="006F4B5F">
        <w:rPr>
          <w:noProof/>
        </w:rPr>
        <w:t xml:space="preserve">  </w:t>
      </w:r>
      <w:r w:rsidR="006F4B5F" w:rsidRPr="006F4B5F">
        <w:rPr>
          <w:rFonts w:ascii="微软雅黑" w:eastAsia="微软雅黑" w:hAnsi="微软雅黑" w:hint="eastAsia"/>
        </w:rPr>
        <w:t>后续逻辑</w:t>
      </w:r>
      <w:r w:rsidR="006F4B5F" w:rsidRPr="006F4B5F">
        <w:rPr>
          <w:rFonts w:ascii="微软雅黑" w:eastAsia="微软雅黑" w:hAnsi="微软雅黑"/>
        </w:rPr>
        <w:t>同</w:t>
      </w:r>
      <w:r w:rsidR="006F4B5F">
        <w:rPr>
          <w:rFonts w:ascii="微软雅黑" w:eastAsia="微软雅黑" w:hAnsi="微软雅黑" w:hint="eastAsia"/>
        </w:rPr>
        <w:t>上</w:t>
      </w:r>
      <w:r w:rsidR="006F4B5F" w:rsidRPr="006F4B5F">
        <w:rPr>
          <w:rFonts w:ascii="微软雅黑" w:eastAsia="微软雅黑" w:hAnsi="微软雅黑" w:hint="eastAsia"/>
        </w:rPr>
        <w:t>。</w:t>
      </w:r>
    </w:p>
    <w:p w:rsidR="006F4B5F" w:rsidRPr="00CD0605" w:rsidRDefault="006F4B5F" w:rsidP="006F4B5F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CD0605">
        <w:rPr>
          <w:rFonts w:ascii="微软雅黑" w:eastAsia="微软雅黑" w:hAnsi="微软雅黑" w:hint="eastAsia"/>
        </w:rPr>
        <w:t>点击</w:t>
      </w:r>
      <w:r w:rsidRPr="00CD0605">
        <w:rPr>
          <w:rFonts w:ascii="微软雅黑" w:eastAsia="微软雅黑" w:hAnsi="微软雅黑"/>
        </w:rPr>
        <w:t>【</w:t>
      </w:r>
      <w:r w:rsidRPr="00CD0605">
        <w:rPr>
          <w:rFonts w:ascii="微软雅黑" w:eastAsia="微软雅黑" w:hAnsi="微软雅黑" w:hint="eastAsia"/>
        </w:rPr>
        <w:t>活动</w:t>
      </w:r>
      <w:r w:rsidRPr="00CD0605">
        <w:rPr>
          <w:rFonts w:ascii="微软雅黑" w:eastAsia="微软雅黑" w:hAnsi="微软雅黑"/>
        </w:rPr>
        <w:t>规则】</w:t>
      </w:r>
      <w:r w:rsidRPr="00CD0605">
        <w:rPr>
          <w:rFonts w:ascii="微软雅黑" w:eastAsia="微软雅黑" w:hAnsi="微软雅黑" w:hint="eastAsia"/>
        </w:rPr>
        <w:t>，可</w:t>
      </w:r>
      <w:r w:rsidRPr="00CD0605">
        <w:rPr>
          <w:rFonts w:ascii="微软雅黑" w:eastAsia="微软雅黑" w:hAnsi="微软雅黑"/>
        </w:rPr>
        <w:t>实现正常操作，</w:t>
      </w:r>
      <w:r w:rsidRPr="00CD0605">
        <w:rPr>
          <w:rFonts w:ascii="微软雅黑" w:eastAsia="微软雅黑" w:hAnsi="微软雅黑" w:hint="eastAsia"/>
        </w:rPr>
        <w:t>不受是否登录态</w:t>
      </w:r>
      <w:r w:rsidRPr="00CD0605">
        <w:rPr>
          <w:rFonts w:ascii="微软雅黑" w:eastAsia="微软雅黑" w:hAnsi="微软雅黑"/>
        </w:rPr>
        <w:t>的影响</w:t>
      </w:r>
      <w:r w:rsidRPr="00CD0605">
        <w:rPr>
          <w:rFonts w:ascii="微软雅黑" w:eastAsia="微软雅黑" w:hAnsi="微软雅黑" w:hint="eastAsia"/>
        </w:rPr>
        <w:t>。</w:t>
      </w:r>
    </w:p>
    <w:p w:rsidR="00676F85" w:rsidRDefault="00676F85" w:rsidP="00517EAB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6.2.2 用户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登录</w:t>
      </w:r>
    </w:p>
    <w:p w:rsidR="00267F75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玩转</w:t>
      </w:r>
      <w:r>
        <w:rPr>
          <w:rFonts w:ascii="微软雅黑" w:eastAsia="微软雅黑" w:hAnsi="微软雅黑"/>
          <w:bCs/>
          <w:szCs w:val="21"/>
        </w:rPr>
        <w:t>翻倍红包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 w:hint="eastAsia"/>
          <w:bCs/>
          <w:szCs w:val="21"/>
        </w:rPr>
        <w:t>】、【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 w:hint="eastAsia"/>
          <w:bCs/>
          <w:szCs w:val="21"/>
        </w:rPr>
        <w:t>】、【直接</w:t>
      </w:r>
      <w:r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】依用户是否操作成功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而</w:t>
      </w:r>
      <w:r>
        <w:rPr>
          <w:rFonts w:ascii="微软雅黑" w:eastAsia="微软雅黑" w:hAnsi="微软雅黑"/>
          <w:bCs/>
          <w:szCs w:val="21"/>
        </w:rPr>
        <w:t>高亮</w:t>
      </w:r>
      <w:r>
        <w:rPr>
          <w:rFonts w:ascii="微软雅黑" w:eastAsia="微软雅黑" w:hAnsi="微软雅黑" w:hint="eastAsia"/>
          <w:bCs/>
          <w:szCs w:val="21"/>
        </w:rPr>
        <w:t>/</w:t>
      </w:r>
      <w:ins w:id="156" w:author="SZ_00_50" w:date="2018-11-07T14:00:00Z">
        <w:r w:rsidR="00B826E2">
          <w:rPr>
            <w:rFonts w:ascii="微软雅黑" w:eastAsia="微软雅黑" w:hAnsi="微软雅黑" w:hint="eastAsia"/>
            <w:bCs/>
            <w:szCs w:val="21"/>
          </w:rPr>
          <w:t>隐藏</w:t>
        </w:r>
      </w:ins>
      <w:del w:id="157" w:author="SZ_00_50" w:date="2018-11-07T14:00:00Z">
        <w:r w:rsidDel="00B826E2">
          <w:rPr>
            <w:rFonts w:ascii="微软雅黑" w:eastAsia="微软雅黑" w:hAnsi="微软雅黑" w:hint="eastAsia"/>
            <w:bCs/>
            <w:szCs w:val="21"/>
          </w:rPr>
          <w:delText>置灰</w:delText>
        </w:r>
      </w:del>
      <w:r>
        <w:rPr>
          <w:rFonts w:ascii="微软雅黑" w:eastAsia="微软雅黑" w:hAnsi="微软雅黑" w:hint="eastAsia"/>
          <w:bCs/>
          <w:szCs w:val="21"/>
        </w:rPr>
        <w:t>；</w:t>
      </w:r>
    </w:p>
    <w:p w:rsidR="006F4B5F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天天</w:t>
      </w:r>
      <w:r>
        <w:rPr>
          <w:rFonts w:ascii="微软雅黑" w:eastAsia="微软雅黑" w:hAnsi="微软雅黑"/>
          <w:bCs/>
          <w:szCs w:val="21"/>
        </w:rPr>
        <w:t>都</w:t>
      </w:r>
      <w:r>
        <w:rPr>
          <w:rFonts w:ascii="微软雅黑" w:eastAsia="微软雅黑" w:hAnsi="微软雅黑" w:hint="eastAsia"/>
          <w:bCs/>
          <w:szCs w:val="21"/>
        </w:rPr>
        <w:t>刮ycode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刮奖</w:t>
      </w:r>
      <w:r>
        <w:rPr>
          <w:rFonts w:ascii="微软雅黑" w:eastAsia="微软雅黑" w:hAnsi="微软雅黑"/>
          <w:bCs/>
          <w:szCs w:val="21"/>
        </w:rPr>
        <w:t>区域在登录页态下显示</w:t>
      </w:r>
      <w:r>
        <w:rPr>
          <w:rFonts w:ascii="微软雅黑" w:eastAsia="微软雅黑" w:hAnsi="微软雅黑" w:hint="eastAsia"/>
          <w:bCs/>
          <w:szCs w:val="21"/>
        </w:rPr>
        <w:t>：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参与</w:t>
      </w:r>
      <w:r>
        <w:rPr>
          <w:rFonts w:ascii="微软雅黑" w:eastAsia="微软雅黑" w:hAnsi="微软雅黑"/>
          <w:bCs/>
          <w:szCs w:val="21"/>
        </w:rPr>
        <w:t>活动的用户刮</w:t>
      </w:r>
      <w:r>
        <w:rPr>
          <w:rFonts w:ascii="微软雅黑" w:eastAsia="微软雅黑" w:hAnsi="微软雅黑" w:hint="eastAsia"/>
          <w:bCs/>
          <w:szCs w:val="21"/>
        </w:rPr>
        <w:t>到</w:t>
      </w:r>
      <w:r>
        <w:rPr>
          <w:rFonts w:ascii="微软雅黑" w:eastAsia="微软雅黑" w:hAnsi="微软雅黑"/>
          <w:bCs/>
          <w:szCs w:val="21"/>
        </w:rPr>
        <w:t>的ycode奖励</w:t>
      </w:r>
    </w:p>
    <w:p w:rsidR="006F4B5F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五强争霸赛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今日</w:t>
      </w:r>
      <w:r>
        <w:rPr>
          <w:rFonts w:ascii="微软雅黑" w:eastAsia="微软雅黑" w:hAnsi="微软雅黑"/>
          <w:bCs/>
          <w:szCs w:val="21"/>
        </w:rPr>
        <w:t>出借额显示用户</w:t>
      </w:r>
      <w:r w:rsidRPr="006F4B5F">
        <w:rPr>
          <w:rFonts w:ascii="微软雅黑" w:eastAsia="微软雅黑" w:hAnsi="微软雅黑" w:hint="eastAsia"/>
          <w:bCs/>
          <w:szCs w:val="21"/>
        </w:rPr>
        <w:t>活动期间，</w:t>
      </w:r>
      <w:r>
        <w:rPr>
          <w:rFonts w:ascii="微软雅黑" w:eastAsia="微软雅黑" w:hAnsi="微软雅黑" w:hint="eastAsia"/>
          <w:bCs/>
          <w:szCs w:val="21"/>
        </w:rPr>
        <w:t>的每日</w:t>
      </w:r>
      <w:r w:rsidRPr="006F4B5F">
        <w:rPr>
          <w:rFonts w:ascii="微软雅黑" w:eastAsia="微软雅黑" w:hAnsi="微软雅黑" w:hint="eastAsia"/>
          <w:bCs/>
          <w:szCs w:val="21"/>
        </w:rPr>
        <w:t>出借额</w:t>
      </w:r>
      <w:r>
        <w:rPr>
          <w:rFonts w:ascii="微软雅黑" w:eastAsia="微软雅黑" w:hAnsi="微软雅黑" w:hint="eastAsia"/>
          <w:bCs/>
          <w:szCs w:val="21"/>
        </w:rPr>
        <w:t>，统计每个次日</w:t>
      </w:r>
      <w:r>
        <w:rPr>
          <w:rFonts w:ascii="微软雅黑" w:eastAsia="微软雅黑" w:hAnsi="微软雅黑"/>
          <w:bCs/>
          <w:szCs w:val="21"/>
        </w:rPr>
        <w:t>凌晨</w:t>
      </w:r>
      <w:r>
        <w:rPr>
          <w:rFonts w:ascii="微软雅黑" w:eastAsia="微软雅黑" w:hAnsi="微软雅黑" w:hint="eastAsia"/>
          <w:bCs/>
          <w:szCs w:val="21"/>
        </w:rPr>
        <w:t>0:00清零</w:t>
      </w:r>
    </w:p>
    <w:p w:rsidR="00676F85" w:rsidRDefault="00267F75" w:rsidP="00267F75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6.2.3</w:t>
      </w:r>
      <w:r w:rsidR="00676F85">
        <w:rPr>
          <w:rFonts w:ascii="微软雅黑" w:eastAsia="微软雅黑" w:hAnsi="微软雅黑" w:hint="eastAsia"/>
          <w:bCs/>
          <w:szCs w:val="21"/>
        </w:rPr>
        <w:t>特殊</w:t>
      </w:r>
      <w:r w:rsidR="00676F85">
        <w:rPr>
          <w:rFonts w:ascii="微软雅黑" w:eastAsia="微软雅黑" w:hAnsi="微软雅黑"/>
          <w:bCs/>
          <w:szCs w:val="21"/>
        </w:rPr>
        <w:t>场景</w:t>
      </w:r>
      <w:r w:rsidR="00676F85">
        <w:rPr>
          <w:rFonts w:ascii="微软雅黑" w:eastAsia="微软雅黑" w:hAnsi="微软雅黑" w:hint="eastAsia"/>
          <w:bCs/>
          <w:szCs w:val="21"/>
        </w:rPr>
        <w:t>说明</w:t>
      </w:r>
    </w:p>
    <w:p w:rsidR="00421BDB" w:rsidRDefault="00421BDB" w:rsidP="00421BDB">
      <w:pPr>
        <w:pStyle w:val="1"/>
        <w:numPr>
          <w:ilvl w:val="1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登录超时</w:t>
      </w:r>
      <w:r w:rsidR="004D24EB">
        <w:rPr>
          <w:rFonts w:ascii="微软雅黑" w:eastAsia="微软雅黑" w:hAnsi="微软雅黑" w:hint="eastAsia"/>
          <w:bCs/>
          <w:szCs w:val="21"/>
        </w:rPr>
        <w:t>，弹窗提示，</w:t>
      </w:r>
      <w:r w:rsidR="004D24EB">
        <w:rPr>
          <w:rFonts w:ascii="微软雅黑" w:eastAsia="微软雅黑" w:hAnsi="微软雅黑"/>
          <w:bCs/>
          <w:szCs w:val="21"/>
        </w:rPr>
        <w:t>点击【</w:t>
      </w:r>
      <w:r w:rsidR="004D24EB">
        <w:rPr>
          <w:rFonts w:ascii="微软雅黑" w:eastAsia="微软雅黑" w:hAnsi="微软雅黑" w:hint="eastAsia"/>
          <w:bCs/>
          <w:szCs w:val="21"/>
        </w:rPr>
        <w:t>确认</w:t>
      </w:r>
      <w:r w:rsidR="004D24EB">
        <w:rPr>
          <w:rFonts w:ascii="微软雅黑" w:eastAsia="微软雅黑" w:hAnsi="微软雅黑"/>
          <w:bCs/>
          <w:szCs w:val="21"/>
        </w:rPr>
        <w:t>】</w:t>
      </w:r>
      <w:r w:rsidR="004D24EB">
        <w:rPr>
          <w:rFonts w:ascii="微软雅黑" w:eastAsia="微软雅黑" w:hAnsi="微软雅黑" w:hint="eastAsia"/>
          <w:bCs/>
          <w:szCs w:val="21"/>
        </w:rPr>
        <w:t>留在</w:t>
      </w:r>
      <w:r w:rsidR="004D24EB">
        <w:rPr>
          <w:rFonts w:ascii="微软雅黑" w:eastAsia="微软雅黑" w:hAnsi="微软雅黑"/>
          <w:bCs/>
          <w:szCs w:val="21"/>
        </w:rPr>
        <w:t>原页面</w:t>
      </w:r>
    </w:p>
    <w:p w:rsidR="00421BDB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登录</w:t>
      </w:r>
      <w:r>
        <w:rPr>
          <w:rFonts w:ascii="微软雅黑" w:eastAsia="微软雅黑" w:hAnsi="微软雅黑"/>
          <w:bCs/>
          <w:szCs w:val="21"/>
        </w:rPr>
        <w:t>超时，请稍后重试~”</w:t>
      </w:r>
      <w:r w:rsidR="004D24EB">
        <w:rPr>
          <w:rFonts w:ascii="微软雅黑" w:eastAsia="微软雅黑" w:hAnsi="微软雅黑"/>
          <w:bCs/>
          <w:szCs w:val="21"/>
        </w:rPr>
        <w:t xml:space="preserve">  </w:t>
      </w:r>
    </w:p>
    <w:p w:rsidR="004D24EB" w:rsidRDefault="000D7193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43" type="#_x0000_t75" style="width:180pt;height:94.25pt;visibility:visible;mso-wrap-style:square">
            <v:imagedata r:id="rId23" o:title=""/>
          </v:shape>
        </w:pict>
      </w:r>
    </w:p>
    <w:p w:rsidR="00421BDB" w:rsidRDefault="00421BDB" w:rsidP="00421BDB">
      <w:pPr>
        <w:pStyle w:val="1"/>
        <w:numPr>
          <w:ilvl w:val="1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lastRenderedPageBreak/>
        <w:t>网络异常</w:t>
      </w:r>
      <w:r w:rsidR="004D24EB">
        <w:rPr>
          <w:rFonts w:ascii="微软雅黑" w:eastAsia="微软雅黑" w:hAnsi="微软雅黑" w:hint="eastAsia"/>
          <w:bCs/>
          <w:szCs w:val="21"/>
        </w:rPr>
        <w:t>，弹窗提示，</w:t>
      </w:r>
      <w:r w:rsidR="004D24EB">
        <w:rPr>
          <w:rFonts w:ascii="微软雅黑" w:eastAsia="微软雅黑" w:hAnsi="微软雅黑"/>
          <w:bCs/>
          <w:szCs w:val="21"/>
        </w:rPr>
        <w:t>点击【</w:t>
      </w:r>
      <w:r w:rsidR="004D24EB">
        <w:rPr>
          <w:rFonts w:ascii="微软雅黑" w:eastAsia="微软雅黑" w:hAnsi="微软雅黑" w:hint="eastAsia"/>
          <w:bCs/>
          <w:szCs w:val="21"/>
        </w:rPr>
        <w:t>确认</w:t>
      </w:r>
      <w:r w:rsidR="004D24EB">
        <w:rPr>
          <w:rFonts w:ascii="微软雅黑" w:eastAsia="微软雅黑" w:hAnsi="微软雅黑"/>
          <w:bCs/>
          <w:szCs w:val="21"/>
        </w:rPr>
        <w:t>】</w:t>
      </w:r>
      <w:r w:rsidR="004D24EB">
        <w:rPr>
          <w:rFonts w:ascii="微软雅黑" w:eastAsia="微软雅黑" w:hAnsi="微软雅黑" w:hint="eastAsia"/>
          <w:bCs/>
          <w:szCs w:val="21"/>
        </w:rPr>
        <w:t>留在</w:t>
      </w:r>
      <w:r w:rsidR="004D24EB">
        <w:rPr>
          <w:rFonts w:ascii="微软雅黑" w:eastAsia="微软雅黑" w:hAnsi="微软雅黑"/>
          <w:bCs/>
          <w:szCs w:val="21"/>
        </w:rPr>
        <w:t>原页面</w:t>
      </w:r>
    </w:p>
    <w:p w:rsidR="00421BDB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网络异常</w:t>
      </w:r>
      <w:r>
        <w:rPr>
          <w:rFonts w:ascii="微软雅黑" w:eastAsia="微软雅黑" w:hAnsi="微软雅黑"/>
          <w:bCs/>
          <w:szCs w:val="21"/>
        </w:rPr>
        <w:t>，请稍后重试~”</w:t>
      </w:r>
    </w:p>
    <w:p w:rsidR="004D24EB" w:rsidRDefault="000D7193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44" type="#_x0000_t75" style="width:184.6pt;height:96.85pt;visibility:visible;mso-wrap-style:square">
            <v:imagedata r:id="rId24" o:title=""/>
          </v:shape>
        </w:pict>
      </w:r>
    </w:p>
    <w:p w:rsid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蒙层说明</w:t>
      </w:r>
    </w:p>
    <w:p w:rsidR="00421BDB" w:rsidRPr="00421BDB" w:rsidRDefault="00421BDB" w:rsidP="00421BDB">
      <w:pPr>
        <w:pStyle w:val="1"/>
        <w:ind w:firstLineChars="400" w:firstLine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2018.11.2</w:t>
      </w:r>
      <w:r w:rsidRPr="00421BDB">
        <w:rPr>
          <w:rFonts w:ascii="微软雅黑" w:eastAsia="微软雅黑" w:hAnsi="微软雅黑" w:hint="eastAsia"/>
          <w:bCs/>
          <w:szCs w:val="21"/>
        </w:rPr>
        <w:t>0 0:00:00活动开始前，蒙版提示“活动尚未开始”，</w:t>
      </w:r>
    </w:p>
    <w:p w:rsidR="00421BDB" w:rsidRPr="007367DA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2018.11.30</w:t>
      </w:r>
      <w:r w:rsidRPr="00421BDB">
        <w:rPr>
          <w:rFonts w:ascii="微软雅黑" w:eastAsia="微软雅黑" w:hAnsi="微软雅黑" w:hint="eastAsia"/>
          <w:bCs/>
          <w:szCs w:val="21"/>
        </w:rPr>
        <w:t xml:space="preserve"> 23:59:59活动结束后，蒙版提示“抱歉，活动已结束”；</w:t>
      </w:r>
    </w:p>
    <w:p w:rsidR="00305163" w:rsidRDefault="00305163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6.3 分享文案</w:t>
      </w:r>
    </w:p>
    <w:p w:rsidR="00421BDB" w:rsidRP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</w:t>
      </w:r>
      <w:r w:rsidRPr="00421BDB">
        <w:rPr>
          <w:rFonts w:ascii="微软雅黑" w:eastAsia="微软雅黑" w:hAnsi="微软雅黑" w:hint="eastAsia"/>
          <w:bCs/>
          <w:szCs w:val="21"/>
        </w:rPr>
        <w:t>微信好友分享</w:t>
      </w:r>
    </w:p>
    <w:p w:rsidR="00421BDB" w:rsidRP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</w:t>
      </w:r>
      <w:r w:rsidRPr="00421BDB">
        <w:rPr>
          <w:rFonts w:ascii="微软雅黑" w:eastAsia="微软雅黑" w:hAnsi="微软雅黑" w:hint="eastAsia"/>
          <w:bCs/>
          <w:szCs w:val="21"/>
        </w:rPr>
        <w:t>：</w:t>
      </w:r>
      <w:r w:rsidR="001173D2">
        <w:rPr>
          <w:rFonts w:ascii="微软雅黑" w:eastAsia="微软雅黑" w:hAnsi="微软雅黑" w:hint="eastAsia"/>
          <w:bCs/>
          <w:szCs w:val="21"/>
        </w:rPr>
        <w:t>快来领取感恩节大礼包！</w:t>
      </w:r>
    </w:p>
    <w:p w:rsid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描述</w:t>
      </w:r>
      <w:r w:rsidRPr="00421BDB">
        <w:rPr>
          <w:rFonts w:ascii="微软雅黑" w:eastAsia="微软雅黑" w:hAnsi="微软雅黑" w:hint="eastAsia"/>
          <w:bCs/>
          <w:szCs w:val="21"/>
        </w:rPr>
        <w:t>：</w:t>
      </w:r>
      <w:r w:rsidR="001173D2">
        <w:rPr>
          <w:rFonts w:ascii="微软雅黑" w:eastAsia="微软雅黑" w:hAnsi="微软雅黑" w:hint="eastAsia"/>
          <w:szCs w:val="21"/>
        </w:rPr>
        <w:t>翻倍红包，加息Ycode，周生生转运珠</w:t>
      </w:r>
    </w:p>
    <w:p w:rsidR="00421BDB" w:rsidRP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配图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采用</w:t>
      </w:r>
      <w:r>
        <w:rPr>
          <w:rFonts w:ascii="微软雅黑" w:eastAsia="微软雅黑" w:hAnsi="微软雅黑"/>
          <w:bCs/>
          <w:szCs w:val="21"/>
        </w:rPr>
        <w:t>banner</w:t>
      </w:r>
      <w:r>
        <w:rPr>
          <w:rFonts w:ascii="微软雅黑" w:eastAsia="微软雅黑" w:hAnsi="微软雅黑" w:hint="eastAsia"/>
          <w:bCs/>
          <w:szCs w:val="21"/>
        </w:rPr>
        <w:t>缩略</w:t>
      </w:r>
      <w:r>
        <w:rPr>
          <w:rFonts w:ascii="微软雅黑" w:eastAsia="微软雅黑" w:hAnsi="微软雅黑"/>
          <w:bCs/>
          <w:szCs w:val="21"/>
        </w:rPr>
        <w:t>图</w:t>
      </w:r>
    </w:p>
    <w:p w:rsidR="00421BDB" w:rsidRP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</w:t>
      </w:r>
      <w:r w:rsidRPr="00421BDB">
        <w:rPr>
          <w:rFonts w:ascii="微软雅黑" w:eastAsia="微软雅黑" w:hAnsi="微软雅黑" w:hint="eastAsia"/>
          <w:bCs/>
          <w:szCs w:val="21"/>
        </w:rPr>
        <w:t>微信朋友圈分享文案：</w:t>
      </w:r>
    </w:p>
    <w:p w:rsidR="00267F75" w:rsidRDefault="00421BDB" w:rsidP="00421BDB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</w:t>
      </w:r>
      <w:r>
        <w:rPr>
          <w:rFonts w:ascii="微软雅黑" w:eastAsia="微软雅黑" w:hAnsi="微软雅黑"/>
          <w:bCs/>
          <w:szCs w:val="21"/>
        </w:rPr>
        <w:t>：</w:t>
      </w:r>
      <w:r w:rsidR="001173D2">
        <w:rPr>
          <w:rFonts w:ascii="微软雅黑" w:eastAsia="微软雅黑" w:hAnsi="微软雅黑" w:hint="eastAsia"/>
          <w:szCs w:val="21"/>
        </w:rPr>
        <w:t>翻倍红包，加息Ycode，周生生转运珠······</w:t>
      </w:r>
    </w:p>
    <w:p w:rsidR="00421BDB" w:rsidRDefault="00421BDB" w:rsidP="00421BDB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配图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采用</w:t>
      </w:r>
      <w:r>
        <w:rPr>
          <w:rFonts w:ascii="微软雅黑" w:eastAsia="微软雅黑" w:hAnsi="微软雅黑"/>
          <w:bCs/>
          <w:szCs w:val="21"/>
        </w:rPr>
        <w:t>banner</w:t>
      </w:r>
      <w:r>
        <w:rPr>
          <w:rFonts w:ascii="微软雅黑" w:eastAsia="微软雅黑" w:hAnsi="微软雅黑" w:hint="eastAsia"/>
          <w:bCs/>
          <w:szCs w:val="21"/>
        </w:rPr>
        <w:t>缩略</w:t>
      </w:r>
      <w:r>
        <w:rPr>
          <w:rFonts w:ascii="微软雅黑" w:eastAsia="微软雅黑" w:hAnsi="微软雅黑"/>
          <w:bCs/>
          <w:szCs w:val="21"/>
        </w:rPr>
        <w:t>图</w:t>
      </w:r>
    </w:p>
    <w:p w:rsidR="00305163" w:rsidRDefault="00305163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6.4 站内信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1"/>
        <w:gridCol w:w="4215"/>
        <w:gridCol w:w="2281"/>
      </w:tblGrid>
      <w:tr w:rsidR="00B62658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  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触发条件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内容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备注</w:t>
            </w:r>
          </w:p>
        </w:tc>
      </w:tr>
      <w:tr w:rsidR="001173D2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玩转翻倍</w:t>
            </w:r>
            <w:r>
              <w:rPr>
                <w:rFonts w:ascii="微软雅黑" w:eastAsia="微软雅黑" w:hAnsi="微软雅黑"/>
                <w:bCs/>
                <w:szCs w:val="21"/>
              </w:rPr>
              <w:t>红包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感恩节红包获取通知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尊敬的用户，恭喜您在感恩节活动中获得￥{value}元红包，红包有效期为1天，请抓紧使用哟！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￥{value}=红包面额</w:t>
            </w:r>
          </w:p>
        </w:tc>
      </w:tr>
      <w:tr w:rsidR="001173D2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天天刮Yco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de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感恩节Ycode获取通知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尊敬的用户，恭喜您在感恩节活动中获得N{percent}Ycode，Ycode有效期为1天，请抓紧使用哟！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N{percent}=Ycode额</w:t>
            </w:r>
          </w:p>
        </w:tc>
      </w:tr>
    </w:tbl>
    <w:p w:rsidR="009F5F18" w:rsidRDefault="00421BDB" w:rsidP="009F5F18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 xml:space="preserve">6.6 </w:t>
      </w:r>
      <w:r w:rsidR="00305163">
        <w:rPr>
          <w:rFonts w:ascii="微软雅黑" w:eastAsia="微软雅黑" w:hAnsi="微软雅黑" w:hint="eastAsia"/>
          <w:bCs/>
          <w:szCs w:val="21"/>
        </w:rPr>
        <w:t>流程图</w:t>
      </w:r>
    </w:p>
    <w:p w:rsidR="00267F75" w:rsidRPr="00676F85" w:rsidRDefault="000D7193" w:rsidP="009F5F18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pict>
          <v:shape id="_x0000_i1045" type="#_x0000_t75" style="width:403.85pt;height:373.75pt">
            <v:imagedata r:id="rId25" o:title="感恩节活动"/>
          </v:shape>
        </w:pic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B12FAA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B12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7E" w:rsidRDefault="001C007E" w:rsidP="00ED6C8F">
      <w:r>
        <w:separator/>
      </w:r>
    </w:p>
  </w:endnote>
  <w:endnote w:type="continuationSeparator" w:id="0">
    <w:p w:rsidR="001C007E" w:rsidRDefault="001C007E" w:rsidP="00ED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7E" w:rsidRDefault="001C007E" w:rsidP="00ED6C8F">
      <w:r>
        <w:separator/>
      </w:r>
    </w:p>
  </w:footnote>
  <w:footnote w:type="continuationSeparator" w:id="0">
    <w:p w:rsidR="001C007E" w:rsidRDefault="001C007E" w:rsidP="00ED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0C1F2A"/>
    <w:multiLevelType w:val="multilevel"/>
    <w:tmpl w:val="880C1F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15725DB"/>
    <w:multiLevelType w:val="hybridMultilevel"/>
    <w:tmpl w:val="020620C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D96392"/>
    <w:multiLevelType w:val="hybridMultilevel"/>
    <w:tmpl w:val="46709A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72F52B7"/>
    <w:multiLevelType w:val="multilevel"/>
    <w:tmpl w:val="072F52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4D1F3E"/>
    <w:multiLevelType w:val="hybridMultilevel"/>
    <w:tmpl w:val="01325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9F46F8"/>
    <w:multiLevelType w:val="hybridMultilevel"/>
    <w:tmpl w:val="C08AED7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3683EB9"/>
    <w:multiLevelType w:val="hybridMultilevel"/>
    <w:tmpl w:val="EB9C3E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835B31"/>
    <w:multiLevelType w:val="hybridMultilevel"/>
    <w:tmpl w:val="7E4A66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0983022"/>
    <w:multiLevelType w:val="hybridMultilevel"/>
    <w:tmpl w:val="4F8058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EEB241E"/>
    <w:multiLevelType w:val="hybridMultilevel"/>
    <w:tmpl w:val="8348043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0">
    <w:nsid w:val="35164AC9"/>
    <w:multiLevelType w:val="hybridMultilevel"/>
    <w:tmpl w:val="8886F2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7A62539"/>
    <w:multiLevelType w:val="hybridMultilevel"/>
    <w:tmpl w:val="506A60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>
    <w:nsid w:val="47097328"/>
    <w:multiLevelType w:val="hybridMultilevel"/>
    <w:tmpl w:val="52AE56F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4EF428CB"/>
    <w:multiLevelType w:val="multilevel"/>
    <w:tmpl w:val="A8EE3A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4FC0577"/>
    <w:multiLevelType w:val="hybridMultilevel"/>
    <w:tmpl w:val="D3D4E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5F4A63"/>
    <w:multiLevelType w:val="hybridMultilevel"/>
    <w:tmpl w:val="1E16908E"/>
    <w:lvl w:ilvl="0" w:tplc="0409000D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6">
    <w:nsid w:val="61F4084E"/>
    <w:multiLevelType w:val="hybridMultilevel"/>
    <w:tmpl w:val="0DDC2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3B14040"/>
    <w:multiLevelType w:val="hybridMultilevel"/>
    <w:tmpl w:val="417821B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64CF316D"/>
    <w:multiLevelType w:val="hybridMultilevel"/>
    <w:tmpl w:val="055E4ECA"/>
    <w:lvl w:ilvl="0" w:tplc="0409000B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20"/>
      </w:pPr>
      <w:rPr>
        <w:rFonts w:ascii="Wingdings" w:hAnsi="Wingdings" w:hint="default"/>
      </w:rPr>
    </w:lvl>
  </w:abstractNum>
  <w:abstractNum w:abstractNumId="19">
    <w:nsid w:val="66A04CCD"/>
    <w:multiLevelType w:val="hybridMultilevel"/>
    <w:tmpl w:val="B784C3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6A509A3"/>
    <w:multiLevelType w:val="hybridMultilevel"/>
    <w:tmpl w:val="B4A0D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EC34DA"/>
    <w:multiLevelType w:val="hybridMultilevel"/>
    <w:tmpl w:val="EE68AFD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AF6269D"/>
    <w:multiLevelType w:val="hybridMultilevel"/>
    <w:tmpl w:val="42B6D4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23D6C1B"/>
    <w:multiLevelType w:val="hybridMultilevel"/>
    <w:tmpl w:val="1F1CD60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6376F12"/>
    <w:multiLevelType w:val="hybridMultilevel"/>
    <w:tmpl w:val="3B1025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8577F5A"/>
    <w:multiLevelType w:val="hybridMultilevel"/>
    <w:tmpl w:val="D8A483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79CD72D2"/>
    <w:multiLevelType w:val="hybridMultilevel"/>
    <w:tmpl w:val="4C9A08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AE02A74"/>
    <w:multiLevelType w:val="hybridMultilevel"/>
    <w:tmpl w:val="A35EC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5"/>
  </w:num>
  <w:num w:numId="5">
    <w:abstractNumId w:val="0"/>
  </w:num>
  <w:num w:numId="6">
    <w:abstractNumId w:val="21"/>
  </w:num>
  <w:num w:numId="7">
    <w:abstractNumId w:val="13"/>
  </w:num>
  <w:num w:numId="8">
    <w:abstractNumId w:val="22"/>
  </w:num>
  <w:num w:numId="9">
    <w:abstractNumId w:val="1"/>
  </w:num>
  <w:num w:numId="10">
    <w:abstractNumId w:val="23"/>
  </w:num>
  <w:num w:numId="11">
    <w:abstractNumId w:val="10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25"/>
  </w:num>
  <w:num w:numId="17">
    <w:abstractNumId w:val="17"/>
  </w:num>
  <w:num w:numId="18">
    <w:abstractNumId w:val="24"/>
  </w:num>
  <w:num w:numId="19">
    <w:abstractNumId w:val="12"/>
  </w:num>
  <w:num w:numId="20">
    <w:abstractNumId w:val="27"/>
  </w:num>
  <w:num w:numId="21">
    <w:abstractNumId w:val="19"/>
  </w:num>
  <w:num w:numId="22">
    <w:abstractNumId w:val="6"/>
  </w:num>
  <w:num w:numId="23">
    <w:abstractNumId w:val="18"/>
  </w:num>
  <w:num w:numId="24">
    <w:abstractNumId w:val="11"/>
  </w:num>
  <w:num w:numId="25">
    <w:abstractNumId w:val="7"/>
  </w:num>
  <w:num w:numId="26">
    <w:abstractNumId w:val="20"/>
  </w:num>
  <w:num w:numId="27">
    <w:abstractNumId w:val="2"/>
  </w:num>
  <w:num w:numId="2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Z_00_50">
    <w15:presenceInfo w15:providerId="None" w15:userId="SZ_00_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5C42"/>
    <w:rsid w:val="00010371"/>
    <w:rsid w:val="000207CF"/>
    <w:rsid w:val="000561F9"/>
    <w:rsid w:val="000566CC"/>
    <w:rsid w:val="00066246"/>
    <w:rsid w:val="0009557F"/>
    <w:rsid w:val="000D4657"/>
    <w:rsid w:val="000D7193"/>
    <w:rsid w:val="001173D2"/>
    <w:rsid w:val="00151972"/>
    <w:rsid w:val="001A5EBC"/>
    <w:rsid w:val="001C007E"/>
    <w:rsid w:val="001D2529"/>
    <w:rsid w:val="001F10EA"/>
    <w:rsid w:val="00204100"/>
    <w:rsid w:val="00267F75"/>
    <w:rsid w:val="00287CD8"/>
    <w:rsid w:val="00291160"/>
    <w:rsid w:val="002A050F"/>
    <w:rsid w:val="00302EF2"/>
    <w:rsid w:val="00305163"/>
    <w:rsid w:val="00332504"/>
    <w:rsid w:val="00333E72"/>
    <w:rsid w:val="003A2D99"/>
    <w:rsid w:val="003B2F4B"/>
    <w:rsid w:val="003D3983"/>
    <w:rsid w:val="003E2A18"/>
    <w:rsid w:val="00421BDB"/>
    <w:rsid w:val="00437E06"/>
    <w:rsid w:val="00460DEB"/>
    <w:rsid w:val="00463C67"/>
    <w:rsid w:val="00465931"/>
    <w:rsid w:val="00471E16"/>
    <w:rsid w:val="00474FB2"/>
    <w:rsid w:val="0047716B"/>
    <w:rsid w:val="004A1C0C"/>
    <w:rsid w:val="004B3E2C"/>
    <w:rsid w:val="004C6825"/>
    <w:rsid w:val="004D24EB"/>
    <w:rsid w:val="004D27E7"/>
    <w:rsid w:val="00515C42"/>
    <w:rsid w:val="00517EAB"/>
    <w:rsid w:val="005300CD"/>
    <w:rsid w:val="0054458E"/>
    <w:rsid w:val="00564671"/>
    <w:rsid w:val="005E55E5"/>
    <w:rsid w:val="00606766"/>
    <w:rsid w:val="00655741"/>
    <w:rsid w:val="006650CD"/>
    <w:rsid w:val="00667BAD"/>
    <w:rsid w:val="00670D84"/>
    <w:rsid w:val="006725A8"/>
    <w:rsid w:val="00676F85"/>
    <w:rsid w:val="0068179F"/>
    <w:rsid w:val="00683637"/>
    <w:rsid w:val="006A1D08"/>
    <w:rsid w:val="006B36FC"/>
    <w:rsid w:val="006F3A1A"/>
    <w:rsid w:val="006F4B5F"/>
    <w:rsid w:val="006F5B3B"/>
    <w:rsid w:val="0070783B"/>
    <w:rsid w:val="007777F6"/>
    <w:rsid w:val="00785632"/>
    <w:rsid w:val="007863BF"/>
    <w:rsid w:val="00796A90"/>
    <w:rsid w:val="007A22A6"/>
    <w:rsid w:val="007E6CAF"/>
    <w:rsid w:val="007F6DB3"/>
    <w:rsid w:val="00803470"/>
    <w:rsid w:val="008332BB"/>
    <w:rsid w:val="00843C43"/>
    <w:rsid w:val="00881E80"/>
    <w:rsid w:val="00885CE1"/>
    <w:rsid w:val="00891007"/>
    <w:rsid w:val="00896637"/>
    <w:rsid w:val="0090125C"/>
    <w:rsid w:val="009432C7"/>
    <w:rsid w:val="0095518F"/>
    <w:rsid w:val="00957A07"/>
    <w:rsid w:val="009A11D7"/>
    <w:rsid w:val="009B6738"/>
    <w:rsid w:val="009F5F18"/>
    <w:rsid w:val="00A20DFC"/>
    <w:rsid w:val="00A730D1"/>
    <w:rsid w:val="00AA4DB2"/>
    <w:rsid w:val="00AD6180"/>
    <w:rsid w:val="00AF56F3"/>
    <w:rsid w:val="00B12FAA"/>
    <w:rsid w:val="00B344F5"/>
    <w:rsid w:val="00B35C9E"/>
    <w:rsid w:val="00B40BA2"/>
    <w:rsid w:val="00B62658"/>
    <w:rsid w:val="00B740AA"/>
    <w:rsid w:val="00B826E2"/>
    <w:rsid w:val="00BF2FD3"/>
    <w:rsid w:val="00C04C4E"/>
    <w:rsid w:val="00C05B7A"/>
    <w:rsid w:val="00C62ABE"/>
    <w:rsid w:val="00C6369F"/>
    <w:rsid w:val="00CD24FE"/>
    <w:rsid w:val="00CD28D9"/>
    <w:rsid w:val="00D06144"/>
    <w:rsid w:val="00D24DE5"/>
    <w:rsid w:val="00D2764B"/>
    <w:rsid w:val="00D54880"/>
    <w:rsid w:val="00D57092"/>
    <w:rsid w:val="00D84A50"/>
    <w:rsid w:val="00DD04B1"/>
    <w:rsid w:val="00DE628B"/>
    <w:rsid w:val="00DF3CA0"/>
    <w:rsid w:val="00EB7E62"/>
    <w:rsid w:val="00ED6C8F"/>
    <w:rsid w:val="00F0002F"/>
    <w:rsid w:val="00F31ADA"/>
    <w:rsid w:val="00F560DB"/>
    <w:rsid w:val="00F74AFB"/>
    <w:rsid w:val="00F93490"/>
    <w:rsid w:val="00F93D67"/>
    <w:rsid w:val="00FB7ACE"/>
    <w:rsid w:val="01271DB8"/>
    <w:rsid w:val="024937CF"/>
    <w:rsid w:val="064A5EDE"/>
    <w:rsid w:val="0C10178A"/>
    <w:rsid w:val="0EE63C63"/>
    <w:rsid w:val="100B0950"/>
    <w:rsid w:val="113A34ED"/>
    <w:rsid w:val="17045852"/>
    <w:rsid w:val="25C63D87"/>
    <w:rsid w:val="29C50A14"/>
    <w:rsid w:val="38D538D2"/>
    <w:rsid w:val="39794D41"/>
    <w:rsid w:val="40AE2AA8"/>
    <w:rsid w:val="472A3BF1"/>
    <w:rsid w:val="56723427"/>
    <w:rsid w:val="5A16585E"/>
    <w:rsid w:val="653C0F22"/>
    <w:rsid w:val="6CDD617D"/>
    <w:rsid w:val="6D6005AA"/>
    <w:rsid w:val="7175410B"/>
    <w:rsid w:val="79FA3F2A"/>
    <w:rsid w:val="7CCA23BF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AE350-4382-4596-BA10-0C1DA210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7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ED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6C8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ED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D6C8F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link w:val="2"/>
    <w:uiPriority w:val="9"/>
    <w:semiHidden/>
    <w:rsid w:val="00517EAB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6">
    <w:name w:val="Table Grid"/>
    <w:basedOn w:val="a1"/>
    <w:qFormat/>
    <w:rsid w:val="003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nhideWhenUsed/>
    <w:qFormat/>
    <w:rsid w:val="00DF3CA0"/>
    <w:rPr>
      <w:sz w:val="21"/>
      <w:szCs w:val="21"/>
    </w:rPr>
  </w:style>
  <w:style w:type="paragraph" w:customStyle="1" w:styleId="20">
    <w:name w:val="列出段落2"/>
    <w:basedOn w:val="a"/>
    <w:uiPriority w:val="99"/>
    <w:qFormat/>
    <w:rsid w:val="005E55E5"/>
    <w:pPr>
      <w:ind w:firstLineChars="200" w:firstLine="420"/>
    </w:pPr>
  </w:style>
  <w:style w:type="paragraph" w:styleId="a8">
    <w:name w:val="Balloon Text"/>
    <w:basedOn w:val="a"/>
    <w:link w:val="Char1"/>
    <w:semiHidden/>
    <w:unhideWhenUsed/>
    <w:rsid w:val="00606766"/>
    <w:rPr>
      <w:sz w:val="18"/>
      <w:szCs w:val="18"/>
    </w:rPr>
  </w:style>
  <w:style w:type="character" w:customStyle="1" w:styleId="Char1">
    <w:name w:val="批注框文本 Char"/>
    <w:link w:val="a8"/>
    <w:semiHidden/>
    <w:rsid w:val="0060676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D8FA1-E1A4-4E4B-96AF-C7D05F5E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XXX需求（微软雅黑加粗，小三，居中）</dc:title>
  <dc:creator>lenovo</dc:creator>
  <cp:lastModifiedBy>SZ_00_50</cp:lastModifiedBy>
  <cp:revision>79</cp:revision>
  <dcterms:created xsi:type="dcterms:W3CDTF">2016-04-05T07:18:00Z</dcterms:created>
  <dcterms:modified xsi:type="dcterms:W3CDTF">2018-11-07T06:01:00Z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